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FE1965" w:rsidRDefault="00EC553E" w:rsidP="00110ACC">
      <w:pPr>
        <w:pStyle w:val="ICESTTitle"/>
        <w:rPr>
          <w:rFonts w:cs="Times New Roman"/>
          <w:sz w:val="46"/>
          <w:szCs w:val="46"/>
          <w:lang w:val="en-US" w:eastAsia="en-GB"/>
        </w:rPr>
      </w:pPr>
      <w:r w:rsidRPr="00FE1965">
        <w:rPr>
          <w:b/>
          <w:sz w:val="48"/>
          <w:szCs w:val="46"/>
          <w:lang w:val="en-US"/>
        </w:rPr>
        <w:t>Domain-Driven Design Approaches in Cloud-Native Services Architecture</w:t>
      </w:r>
    </w:p>
    <w:p w14:paraId="55CD7B59" w14:textId="77777777" w:rsidR="00110ACC" w:rsidRPr="00FE1965" w:rsidRDefault="00110ACC" w:rsidP="00110ACC">
      <w:pPr>
        <w:pStyle w:val="ICESTTitle"/>
        <w:rPr>
          <w:rFonts w:cs="Times New Roman"/>
          <w:sz w:val="22"/>
          <w:szCs w:val="46"/>
          <w:lang w:val="en-US" w:eastAsia="en-GB"/>
        </w:rPr>
      </w:pPr>
    </w:p>
    <w:p w14:paraId="4701DECC" w14:textId="77777777" w:rsidR="00110ACC" w:rsidRPr="00FE1965" w:rsidRDefault="00EC553E" w:rsidP="00700244">
      <w:pPr>
        <w:keepNext/>
        <w:suppressAutoHyphens/>
        <w:spacing w:after="0" w:line="240" w:lineRule="auto"/>
        <w:jc w:val="center"/>
        <w:rPr>
          <w:rFonts w:ascii="Times New Roman" w:hAnsi="Times New Roman"/>
          <w:sz w:val="28"/>
          <w:vertAlign w:val="superscript"/>
          <w:lang w:val="en-US"/>
        </w:rPr>
      </w:pPr>
      <w:r w:rsidRPr="00FE1965">
        <w:rPr>
          <w:rFonts w:ascii="Times New Roman" w:hAnsi="Times New Roman"/>
          <w:sz w:val="28"/>
          <w:lang w:val="en-US"/>
        </w:rPr>
        <w:t xml:space="preserve">Jordan Jordanov </w:t>
      </w:r>
      <w:r w:rsidR="00110ACC" w:rsidRPr="00FE1965">
        <w:rPr>
          <w:rFonts w:ascii="Times New Roman" w:hAnsi="Times New Roman"/>
          <w:sz w:val="28"/>
          <w:vertAlign w:val="superscript"/>
          <w:lang w:val="en-US"/>
        </w:rPr>
        <w:t>1</w:t>
      </w:r>
      <w:r w:rsidR="00110ACC" w:rsidRPr="00FE1965">
        <w:rPr>
          <w:rFonts w:ascii="Times New Roman" w:hAnsi="Times New Roman"/>
          <w:sz w:val="28"/>
          <w:lang w:val="en-US"/>
        </w:rPr>
        <w:t xml:space="preserve">, </w:t>
      </w:r>
      <w:r w:rsidRPr="00FE1965">
        <w:rPr>
          <w:rFonts w:ascii="Times New Roman" w:hAnsi="Times New Roman"/>
          <w:sz w:val="28"/>
          <w:lang w:val="en-US"/>
        </w:rPr>
        <w:t>Pavel Petrov</w:t>
      </w:r>
      <w:r w:rsidR="00110ACC" w:rsidRPr="00FE1965">
        <w:rPr>
          <w:rFonts w:ascii="Times New Roman" w:hAnsi="Times New Roman"/>
          <w:sz w:val="28"/>
          <w:lang w:val="en-US"/>
        </w:rPr>
        <w:t xml:space="preserve"> </w:t>
      </w:r>
      <w:r w:rsidR="00110ACC" w:rsidRPr="00FE1965">
        <w:rPr>
          <w:rFonts w:ascii="Times New Roman" w:hAnsi="Times New Roman"/>
          <w:sz w:val="28"/>
          <w:vertAlign w:val="superscript"/>
          <w:lang w:val="en-US"/>
        </w:rPr>
        <w:t>2</w:t>
      </w:r>
    </w:p>
    <w:p w14:paraId="2DCD0D4E" w14:textId="77777777" w:rsidR="00700244" w:rsidRPr="00FE1965" w:rsidRDefault="00700244" w:rsidP="00700244">
      <w:pPr>
        <w:keepNext/>
        <w:suppressAutoHyphens/>
        <w:spacing w:after="0" w:line="240" w:lineRule="auto"/>
        <w:jc w:val="center"/>
        <w:rPr>
          <w:rFonts w:ascii="Times New Roman" w:hAnsi="Times New Roman"/>
          <w:sz w:val="28"/>
          <w:lang w:val="en-US"/>
        </w:rPr>
      </w:pPr>
    </w:p>
    <w:p w14:paraId="2E8430F8" w14:textId="7398402B" w:rsidR="00110ACC" w:rsidRPr="00FE1965" w:rsidRDefault="00110ACC" w:rsidP="00110ACC">
      <w:pPr>
        <w:suppressAutoHyphens/>
        <w:spacing w:after="0" w:line="200" w:lineRule="exact"/>
        <w:jc w:val="center"/>
        <w:rPr>
          <w:rFonts w:ascii="Times New Roman" w:hAnsi="Times New Roman"/>
          <w:i/>
          <w:lang w:val="en-US"/>
        </w:rPr>
      </w:pPr>
      <w:r w:rsidRPr="00FE1965">
        <w:rPr>
          <w:rFonts w:ascii="Times New Roman" w:hAnsi="Times New Roman"/>
          <w:i/>
          <w:vertAlign w:val="superscript"/>
          <w:lang w:val="en-US"/>
        </w:rPr>
        <w:t>1</w:t>
      </w:r>
      <w:r w:rsidR="004630BD" w:rsidRPr="00FE1965">
        <w:rPr>
          <w:lang w:val="en-US"/>
        </w:rPr>
        <w:t xml:space="preserve"> </w:t>
      </w:r>
      <w:r w:rsidR="004630BD" w:rsidRPr="00FE1965">
        <w:rPr>
          <w:rFonts w:ascii="Times New Roman" w:hAnsi="Times New Roman"/>
          <w:i/>
          <w:lang w:val="en-US"/>
        </w:rPr>
        <w:t xml:space="preserve">University of Economics </w:t>
      </w:r>
      <w:del w:id="0" w:author="Jonathan Platt" w:date="2023-05-29T16:23:00Z">
        <w:r w:rsidR="004630BD" w:rsidRPr="00FE1965" w:rsidDel="00FE1965">
          <w:rPr>
            <w:rFonts w:ascii="Times New Roman" w:hAnsi="Times New Roman"/>
            <w:i/>
            <w:lang w:val="en-US"/>
          </w:rPr>
          <w:delText>-</w:delText>
        </w:r>
      </w:del>
      <w:ins w:id="1" w:author="Jonathan Platt" w:date="2023-05-29T16:23:00Z">
        <w:r w:rsidR="00FE1965">
          <w:rPr>
            <w:rFonts w:ascii="Times New Roman" w:hAnsi="Times New Roman"/>
            <w:i/>
            <w:lang w:val="en-US"/>
          </w:rPr>
          <w:t>–</w:t>
        </w:r>
      </w:ins>
      <w:r w:rsidR="004630BD" w:rsidRPr="00FE1965">
        <w:rPr>
          <w:rFonts w:ascii="Times New Roman" w:hAnsi="Times New Roman"/>
          <w:i/>
          <w:lang w:val="en-US"/>
        </w:rPr>
        <w:t xml:space="preserve"> Varna, Varna, Bulgaria (jordanov.jordan@ue-varna.bg)</w:t>
      </w:r>
    </w:p>
    <w:p w14:paraId="20576673" w14:textId="7FE450F2" w:rsidR="00110ACC" w:rsidRPr="00FE1965" w:rsidRDefault="00110ACC" w:rsidP="00110ACC">
      <w:pPr>
        <w:suppressAutoHyphens/>
        <w:spacing w:after="0" w:line="200" w:lineRule="exact"/>
        <w:jc w:val="center"/>
        <w:rPr>
          <w:rFonts w:ascii="Times New Roman" w:hAnsi="Times New Roman"/>
          <w:i/>
          <w:lang w:val="en-US"/>
        </w:rPr>
      </w:pPr>
      <w:r w:rsidRPr="00FE1965">
        <w:rPr>
          <w:rFonts w:ascii="Times New Roman" w:hAnsi="Times New Roman"/>
          <w:i/>
          <w:vertAlign w:val="superscript"/>
          <w:lang w:val="en-US"/>
        </w:rPr>
        <w:t>2</w:t>
      </w:r>
      <w:r w:rsidR="004630BD" w:rsidRPr="00FE1965">
        <w:rPr>
          <w:lang w:val="en-US"/>
        </w:rPr>
        <w:t xml:space="preserve"> </w:t>
      </w:r>
      <w:r w:rsidR="004630BD" w:rsidRPr="00FE1965">
        <w:rPr>
          <w:rFonts w:ascii="Times New Roman" w:hAnsi="Times New Roman"/>
          <w:i/>
          <w:lang w:val="en-US"/>
        </w:rPr>
        <w:t xml:space="preserve">University of Economics </w:t>
      </w:r>
      <w:del w:id="2" w:author="Jonathan Platt" w:date="2023-05-29T16:23:00Z">
        <w:r w:rsidR="004630BD" w:rsidRPr="00FE1965" w:rsidDel="00FE1965">
          <w:rPr>
            <w:rFonts w:ascii="Times New Roman" w:hAnsi="Times New Roman"/>
            <w:i/>
            <w:lang w:val="en-US"/>
          </w:rPr>
          <w:delText>-</w:delText>
        </w:r>
      </w:del>
      <w:ins w:id="3" w:author="Jonathan Platt" w:date="2023-05-29T16:23:00Z">
        <w:r w:rsidR="00FE1965">
          <w:rPr>
            <w:rFonts w:ascii="Times New Roman" w:hAnsi="Times New Roman"/>
            <w:i/>
            <w:lang w:val="en-US"/>
          </w:rPr>
          <w:t>–</w:t>
        </w:r>
      </w:ins>
      <w:r w:rsidR="004630BD" w:rsidRPr="00FE1965">
        <w:rPr>
          <w:rFonts w:ascii="Times New Roman" w:hAnsi="Times New Roman"/>
          <w:i/>
          <w:lang w:val="en-US"/>
        </w:rPr>
        <w:t xml:space="preserve"> Varna, Varna, Bulgaria </w:t>
      </w:r>
      <w:del w:id="4" w:author="Jonathan Platt" w:date="2023-05-29T16:23:00Z">
        <w:r w:rsidR="004630BD" w:rsidRPr="00FE1965" w:rsidDel="00FE1965">
          <w:rPr>
            <w:rFonts w:ascii="Times New Roman" w:hAnsi="Times New Roman"/>
            <w:i/>
            <w:lang w:val="en-US"/>
          </w:rPr>
          <w:delText xml:space="preserve"> </w:delText>
        </w:r>
      </w:del>
      <w:r w:rsidR="004630BD" w:rsidRPr="00FE1965">
        <w:rPr>
          <w:rFonts w:ascii="Times New Roman" w:hAnsi="Times New Roman"/>
          <w:i/>
          <w:lang w:val="en-US"/>
        </w:rPr>
        <w:t>(petrov@ue-varna.bg)</w:t>
      </w:r>
    </w:p>
    <w:p w14:paraId="6BE49234" w14:textId="77777777" w:rsidR="00110ACC" w:rsidRPr="00FE1965" w:rsidRDefault="00110ACC" w:rsidP="00110ACC">
      <w:pPr>
        <w:pStyle w:val="ICESTTitle"/>
        <w:tabs>
          <w:tab w:val="left" w:pos="500"/>
        </w:tabs>
        <w:jc w:val="left"/>
        <w:rPr>
          <w:rFonts w:cs="Times New Roman"/>
          <w:sz w:val="32"/>
          <w:szCs w:val="46"/>
          <w:lang w:val="en-US" w:eastAsia="en-GB"/>
        </w:rPr>
      </w:pPr>
      <w:r w:rsidRPr="00FE1965">
        <w:rPr>
          <w:rFonts w:cs="Times New Roman"/>
          <w:sz w:val="32"/>
          <w:szCs w:val="46"/>
          <w:lang w:val="en-US" w:eastAsia="en-GB"/>
        </w:rPr>
        <w:tab/>
      </w:r>
    </w:p>
    <w:p w14:paraId="3AC9D2C5" w14:textId="77777777" w:rsidR="00110ACC" w:rsidRPr="00FE1965" w:rsidRDefault="00110ACC" w:rsidP="00110ACC">
      <w:pPr>
        <w:pStyle w:val="ICESTAbstract"/>
        <w:rPr>
          <w:i/>
          <w:iCs/>
          <w:sz w:val="20"/>
          <w:lang w:val="en-US"/>
        </w:rPr>
        <w:sectPr w:rsidR="00110ACC" w:rsidRPr="00FE1965" w:rsidSect="00B76FF5">
          <w:pgSz w:w="11907" w:h="16839" w:code="9"/>
          <w:pgMar w:top="1138" w:right="907" w:bottom="1138" w:left="1138" w:header="720" w:footer="432" w:gutter="0"/>
          <w:pgNumType w:start="97"/>
          <w:cols w:space="720"/>
          <w:docGrid w:linePitch="360"/>
        </w:sectPr>
      </w:pPr>
    </w:p>
    <w:p w14:paraId="2463CC65" w14:textId="57AB5614" w:rsidR="001646C8" w:rsidRPr="00FE1965" w:rsidRDefault="001646C8" w:rsidP="005912EF">
      <w:pPr>
        <w:pStyle w:val="ICESTAbstract"/>
        <w:rPr>
          <w:iCs/>
          <w:sz w:val="20"/>
          <w:szCs w:val="20"/>
          <w:lang w:val="en-US"/>
        </w:rPr>
      </w:pPr>
      <w:r w:rsidRPr="00FE1965">
        <w:rPr>
          <w:i/>
          <w:iCs/>
          <w:sz w:val="20"/>
          <w:lang w:val="en-US"/>
        </w:rPr>
        <w:t xml:space="preserve">Abstract – </w:t>
      </w:r>
      <w:r w:rsidRPr="00FE1965">
        <w:rPr>
          <w:iCs/>
          <w:sz w:val="20"/>
          <w:lang w:val="en-US"/>
        </w:rPr>
        <w:t xml:space="preserve">With the proliferation of cloud-native services, the need for efficient software design strategies has become of the utmost importance. This paper gives a brief overview of domain-driven, cloud-based software development activities and how they fit into a well-known process. It emphasizes multiple techniques for expressing complex business logic by facilitating greater scalability, flexibility, and maintainability. The significance of the system's availability, reliability, and resilience may prevent an organization from </w:t>
      </w:r>
      <w:ins w:id="5" w:author="Jonathan Platt" w:date="2023-05-29T16:33:00Z">
        <w:r w:rsidR="00A858FF">
          <w:rPr>
            <w:iCs/>
            <w:sz w:val="20"/>
            <w:lang w:val="en-US"/>
          </w:rPr>
          <w:t xml:space="preserve">experiencing </w:t>
        </w:r>
      </w:ins>
      <w:r w:rsidRPr="00FE1965">
        <w:rPr>
          <w:iCs/>
          <w:sz w:val="20"/>
          <w:lang w:val="en-US"/>
        </w:rPr>
        <w:t xml:space="preserve">failure and support its growth. This article examines the fundamental components of </w:t>
      </w:r>
      <w:commentRangeStart w:id="6"/>
      <w:ins w:id="7" w:author="Jonathan Platt" w:date="2023-05-29T16:34:00Z">
        <w:r w:rsidR="00A858FF">
          <w:rPr>
            <w:iCs/>
            <w:sz w:val="20"/>
            <w:lang w:val="en-US"/>
          </w:rPr>
          <w:t>d</w:t>
        </w:r>
      </w:ins>
      <w:del w:id="8" w:author="Jonathan Platt" w:date="2023-05-29T16:34:00Z">
        <w:r w:rsidRPr="00FE1965" w:rsidDel="00A858FF">
          <w:rPr>
            <w:iCs/>
            <w:sz w:val="20"/>
            <w:lang w:val="en-US"/>
          </w:rPr>
          <w:delText>D</w:delText>
        </w:r>
      </w:del>
      <w:r w:rsidRPr="00FE1965">
        <w:rPr>
          <w:iCs/>
          <w:sz w:val="20"/>
          <w:lang w:val="en-US"/>
        </w:rPr>
        <w:t>omain-</w:t>
      </w:r>
      <w:ins w:id="9" w:author="Jonathan Platt" w:date="2023-05-29T16:34:00Z">
        <w:r w:rsidR="00A858FF">
          <w:rPr>
            <w:iCs/>
            <w:sz w:val="20"/>
            <w:lang w:val="en-US"/>
          </w:rPr>
          <w:t>d</w:t>
        </w:r>
      </w:ins>
      <w:del w:id="10" w:author="Jonathan Platt" w:date="2023-05-29T16:34:00Z">
        <w:r w:rsidRPr="00FE1965" w:rsidDel="00A858FF">
          <w:rPr>
            <w:iCs/>
            <w:sz w:val="20"/>
            <w:lang w:val="en-US"/>
          </w:rPr>
          <w:delText>D</w:delText>
        </w:r>
      </w:del>
      <w:r w:rsidRPr="00FE1965">
        <w:rPr>
          <w:iCs/>
          <w:sz w:val="20"/>
          <w:lang w:val="en-US"/>
        </w:rPr>
        <w:t xml:space="preserve">riven </w:t>
      </w:r>
      <w:ins w:id="11" w:author="Jonathan Platt" w:date="2023-05-29T16:34:00Z">
        <w:r w:rsidR="00A858FF">
          <w:rPr>
            <w:iCs/>
            <w:sz w:val="20"/>
            <w:lang w:val="en-US"/>
          </w:rPr>
          <w:t>d</w:t>
        </w:r>
      </w:ins>
      <w:del w:id="12" w:author="Jonathan Platt" w:date="2023-05-29T16:34:00Z">
        <w:r w:rsidRPr="00FE1965" w:rsidDel="00A858FF">
          <w:rPr>
            <w:iCs/>
            <w:sz w:val="20"/>
            <w:lang w:val="en-US"/>
          </w:rPr>
          <w:delText>D</w:delText>
        </w:r>
      </w:del>
      <w:r w:rsidRPr="00FE1965">
        <w:rPr>
          <w:iCs/>
          <w:sz w:val="20"/>
          <w:lang w:val="en-US"/>
        </w:rPr>
        <w:t>esign</w:t>
      </w:r>
      <w:commentRangeEnd w:id="6"/>
      <w:r w:rsidR="00496416">
        <w:rPr>
          <w:rStyle w:val="CommentReference"/>
          <w:rFonts w:asciiTheme="minorHAnsi" w:eastAsiaTheme="minorHAnsi" w:hAnsiTheme="minorHAnsi"/>
          <w:b w:val="0"/>
          <w:lang w:val="en-US"/>
        </w:rPr>
        <w:commentReference w:id="6"/>
      </w:r>
      <w:del w:id="13" w:author="Jonathan Platt" w:date="2023-05-29T16:39:00Z">
        <w:r w:rsidRPr="00FE1965" w:rsidDel="00496416">
          <w:rPr>
            <w:iCs/>
            <w:sz w:val="20"/>
            <w:lang w:val="en-US"/>
          </w:rPr>
          <w:delText xml:space="preserve"> (DDD)</w:delText>
        </w:r>
      </w:del>
      <w:r w:rsidRPr="00FE1965">
        <w:rPr>
          <w:iCs/>
          <w:sz w:val="20"/>
          <w:lang w:val="en-US"/>
        </w:rPr>
        <w:t xml:space="preserve">, their integration with cloud-native technologies, </w:t>
      </w:r>
      <w:ins w:id="14" w:author="Jonathan Platt" w:date="2023-05-29T16:34:00Z">
        <w:r w:rsidR="00A858FF">
          <w:rPr>
            <w:iCs/>
            <w:sz w:val="20"/>
            <w:lang w:val="en-US"/>
          </w:rPr>
          <w:t>and</w:t>
        </w:r>
      </w:ins>
      <w:del w:id="15" w:author="Jonathan Platt" w:date="2023-05-29T16:34:00Z">
        <w:r w:rsidRPr="00FE1965" w:rsidDel="00A858FF">
          <w:rPr>
            <w:iCs/>
            <w:sz w:val="20"/>
            <w:lang w:val="en-US"/>
          </w:rPr>
          <w:delText>as well as</w:delText>
        </w:r>
      </w:del>
      <w:r w:rsidRPr="00FE1965">
        <w:rPr>
          <w:iCs/>
          <w:sz w:val="20"/>
          <w:lang w:val="en-US"/>
        </w:rPr>
        <w:t xml:space="preserve"> their benefits and challenges. In addition, the </w:t>
      </w:r>
      <w:del w:id="16" w:author="Jonathan Platt" w:date="2023-05-29T16:34:00Z">
        <w:r w:rsidRPr="00FE1965" w:rsidDel="00A858FF">
          <w:rPr>
            <w:iCs/>
            <w:sz w:val="20"/>
            <w:lang w:val="en-US"/>
          </w:rPr>
          <w:delText xml:space="preserve">research </w:delText>
        </w:r>
      </w:del>
      <w:ins w:id="17" w:author="Jonathan Platt" w:date="2023-05-29T16:34:00Z">
        <w:r w:rsidR="00A858FF">
          <w:rPr>
            <w:iCs/>
            <w:sz w:val="20"/>
            <w:lang w:val="en-US"/>
          </w:rPr>
          <w:t>study</w:t>
        </w:r>
        <w:r w:rsidR="00A858FF" w:rsidRPr="00FE1965">
          <w:rPr>
            <w:iCs/>
            <w:sz w:val="20"/>
            <w:lang w:val="en-US"/>
          </w:rPr>
          <w:t xml:space="preserve"> </w:t>
        </w:r>
      </w:ins>
      <w:r w:rsidRPr="00FE1965">
        <w:rPr>
          <w:iCs/>
          <w:sz w:val="20"/>
          <w:lang w:val="en-US"/>
        </w:rPr>
        <w:t>aims to contribute to the growing body of knowledge in this field and to aid software architects and developers</w:t>
      </w:r>
    </w:p>
    <w:p w14:paraId="23A4F218" w14:textId="77777777" w:rsidR="001646C8" w:rsidRPr="00FE1965" w:rsidRDefault="001646C8" w:rsidP="001646C8">
      <w:pPr>
        <w:pStyle w:val="ICESTAbstract"/>
        <w:rPr>
          <w:bCs/>
          <w:sz w:val="16"/>
          <w:szCs w:val="18"/>
          <w:lang w:val="en-US" w:eastAsia="en-GB"/>
        </w:rPr>
      </w:pPr>
    </w:p>
    <w:p w14:paraId="092E95E9" w14:textId="611D7524" w:rsidR="00110ACC" w:rsidRPr="00FE1965" w:rsidRDefault="001646C8" w:rsidP="001646C8">
      <w:pPr>
        <w:pStyle w:val="ICESTAbstract"/>
        <w:rPr>
          <w:bCs/>
          <w:sz w:val="20"/>
          <w:szCs w:val="18"/>
          <w:lang w:val="en-US" w:eastAsia="en-GB"/>
        </w:rPr>
      </w:pPr>
      <w:r w:rsidRPr="00FE1965">
        <w:rPr>
          <w:i/>
          <w:iCs/>
          <w:sz w:val="20"/>
          <w:lang w:val="en-US"/>
        </w:rPr>
        <w:t>Keywords –</w:t>
      </w:r>
      <w:r w:rsidRPr="00FE1965">
        <w:rPr>
          <w:sz w:val="20"/>
          <w:lang w:val="en-US"/>
        </w:rPr>
        <w:t xml:space="preserve"> </w:t>
      </w:r>
      <w:r w:rsidRPr="00FE1965">
        <w:rPr>
          <w:lang w:val="en-US"/>
        </w:rPr>
        <w:t xml:space="preserve">domain-driven design, </w:t>
      </w:r>
      <w:r w:rsidR="00154DC8" w:rsidRPr="00FE1965">
        <w:rPr>
          <w:lang w:val="en-US"/>
        </w:rPr>
        <w:t>cloud-native services</w:t>
      </w:r>
      <w:r w:rsidRPr="00FE1965">
        <w:rPr>
          <w:lang w:val="en-US"/>
        </w:rPr>
        <w:t xml:space="preserve">, </w:t>
      </w:r>
      <w:r w:rsidR="00154DC8" w:rsidRPr="00FE1965">
        <w:rPr>
          <w:lang w:val="en-US"/>
        </w:rPr>
        <w:t>scalability</w:t>
      </w:r>
      <w:r w:rsidRPr="00FE1965">
        <w:rPr>
          <w:lang w:val="en-US"/>
        </w:rPr>
        <w:t>,</w:t>
      </w:r>
      <w:r w:rsidR="00154DC8" w:rsidRPr="00FE1965">
        <w:rPr>
          <w:lang w:val="en-US"/>
        </w:rPr>
        <w:t xml:space="preserve"> maintainability, modularity, distributed systems,</w:t>
      </w:r>
      <w:r w:rsidRPr="00FE1965">
        <w:rPr>
          <w:lang w:val="en-US"/>
        </w:rPr>
        <w:t xml:space="preserve"> </w:t>
      </w:r>
      <w:commentRangeStart w:id="18"/>
      <w:r w:rsidR="00154DC8" w:rsidRPr="00A858FF">
        <w:rPr>
          <w:iCs/>
          <w:szCs w:val="22"/>
          <w:lang w:val="en-US"/>
        </w:rPr>
        <w:t>software architecture</w:t>
      </w:r>
      <w:r w:rsidRPr="00A858FF">
        <w:rPr>
          <w:bCs/>
          <w:szCs w:val="16"/>
          <w:lang w:val="en-US" w:eastAsia="en-GB"/>
        </w:rPr>
        <w:t>.</w:t>
      </w:r>
      <w:commentRangeEnd w:id="18"/>
      <w:r w:rsidR="00A858FF">
        <w:rPr>
          <w:rStyle w:val="CommentReference"/>
          <w:rFonts w:asciiTheme="minorHAnsi" w:eastAsiaTheme="minorHAnsi" w:hAnsiTheme="minorHAnsi"/>
          <w:b w:val="0"/>
          <w:lang w:val="en-US"/>
        </w:rPr>
        <w:commentReference w:id="18"/>
      </w:r>
    </w:p>
    <w:p w14:paraId="5B39B348" w14:textId="77777777" w:rsidR="00110ACC" w:rsidRPr="00FE1965" w:rsidRDefault="00110ACC" w:rsidP="00110ACC">
      <w:pPr>
        <w:pStyle w:val="ICESTTitle"/>
        <w:tabs>
          <w:tab w:val="left" w:pos="500"/>
        </w:tabs>
        <w:jc w:val="left"/>
        <w:rPr>
          <w:rFonts w:cs="Times New Roman"/>
          <w:sz w:val="20"/>
          <w:szCs w:val="46"/>
          <w:lang w:val="en-US" w:eastAsia="en-GB"/>
        </w:rPr>
      </w:pPr>
    </w:p>
    <w:p w14:paraId="3BF1247D" w14:textId="19CD16B9" w:rsidR="00110ACC" w:rsidRPr="00FE1965" w:rsidRDefault="00110ACC" w:rsidP="00E00DEF">
      <w:pPr>
        <w:numPr>
          <w:ilvl w:val="0"/>
          <w:numId w:val="1"/>
        </w:numPr>
        <w:spacing w:after="0" w:line="240" w:lineRule="auto"/>
        <w:rPr>
          <w:rFonts w:ascii="Times New Roman" w:hAnsi="Times New Roman"/>
          <w:b/>
          <w:lang w:val="en-US"/>
        </w:rPr>
      </w:pPr>
      <w:r w:rsidRPr="00FE1965">
        <w:rPr>
          <w:rFonts w:ascii="Times New Roman" w:hAnsi="Times New Roman"/>
          <w:b/>
          <w:lang w:val="en-US"/>
        </w:rPr>
        <w:t>Introduction</w:t>
      </w:r>
      <w:r w:rsidRPr="00FE1965">
        <w:rPr>
          <w:rFonts w:ascii="Times New Roman" w:hAnsi="Times New Roman"/>
          <w:b/>
          <w:lang w:val="en-US"/>
        </w:rPr>
        <w:br/>
      </w:r>
    </w:p>
    <w:p w14:paraId="51215D7C" w14:textId="6E141179" w:rsidR="00700244" w:rsidRPr="00FE1965" w:rsidRDefault="00EE144E" w:rsidP="004C6787">
      <w:pPr>
        <w:pStyle w:val="ICESTNormal"/>
        <w:rPr>
          <w:rFonts w:cs="Times New Roman"/>
          <w:sz w:val="22"/>
          <w:lang w:val="en-US"/>
        </w:rPr>
      </w:pPr>
      <w:r w:rsidRPr="00FE1965">
        <w:rPr>
          <w:rFonts w:cs="Times New Roman"/>
          <w:sz w:val="22"/>
          <w:lang w:val="en-US"/>
        </w:rPr>
        <w:t xml:space="preserve">Cloud-native services have revolutionized the production and deployment of software systems. These services take advantage of the agility, adaptability, and </w:t>
      </w:r>
      <w:del w:id="21" w:author="Scribbr Grammar Checker" w:date="2023-05-28T04:26:00Z">
        <w:r w:rsidRPr="00FE1965">
          <w:rPr>
            <w:rFonts w:cs="Times New Roman"/>
            <w:sz w:val="22"/>
            <w:lang w:val="en-US"/>
          </w:rPr>
          <w:delText xml:space="preserve">a </w:delText>
        </w:r>
      </w:del>
      <w:r w:rsidRPr="00FE1965">
        <w:rPr>
          <w:rFonts w:cs="Times New Roman"/>
          <w:sz w:val="22"/>
          <w:lang w:val="en-US"/>
        </w:rPr>
        <w:t xml:space="preserve">fault tolerance that cloud platforms offer. </w:t>
      </w:r>
      <w:commentRangeStart w:id="22"/>
      <w:r w:rsidRPr="00FE1965">
        <w:rPr>
          <w:rFonts w:cs="Times New Roman"/>
          <w:sz w:val="22"/>
          <w:lang w:val="en-US"/>
        </w:rPr>
        <w:t>Even so, there are unique challenges associated with leading organizations to develop</w:t>
      </w:r>
      <w:ins w:id="23" w:author="Jonathan Platt" w:date="2023-05-29T19:31:00Z">
        <w:r w:rsidR="0014511C">
          <w:rPr>
            <w:rFonts w:cs="Times New Roman"/>
            <w:sz w:val="22"/>
            <w:lang w:val="en-US"/>
          </w:rPr>
          <w:t>ing</w:t>
        </w:r>
      </w:ins>
      <w:r w:rsidRPr="00FE1965">
        <w:rPr>
          <w:rFonts w:cs="Times New Roman"/>
          <w:sz w:val="22"/>
          <w:lang w:val="en-US"/>
        </w:rPr>
        <w:t xml:space="preserve"> and operat</w:t>
      </w:r>
      <w:ins w:id="24" w:author="Jonathan Platt" w:date="2023-05-29T19:31:00Z">
        <w:r w:rsidR="0014511C">
          <w:rPr>
            <w:rFonts w:cs="Times New Roman"/>
            <w:sz w:val="22"/>
            <w:lang w:val="en-US"/>
          </w:rPr>
          <w:t>ing</w:t>
        </w:r>
      </w:ins>
      <w:del w:id="25" w:author="Jonathan Platt" w:date="2023-05-29T19:31:00Z">
        <w:r w:rsidRPr="00FE1965" w:rsidDel="0014511C">
          <w:rPr>
            <w:rFonts w:cs="Times New Roman"/>
            <w:sz w:val="22"/>
            <w:lang w:val="en-US"/>
          </w:rPr>
          <w:delText>e</w:delText>
        </w:r>
      </w:del>
      <w:r w:rsidRPr="00FE1965">
        <w:rPr>
          <w:rFonts w:cs="Times New Roman"/>
          <w:sz w:val="22"/>
          <w:lang w:val="en-US"/>
        </w:rPr>
        <w:t xml:space="preserve"> applications in a dynamic environment.</w:t>
      </w:r>
      <w:commentRangeEnd w:id="22"/>
      <w:r w:rsidR="0014511C">
        <w:rPr>
          <w:rStyle w:val="CommentReference"/>
          <w:rFonts w:asciiTheme="minorHAnsi" w:eastAsiaTheme="minorHAnsi" w:hAnsiTheme="minorHAnsi" w:cstheme="minorBidi"/>
          <w:lang w:val="en-US"/>
        </w:rPr>
        <w:commentReference w:id="22"/>
      </w:r>
    </w:p>
    <w:p w14:paraId="080C49DF" w14:textId="77777777" w:rsidR="00700244" w:rsidRPr="00FE1965" w:rsidRDefault="006433B8" w:rsidP="00700244">
      <w:pPr>
        <w:autoSpaceDE w:val="0"/>
        <w:autoSpaceDN w:val="0"/>
        <w:adjustRightInd w:val="0"/>
        <w:spacing w:after="0" w:line="240" w:lineRule="auto"/>
        <w:ind w:firstLine="198"/>
        <w:jc w:val="both"/>
        <w:rPr>
          <w:rFonts w:ascii="Times New Roman" w:eastAsia="Times New Roman" w:hAnsi="Times New Roman"/>
          <w:lang w:val="en-US"/>
        </w:rPr>
      </w:pPr>
      <w:r w:rsidRPr="00FE1965">
        <w:rPr>
          <w:lang w:val="en-US"/>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DD3D9A"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FE1965" w:rsidRDefault="00700244" w:rsidP="00700244">
      <w:pPr>
        <w:autoSpaceDE w:val="0"/>
        <w:autoSpaceDN w:val="0"/>
        <w:adjustRightInd w:val="0"/>
        <w:spacing w:after="0" w:line="240" w:lineRule="auto"/>
        <w:jc w:val="both"/>
        <w:rPr>
          <w:rFonts w:eastAsia="Times New Roman" w:cs="Calibri"/>
          <w:sz w:val="20"/>
          <w:szCs w:val="20"/>
          <w:lang w:val="en-US"/>
        </w:rPr>
      </w:pPr>
      <w:r w:rsidRPr="00FE1965">
        <w:rPr>
          <w:rFonts w:eastAsia="Times New Roman" w:cs="Calibri"/>
          <w:sz w:val="20"/>
          <w:szCs w:val="20"/>
          <w:lang w:val="en-US"/>
        </w:rPr>
        <w:t>DOI: 10.18421/TEM</w:t>
      </w:r>
      <w:r w:rsidR="0009060C" w:rsidRPr="00FE1965">
        <w:rPr>
          <w:rFonts w:eastAsia="Times New Roman" w:cs="Calibri"/>
          <w:sz w:val="20"/>
          <w:szCs w:val="20"/>
          <w:lang w:val="en-US"/>
        </w:rPr>
        <w:t>xx</w:t>
      </w:r>
      <w:r w:rsidRPr="00FE1965">
        <w:rPr>
          <w:rFonts w:eastAsia="Times New Roman" w:cs="Calibri"/>
          <w:sz w:val="20"/>
          <w:szCs w:val="20"/>
          <w:lang w:val="en-US"/>
        </w:rPr>
        <w:t>-</w:t>
      </w:r>
      <w:r w:rsidR="0009060C" w:rsidRPr="00FE1965">
        <w:rPr>
          <w:rFonts w:eastAsia="Times New Roman" w:cs="Calibri"/>
          <w:sz w:val="20"/>
          <w:szCs w:val="20"/>
          <w:lang w:val="en-US"/>
        </w:rPr>
        <w:t>xx</w:t>
      </w:r>
    </w:p>
    <w:p w14:paraId="300F4ADD" w14:textId="77777777" w:rsidR="00700244" w:rsidRPr="00FE1965" w:rsidRDefault="00000000" w:rsidP="00700244">
      <w:pPr>
        <w:autoSpaceDE w:val="0"/>
        <w:autoSpaceDN w:val="0"/>
        <w:adjustRightInd w:val="0"/>
        <w:spacing w:after="0" w:line="240" w:lineRule="auto"/>
        <w:jc w:val="both"/>
        <w:rPr>
          <w:rFonts w:eastAsia="Times New Roman" w:cs="Calibri"/>
          <w:color w:val="0000FF"/>
          <w:sz w:val="20"/>
          <w:szCs w:val="20"/>
          <w:u w:val="single"/>
          <w:lang w:val="en-US"/>
        </w:rPr>
      </w:pPr>
      <w:hyperlink r:id="rId12">
        <w:r w:rsidRPr="00FE1965">
          <w:rPr>
            <w:rStyle w:val="Hyperlink"/>
            <w:rFonts w:eastAsia="Times New Roman" w:cs="Calibri"/>
            <w:sz w:val="20"/>
            <w:u w:val="none"/>
            <w:lang w:val="en-US"/>
          </w:rPr>
          <w:t>https://doi.org/10.18421/TEMxx-xx</w:t>
        </w:r>
      </w:hyperlink>
    </w:p>
    <w:p w14:paraId="55B7DBB2" w14:textId="77777777" w:rsidR="00700244" w:rsidRPr="00FE1965" w:rsidRDefault="00700244" w:rsidP="00700244">
      <w:pPr>
        <w:autoSpaceDE w:val="0"/>
        <w:autoSpaceDN w:val="0"/>
        <w:adjustRightInd w:val="0"/>
        <w:spacing w:after="0" w:line="240" w:lineRule="auto"/>
        <w:jc w:val="both"/>
        <w:rPr>
          <w:rFonts w:eastAsia="Times New Roman" w:cs="Calibri"/>
          <w:sz w:val="14"/>
          <w:szCs w:val="20"/>
          <w:lang w:val="en-US"/>
        </w:rPr>
      </w:pPr>
    </w:p>
    <w:p w14:paraId="1999BEC4" w14:textId="77777777" w:rsidR="004630BD" w:rsidRPr="00FE1965" w:rsidRDefault="004630BD" w:rsidP="004630BD">
      <w:pPr>
        <w:autoSpaceDE w:val="0"/>
        <w:autoSpaceDN w:val="0"/>
        <w:adjustRightInd w:val="0"/>
        <w:spacing w:after="0" w:line="240" w:lineRule="auto"/>
        <w:jc w:val="both"/>
        <w:rPr>
          <w:rFonts w:eastAsia="Times New Roman" w:cs="Calibri"/>
          <w:i/>
          <w:iCs/>
          <w:sz w:val="20"/>
          <w:szCs w:val="20"/>
          <w:lang w:val="en-US"/>
        </w:rPr>
      </w:pPr>
      <w:r w:rsidRPr="00FE1965">
        <w:rPr>
          <w:rFonts w:eastAsia="Times New Roman" w:cs="Calibri"/>
          <w:b/>
          <w:sz w:val="20"/>
          <w:szCs w:val="20"/>
          <w:lang w:val="en-US"/>
        </w:rPr>
        <w:t>Corresponding author:</w:t>
      </w:r>
      <w:r w:rsidRPr="00FE1965">
        <w:rPr>
          <w:rFonts w:eastAsia="Times New Roman" w:cs="Calibri"/>
          <w:bCs/>
          <w:sz w:val="20"/>
          <w:szCs w:val="20"/>
          <w:lang w:val="en-US"/>
        </w:rPr>
        <w:t xml:space="preserve"> </w:t>
      </w:r>
      <w:r w:rsidRPr="00FE1965">
        <w:rPr>
          <w:rFonts w:eastAsia="Times New Roman" w:cs="Calibri"/>
          <w:bCs/>
          <w:i/>
          <w:iCs/>
          <w:sz w:val="20"/>
          <w:szCs w:val="20"/>
          <w:lang w:val="en-US"/>
        </w:rPr>
        <w:t>Pavel Petrov</w:t>
      </w:r>
      <w:r w:rsidRPr="00FE1965">
        <w:rPr>
          <w:rFonts w:eastAsia="Times New Roman" w:cs="Calibri"/>
          <w:i/>
          <w:iCs/>
          <w:sz w:val="20"/>
          <w:szCs w:val="20"/>
          <w:lang w:val="en-US"/>
        </w:rPr>
        <w:t>,</w:t>
      </w:r>
      <w:r w:rsidRPr="00FE1965">
        <w:rPr>
          <w:rFonts w:eastAsia="Times New Roman" w:cs="Calibri"/>
          <w:sz w:val="20"/>
          <w:szCs w:val="20"/>
          <w:lang w:val="en-US"/>
        </w:rPr>
        <w:t xml:space="preserve"> </w:t>
      </w:r>
    </w:p>
    <w:p w14:paraId="3A381695" w14:textId="77777777" w:rsidR="004630BD" w:rsidRPr="00FE1965" w:rsidRDefault="004630BD" w:rsidP="004630BD">
      <w:pPr>
        <w:autoSpaceDE w:val="0"/>
        <w:autoSpaceDN w:val="0"/>
        <w:adjustRightInd w:val="0"/>
        <w:spacing w:after="0" w:line="240" w:lineRule="auto"/>
        <w:jc w:val="both"/>
        <w:rPr>
          <w:rFonts w:eastAsia="Times New Roman" w:cs="Calibri"/>
          <w:i/>
          <w:iCs/>
          <w:sz w:val="20"/>
          <w:szCs w:val="20"/>
          <w:lang w:val="en-US"/>
        </w:rPr>
      </w:pPr>
      <w:r w:rsidRPr="00FE1965">
        <w:rPr>
          <w:rFonts w:eastAsia="Times New Roman" w:cs="Calibri"/>
          <w:i/>
          <w:iCs/>
          <w:sz w:val="20"/>
          <w:szCs w:val="20"/>
          <w:lang w:val="en-US"/>
        </w:rPr>
        <w:t>University of Economics - Varna, Varna, Bulgaria</w:t>
      </w:r>
    </w:p>
    <w:p w14:paraId="32D0127C" w14:textId="14C72082" w:rsidR="00700244" w:rsidRPr="00FE1965" w:rsidRDefault="004630BD" w:rsidP="004630BD">
      <w:pPr>
        <w:autoSpaceDE w:val="0"/>
        <w:autoSpaceDN w:val="0"/>
        <w:adjustRightInd w:val="0"/>
        <w:spacing w:after="0" w:line="240" w:lineRule="auto"/>
        <w:jc w:val="both"/>
        <w:rPr>
          <w:rFonts w:eastAsia="Times New Roman" w:cs="Calibri"/>
          <w:sz w:val="20"/>
          <w:szCs w:val="20"/>
          <w:lang w:val="en-US"/>
        </w:rPr>
      </w:pPr>
      <w:r w:rsidRPr="00FE1965">
        <w:rPr>
          <w:rFonts w:eastAsia="Times New Roman" w:cs="Calibri"/>
          <w:b/>
          <w:sz w:val="20"/>
          <w:szCs w:val="20"/>
          <w:lang w:val="en-US"/>
        </w:rPr>
        <w:t xml:space="preserve">Email: </w:t>
      </w:r>
      <w:r w:rsidRPr="00FE1965">
        <w:rPr>
          <w:i/>
          <w:iCs/>
          <w:sz w:val="20"/>
          <w:szCs w:val="20"/>
          <w:lang w:val="en-US"/>
        </w:rPr>
        <w:t>petrov@ue-varna.bg</w:t>
      </w:r>
    </w:p>
    <w:p w14:paraId="7361ED92" w14:textId="77777777" w:rsidR="00700244" w:rsidRPr="00FE1965" w:rsidRDefault="00700244" w:rsidP="00700244">
      <w:pPr>
        <w:autoSpaceDE w:val="0"/>
        <w:autoSpaceDN w:val="0"/>
        <w:adjustRightInd w:val="0"/>
        <w:spacing w:after="0" w:line="240" w:lineRule="auto"/>
        <w:jc w:val="both"/>
        <w:rPr>
          <w:rFonts w:eastAsia="Times New Roman" w:cs="Calibri"/>
          <w:i/>
          <w:sz w:val="14"/>
          <w:szCs w:val="20"/>
          <w:lang w:val="en-US"/>
        </w:rPr>
      </w:pPr>
    </w:p>
    <w:p w14:paraId="0EE3E1AB" w14:textId="77777777" w:rsidR="00700244" w:rsidRPr="00FE1965" w:rsidRDefault="00700244" w:rsidP="00700244">
      <w:pPr>
        <w:autoSpaceDE w:val="0"/>
        <w:autoSpaceDN w:val="0"/>
        <w:adjustRightInd w:val="0"/>
        <w:spacing w:after="0" w:line="240" w:lineRule="auto"/>
        <w:jc w:val="both"/>
        <w:rPr>
          <w:rFonts w:eastAsia="Times New Roman" w:cs="Calibri"/>
          <w:i/>
          <w:sz w:val="20"/>
          <w:szCs w:val="20"/>
          <w:lang w:val="en-US"/>
        </w:rPr>
      </w:pPr>
      <w:r w:rsidRPr="00FE1965">
        <w:rPr>
          <w:rFonts w:eastAsia="Times New Roman" w:cs="Calibri"/>
          <w:i/>
          <w:sz w:val="20"/>
          <w:lang w:val="en-US"/>
        </w:rPr>
        <w:t>Received:   -----.</w:t>
      </w:r>
    </w:p>
    <w:p w14:paraId="575518B0" w14:textId="77777777" w:rsidR="00572761" w:rsidRPr="00FE1965" w:rsidRDefault="00572761" w:rsidP="00700244">
      <w:pPr>
        <w:autoSpaceDE w:val="0"/>
        <w:autoSpaceDN w:val="0"/>
        <w:adjustRightInd w:val="0"/>
        <w:spacing w:after="0" w:line="240" w:lineRule="auto"/>
        <w:jc w:val="both"/>
        <w:rPr>
          <w:rFonts w:eastAsia="Times New Roman" w:cs="Calibri"/>
          <w:i/>
          <w:sz w:val="20"/>
          <w:szCs w:val="20"/>
          <w:lang w:val="en-US"/>
        </w:rPr>
      </w:pPr>
      <w:r w:rsidRPr="00FE1965">
        <w:rPr>
          <w:rFonts w:eastAsia="Times New Roman" w:cs="Calibri"/>
          <w:i/>
          <w:sz w:val="20"/>
          <w:szCs w:val="20"/>
          <w:lang w:val="en-US"/>
        </w:rPr>
        <w:t>Revised:    -----.</w:t>
      </w:r>
    </w:p>
    <w:p w14:paraId="76A10149" w14:textId="77777777" w:rsidR="00700244" w:rsidRPr="00FE1965" w:rsidRDefault="00700244" w:rsidP="00700244">
      <w:pPr>
        <w:autoSpaceDE w:val="0"/>
        <w:autoSpaceDN w:val="0"/>
        <w:adjustRightInd w:val="0"/>
        <w:spacing w:after="0" w:line="240" w:lineRule="auto"/>
        <w:jc w:val="both"/>
        <w:rPr>
          <w:rFonts w:eastAsia="Times New Roman" w:cs="Calibri"/>
          <w:i/>
          <w:sz w:val="20"/>
          <w:szCs w:val="20"/>
          <w:lang w:val="en-US"/>
        </w:rPr>
      </w:pPr>
      <w:r w:rsidRPr="00FE1965">
        <w:rPr>
          <w:rFonts w:eastAsia="Times New Roman" w:cs="Calibri"/>
          <w:i/>
          <w:sz w:val="20"/>
          <w:szCs w:val="20"/>
          <w:lang w:val="en-US"/>
        </w:rPr>
        <w:t>Accepted:  -----.</w:t>
      </w:r>
    </w:p>
    <w:p w14:paraId="19BB3632" w14:textId="77777777" w:rsidR="00700244" w:rsidRPr="00FE1965" w:rsidRDefault="00700244" w:rsidP="00700244">
      <w:pPr>
        <w:autoSpaceDE w:val="0"/>
        <w:autoSpaceDN w:val="0"/>
        <w:adjustRightInd w:val="0"/>
        <w:spacing w:after="0" w:line="240" w:lineRule="auto"/>
        <w:jc w:val="both"/>
        <w:rPr>
          <w:rFonts w:eastAsia="Times New Roman" w:cs="Calibri"/>
          <w:i/>
          <w:sz w:val="20"/>
          <w:szCs w:val="20"/>
          <w:lang w:val="en-US"/>
        </w:rPr>
      </w:pPr>
      <w:r w:rsidRPr="00FE1965">
        <w:rPr>
          <w:rFonts w:eastAsia="Times New Roman" w:cs="Calibri"/>
          <w:i/>
          <w:sz w:val="20"/>
          <w:szCs w:val="20"/>
          <w:lang w:val="en-US"/>
        </w:rPr>
        <w:t>Published: -----.</w:t>
      </w:r>
    </w:p>
    <w:p w14:paraId="3E1AEC90" w14:textId="77777777" w:rsidR="00700244" w:rsidRPr="00FE1965" w:rsidRDefault="00700244" w:rsidP="00700244">
      <w:pPr>
        <w:autoSpaceDE w:val="0"/>
        <w:autoSpaceDN w:val="0"/>
        <w:adjustRightInd w:val="0"/>
        <w:spacing w:after="0" w:line="240" w:lineRule="auto"/>
        <w:jc w:val="both"/>
        <w:rPr>
          <w:rFonts w:eastAsia="Times New Roman" w:cs="Calibri"/>
          <w:i/>
          <w:sz w:val="14"/>
          <w:szCs w:val="20"/>
          <w:lang w:val="en-US"/>
        </w:rPr>
      </w:pPr>
    </w:p>
    <w:p w14:paraId="29F22655" w14:textId="77777777" w:rsidR="00700244" w:rsidRPr="00FE1965" w:rsidRDefault="00700244" w:rsidP="00700244">
      <w:pPr>
        <w:autoSpaceDE w:val="0"/>
        <w:autoSpaceDN w:val="0"/>
        <w:adjustRightInd w:val="0"/>
        <w:spacing w:after="0" w:line="240" w:lineRule="auto"/>
        <w:jc w:val="both"/>
        <w:rPr>
          <w:rFonts w:eastAsia="Times New Roman" w:cs="Calibri"/>
          <w:sz w:val="20"/>
          <w:szCs w:val="20"/>
          <w:lang w:val="en-US"/>
        </w:rPr>
      </w:pPr>
      <w:r w:rsidRPr="00FE1965">
        <w:rPr>
          <w:rFonts w:eastAsia="Times New Roman" w:cs="Calibri"/>
          <w:sz w:val="20"/>
          <w:lang w:val="en-US"/>
        </w:rPr>
        <w:t>© 2023. ----; published by UIKTEN. This work is licensed under the Creative Commons Attribution-</w:t>
      </w:r>
      <w:commentRangeStart w:id="26"/>
      <w:r w:rsidRPr="00FE1965">
        <w:rPr>
          <w:rFonts w:eastAsia="Times New Roman" w:cs="Calibri"/>
          <w:sz w:val="20"/>
          <w:lang w:val="en-US"/>
        </w:rPr>
        <w:t>NonCommercial-NoDerivs</w:t>
      </w:r>
      <w:commentRangeEnd w:id="26"/>
      <w:r w:rsidR="00496416">
        <w:rPr>
          <w:rStyle w:val="CommentReference"/>
          <w:lang w:val="en-US"/>
        </w:rPr>
        <w:commentReference w:id="26"/>
      </w:r>
      <w:r w:rsidRPr="00FE1965">
        <w:rPr>
          <w:rFonts w:eastAsia="Times New Roman" w:cs="Calibri"/>
          <w:sz w:val="20"/>
          <w:lang w:val="en-US"/>
        </w:rPr>
        <w:t xml:space="preserve"> 4.0 License.</w:t>
      </w:r>
    </w:p>
    <w:p w14:paraId="49B5526F" w14:textId="77777777" w:rsidR="00700244" w:rsidRPr="00FE1965" w:rsidRDefault="00700244" w:rsidP="00700244">
      <w:pPr>
        <w:autoSpaceDE w:val="0"/>
        <w:autoSpaceDN w:val="0"/>
        <w:adjustRightInd w:val="0"/>
        <w:spacing w:after="0" w:line="240" w:lineRule="auto"/>
        <w:jc w:val="both"/>
        <w:rPr>
          <w:rFonts w:eastAsia="Times New Roman" w:cs="Calibri"/>
          <w:sz w:val="10"/>
          <w:szCs w:val="20"/>
          <w:lang w:val="en-US"/>
        </w:rPr>
      </w:pPr>
      <w:r w:rsidRPr="00FE1965">
        <w:rPr>
          <w:rFonts w:eastAsia="Times New Roman" w:cs="Calibri"/>
          <w:sz w:val="20"/>
          <w:lang w:val="en-US"/>
        </w:rPr>
        <w:t xml:space="preserve"> </w:t>
      </w:r>
    </w:p>
    <w:p w14:paraId="42C78C05" w14:textId="7921498D" w:rsidR="00EC5C4C" w:rsidRPr="00FE1965" w:rsidRDefault="00700244" w:rsidP="00FC7B9B">
      <w:pPr>
        <w:autoSpaceDE w:val="0"/>
        <w:autoSpaceDN w:val="0"/>
        <w:adjustRightInd w:val="0"/>
        <w:spacing w:after="0" w:line="240" w:lineRule="auto"/>
        <w:jc w:val="both"/>
        <w:rPr>
          <w:rFonts w:eastAsia="Times New Roman" w:cs="Calibri"/>
          <w:color w:val="0000FF"/>
          <w:sz w:val="20"/>
          <w:szCs w:val="20"/>
          <w:u w:val="single"/>
          <w:lang w:val="en-US"/>
        </w:rPr>
      </w:pPr>
      <w:r w:rsidRPr="00FE1965">
        <w:rPr>
          <w:rFonts w:eastAsia="Times New Roman" w:cs="Calibri"/>
          <w:sz w:val="20"/>
          <w:lang w:val="en-US"/>
        </w:rPr>
        <w:t xml:space="preserve">The article is published with Open Access at </w:t>
      </w:r>
      <w:hyperlink r:id="rId13">
        <w:r w:rsidRPr="00FE1965">
          <w:rPr>
            <w:rFonts w:eastAsia="Times New Roman" w:cs="Calibri"/>
            <w:color w:val="0000FF"/>
            <w:sz w:val="20"/>
            <w:u w:val="single"/>
            <w:lang w:val="en-US"/>
          </w:rPr>
          <w:t>https://www.temjournal.com/</w:t>
        </w:r>
      </w:hyperlink>
    </w:p>
    <w:p w14:paraId="7C5381B7" w14:textId="2D738209" w:rsidR="00EC5C4C" w:rsidRPr="00FE1965" w:rsidRDefault="004C6787" w:rsidP="00FC7B9B">
      <w:pPr>
        <w:pStyle w:val="ICESTNormal"/>
        <w:ind w:firstLine="0"/>
        <w:rPr>
          <w:rFonts w:cs="Times New Roman"/>
          <w:sz w:val="22"/>
          <w:lang w:val="en-US"/>
        </w:rPr>
      </w:pPr>
      <w:r w:rsidRPr="00FE1965">
        <w:rPr>
          <w:rFonts w:cs="Times New Roman"/>
          <w:sz w:val="22"/>
          <w:lang w:val="en-US"/>
        </w:rPr>
        <w:t xml:space="preserve">    Domain-</w:t>
      </w:r>
      <w:ins w:id="27" w:author="Jonathan Platt" w:date="2023-05-29T16:39:00Z">
        <w:r w:rsidR="00496416">
          <w:rPr>
            <w:rFonts w:cs="Times New Roman"/>
            <w:sz w:val="22"/>
            <w:lang w:val="en-US"/>
          </w:rPr>
          <w:t>d</w:t>
        </w:r>
      </w:ins>
      <w:del w:id="28" w:author="Jonathan Platt" w:date="2023-05-29T16:39:00Z">
        <w:r w:rsidRPr="00FE1965" w:rsidDel="00496416">
          <w:rPr>
            <w:rFonts w:cs="Times New Roman"/>
            <w:sz w:val="22"/>
            <w:lang w:val="en-US"/>
          </w:rPr>
          <w:delText>D</w:delText>
        </w:r>
      </w:del>
      <w:r w:rsidRPr="00FE1965">
        <w:rPr>
          <w:rFonts w:cs="Times New Roman"/>
          <w:sz w:val="22"/>
          <w:lang w:val="en-US"/>
        </w:rPr>
        <w:t xml:space="preserve">riven </w:t>
      </w:r>
      <w:ins w:id="29" w:author="Jonathan Platt" w:date="2023-05-29T16:39:00Z">
        <w:r w:rsidR="00496416">
          <w:rPr>
            <w:rFonts w:cs="Times New Roman"/>
            <w:sz w:val="22"/>
            <w:lang w:val="en-US"/>
          </w:rPr>
          <w:t>d</w:t>
        </w:r>
      </w:ins>
      <w:del w:id="30" w:author="Jonathan Platt" w:date="2023-05-29T16:39:00Z">
        <w:r w:rsidRPr="00FE1965" w:rsidDel="00496416">
          <w:rPr>
            <w:rFonts w:cs="Times New Roman"/>
            <w:sz w:val="22"/>
            <w:lang w:val="en-US"/>
          </w:rPr>
          <w:delText>D</w:delText>
        </w:r>
      </w:del>
      <w:r w:rsidRPr="00FE1965">
        <w:rPr>
          <w:rFonts w:cs="Times New Roman"/>
          <w:sz w:val="22"/>
          <w:lang w:val="en-US"/>
        </w:rPr>
        <w:t>esign (DDD) is a software development methodology that emphasizes the application domain, its concepts, and their relationships as the motivating factors for architecture design [</w:t>
      </w:r>
      <w:commentRangeStart w:id="31"/>
      <w:r w:rsidRPr="00FE1965">
        <w:rPr>
          <w:rFonts w:cs="Times New Roman"/>
          <w:sz w:val="22"/>
          <w:lang w:val="en-US"/>
        </w:rPr>
        <w:t xml:space="preserve">37], [38]. </w:t>
      </w:r>
      <w:commentRangeEnd w:id="31"/>
      <w:r w:rsidR="009D4EF5">
        <w:rPr>
          <w:rStyle w:val="CommentReference"/>
          <w:rFonts w:asciiTheme="minorHAnsi" w:eastAsiaTheme="minorHAnsi" w:hAnsiTheme="minorHAnsi" w:cstheme="minorBidi"/>
          <w:lang w:val="en-US"/>
        </w:rPr>
        <w:commentReference w:id="31"/>
      </w:r>
      <w:ins w:id="32" w:author="Jonathan Platt" w:date="2023-05-29T19:34:00Z">
        <w:r w:rsidR="0014511C">
          <w:rPr>
            <w:rFonts w:cs="Times New Roman"/>
            <w:sz w:val="22"/>
            <w:lang w:val="en-US"/>
          </w:rPr>
          <w:t>From a business perspective, a domain is defined as</w:t>
        </w:r>
      </w:ins>
      <w:del w:id="33" w:author="Jonathan Platt" w:date="2023-05-29T19:34:00Z">
        <w:r w:rsidRPr="00FE1965" w:rsidDel="0014511C">
          <w:rPr>
            <w:rFonts w:cs="Times New Roman"/>
            <w:sz w:val="22"/>
            <w:lang w:val="en-US"/>
          </w:rPr>
          <w:delText>The definition of domain from a business perspective is</w:delText>
        </w:r>
      </w:del>
      <w:del w:id="34" w:author="Jonathan Platt" w:date="2023-05-29T16:41:00Z">
        <w:r w:rsidRPr="00FE1965" w:rsidDel="00496416">
          <w:rPr>
            <w:rFonts w:cs="Times New Roman"/>
            <w:sz w:val="22"/>
            <w:lang w:val="en-US"/>
          </w:rPr>
          <w:delText>:</w:delText>
        </w:r>
      </w:del>
      <w:r w:rsidRPr="00FE1965">
        <w:rPr>
          <w:rFonts w:cs="Times New Roman"/>
          <w:sz w:val="22"/>
          <w:lang w:val="en-US"/>
        </w:rPr>
        <w:t xml:space="preserve"> </w:t>
      </w:r>
      <w:commentRangeStart w:id="35"/>
      <w:ins w:id="36" w:author="Jonathan Platt" w:date="2023-05-29T19:35:00Z">
        <w:r w:rsidR="0014511C">
          <w:rPr>
            <w:rFonts w:cs="Times New Roman"/>
            <w:sz w:val="22"/>
            <w:lang w:val="en-US"/>
          </w:rPr>
          <w:t>“</w:t>
        </w:r>
      </w:ins>
      <w:del w:id="37" w:author="Jonathan Platt" w:date="2023-05-29T19:35:00Z">
        <w:r w:rsidRPr="00FE1965" w:rsidDel="0014511C">
          <w:rPr>
            <w:rFonts w:cs="Times New Roman"/>
            <w:sz w:val="22"/>
            <w:lang w:val="en-US"/>
          </w:rPr>
          <w:delText>"</w:delText>
        </w:r>
      </w:del>
      <w:ins w:id="38" w:author="Jonathan Platt" w:date="2023-05-29T19:35:00Z">
        <w:r w:rsidR="0014511C">
          <w:rPr>
            <w:rFonts w:cs="Times New Roman"/>
            <w:sz w:val="22"/>
            <w:lang w:val="en-US"/>
          </w:rPr>
          <w:t>[a]</w:t>
        </w:r>
      </w:ins>
      <w:del w:id="39" w:author="Jonathan Platt" w:date="2023-05-29T19:35:00Z">
        <w:r w:rsidRPr="00FE1965" w:rsidDel="0014511C">
          <w:rPr>
            <w:rFonts w:cs="Times New Roman"/>
            <w:sz w:val="22"/>
            <w:lang w:val="en-US"/>
          </w:rPr>
          <w:delText>A</w:delText>
        </w:r>
      </w:del>
      <w:r w:rsidRPr="00FE1965">
        <w:rPr>
          <w:rFonts w:cs="Times New Roman"/>
          <w:sz w:val="22"/>
          <w:lang w:val="en-US"/>
        </w:rPr>
        <w:t xml:space="preserve"> field | industry in which a business operates, composed of multiple subdomains.</w:t>
      </w:r>
      <w:ins w:id="40" w:author="Jonathan Platt" w:date="2023-05-29T19:35:00Z">
        <w:r w:rsidR="0014511C">
          <w:rPr>
            <w:rFonts w:cs="Times New Roman"/>
            <w:sz w:val="22"/>
            <w:lang w:val="en-US"/>
          </w:rPr>
          <w:t>”</w:t>
        </w:r>
        <w:commentRangeEnd w:id="35"/>
        <w:r w:rsidR="0014511C">
          <w:rPr>
            <w:rStyle w:val="CommentReference"/>
            <w:rFonts w:asciiTheme="minorHAnsi" w:eastAsiaTheme="minorHAnsi" w:hAnsiTheme="minorHAnsi" w:cstheme="minorBidi"/>
            <w:lang w:val="en-US"/>
          </w:rPr>
          <w:commentReference w:id="35"/>
        </w:r>
      </w:ins>
      <w:del w:id="41" w:author="Jonathan Platt" w:date="2023-05-29T19:35:00Z">
        <w:r w:rsidRPr="00FE1965" w:rsidDel="0014511C">
          <w:rPr>
            <w:rFonts w:cs="Times New Roman"/>
            <w:sz w:val="22"/>
            <w:lang w:val="en-US"/>
          </w:rPr>
          <w:delText>"</w:delText>
        </w:r>
      </w:del>
      <w:r w:rsidRPr="00FE1965">
        <w:rPr>
          <w:rFonts w:cs="Times New Roman"/>
          <w:sz w:val="22"/>
          <w:lang w:val="en-US"/>
        </w:rPr>
        <w:t xml:space="preserve"> There are three categories of subdomains: generic, core</w:t>
      </w:r>
      <w:ins w:id="42" w:author="Jonathan Platt" w:date="2023-05-29T16:41:00Z">
        <w:r w:rsidR="00496416">
          <w:rPr>
            <w:rFonts w:cs="Times New Roman"/>
            <w:sz w:val="22"/>
            <w:lang w:val="en-US"/>
          </w:rPr>
          <w:t>,</w:t>
        </w:r>
      </w:ins>
      <w:r w:rsidRPr="00FE1965">
        <w:rPr>
          <w:rFonts w:cs="Times New Roman"/>
          <w:sz w:val="22"/>
          <w:lang w:val="en-US"/>
        </w:rPr>
        <w:t xml:space="preserve"> and supporting. Businesses invest in software </w:t>
      </w:r>
      <w:ins w:id="43" w:author="Jonathan Platt" w:date="2023-05-29T16:43:00Z">
        <w:r w:rsidR="00496416">
          <w:rPr>
            <w:rFonts w:cs="Times New Roman"/>
            <w:sz w:val="22"/>
            <w:lang w:val="en-US"/>
          </w:rPr>
          <w:t xml:space="preserve">to </w:t>
        </w:r>
      </w:ins>
      <w:del w:id="44" w:author="Jonathan Platt" w:date="2023-05-29T16:43:00Z">
        <w:r w:rsidRPr="00FE1965" w:rsidDel="00496416">
          <w:rPr>
            <w:rFonts w:cs="Times New Roman"/>
            <w:sz w:val="22"/>
            <w:lang w:val="en-US"/>
          </w:rPr>
          <w:delText xml:space="preserve">in order to </w:delText>
        </w:r>
      </w:del>
      <w:r w:rsidRPr="00FE1965">
        <w:rPr>
          <w:rFonts w:cs="Times New Roman"/>
          <w:sz w:val="22"/>
          <w:lang w:val="en-US"/>
        </w:rPr>
        <w:t xml:space="preserve">meet specific requirements or address specific problems. For an in-depth understanding of the problem, architects must first grasp the domain. Core DDD principles include capturing valuable domain knowledge in code models, which can include both structural and </w:t>
      </w:r>
      <w:del w:id="45" w:author="Scribbr Grammar Checker" w:date="2023-05-28T04:26:00Z">
        <w:r w:rsidRPr="00FE1965">
          <w:rPr>
            <w:rFonts w:cs="Times New Roman"/>
            <w:sz w:val="22"/>
            <w:lang w:val="en-US"/>
          </w:rPr>
          <w:delText>behavioural</w:delText>
        </w:r>
      </w:del>
      <w:ins w:id="46" w:author="Scribbr Grammar Checker" w:date="2023-05-28T04:26:00Z">
        <w:r w:rsidRPr="00FE1965">
          <w:rPr>
            <w:rFonts w:cs="Times New Roman"/>
            <w:sz w:val="22"/>
            <w:lang w:val="en-US"/>
          </w:rPr>
          <w:t>behavioral</w:t>
        </w:r>
      </w:ins>
      <w:r w:rsidRPr="00FE1965">
        <w:rPr>
          <w:rFonts w:cs="Times New Roman"/>
          <w:sz w:val="22"/>
          <w:lang w:val="en-US"/>
        </w:rPr>
        <w:t xml:space="preserve"> aspects, </w:t>
      </w:r>
      <w:del w:id="47" w:author="Scribbr Grammar Checker" w:date="2023-05-28T04:26:00Z">
        <w:r w:rsidRPr="00FE1965">
          <w:rPr>
            <w:rFonts w:cs="Times New Roman"/>
            <w:sz w:val="22"/>
            <w:lang w:val="en-US"/>
          </w:rPr>
          <w:delText>in</w:delText>
        </w:r>
      </w:del>
      <w:ins w:id="48" w:author="Scribbr Grammar Checker" w:date="2023-05-28T04:26:00Z">
        <w:r w:rsidRPr="00FE1965">
          <w:rPr>
            <w:rFonts w:cs="Times New Roman"/>
            <w:sz w:val="22"/>
            <w:lang w:val="en-US"/>
          </w:rPr>
          <w:t>in a</w:t>
        </w:r>
      </w:ins>
      <w:r w:rsidRPr="00FE1965">
        <w:rPr>
          <w:rFonts w:cs="Times New Roman"/>
          <w:sz w:val="22"/>
          <w:lang w:val="en-US"/>
        </w:rPr>
        <w:t xml:space="preserve"> collaborative mode between domain experts and software engineers. DDD provides conditions and activities for constructing a domain model as the primary artifact [2]. This article examines the potential of </w:t>
      </w:r>
      <w:del w:id="49" w:author="Scribbr Grammar Checker" w:date="2023-05-28T04:26:00Z">
        <w:r w:rsidRPr="00FE1965">
          <w:rPr>
            <w:rFonts w:cs="Times New Roman"/>
            <w:sz w:val="22"/>
            <w:lang w:val="en-US"/>
          </w:rPr>
          <w:delText>Domain-Driven</w:delText>
        </w:r>
      </w:del>
      <w:ins w:id="50" w:author="Scribbr Grammar Checker" w:date="2023-05-28T04:26:00Z">
        <w:del w:id="51" w:author="Jonathan Platt" w:date="2023-05-29T16:46:00Z">
          <w:r w:rsidRPr="00FE1965" w:rsidDel="000B3C01">
            <w:rPr>
              <w:rFonts w:cs="Times New Roman"/>
              <w:sz w:val="22"/>
              <w:lang w:val="en-US"/>
            </w:rPr>
            <w:delText>domain-driven</w:delText>
          </w:r>
        </w:del>
      </w:ins>
      <w:del w:id="52" w:author="Jonathan Platt" w:date="2023-05-29T16:46:00Z">
        <w:r w:rsidRPr="00FE1965" w:rsidDel="000B3C01">
          <w:rPr>
            <w:rFonts w:cs="Times New Roman"/>
            <w:sz w:val="22"/>
            <w:lang w:val="en-US"/>
          </w:rPr>
          <w:delText xml:space="preserve"> Design</w:delText>
        </w:r>
      </w:del>
      <w:ins w:id="53" w:author="Scribbr Grammar Checker" w:date="2023-05-28T04:26:00Z">
        <w:del w:id="54" w:author="Jonathan Platt" w:date="2023-05-29T16:46:00Z">
          <w:r w:rsidRPr="00FE1965" w:rsidDel="000B3C01">
            <w:rPr>
              <w:rFonts w:cs="Times New Roman"/>
              <w:sz w:val="22"/>
              <w:lang w:val="en-US"/>
            </w:rPr>
            <w:delText>design</w:delText>
          </w:r>
        </w:del>
      </w:ins>
      <w:del w:id="55" w:author="Jonathan Platt" w:date="2023-05-29T16:46:00Z">
        <w:r w:rsidRPr="00FE1965" w:rsidDel="000B3C01">
          <w:rPr>
            <w:rFonts w:cs="Times New Roman"/>
            <w:sz w:val="22"/>
            <w:lang w:val="en-US"/>
          </w:rPr>
          <w:delText xml:space="preserve"> (DDD)</w:delText>
        </w:r>
      </w:del>
      <w:ins w:id="56" w:author="Jonathan Platt" w:date="2023-05-29T16:46:00Z">
        <w:r w:rsidR="000B3C01">
          <w:rPr>
            <w:rFonts w:cs="Times New Roman"/>
            <w:sz w:val="22"/>
            <w:lang w:val="en-US"/>
          </w:rPr>
          <w:t>DDD</w:t>
        </w:r>
      </w:ins>
      <w:r w:rsidRPr="00FE1965">
        <w:rPr>
          <w:rFonts w:cs="Times New Roman"/>
          <w:sz w:val="22"/>
          <w:lang w:val="en-US"/>
        </w:rPr>
        <w:t xml:space="preserve"> as a guiding principle for designing cloud-native services in an effort to optimize development processes.</w:t>
      </w:r>
    </w:p>
    <w:p w14:paraId="0FED54BE" w14:textId="11703698" w:rsidR="00665B1B" w:rsidRPr="00FE1965" w:rsidRDefault="00665B1B" w:rsidP="00675B8B">
      <w:pPr>
        <w:pStyle w:val="ICESTNormal"/>
        <w:rPr>
          <w:rFonts w:cs="Times New Roman"/>
          <w:sz w:val="22"/>
          <w:lang w:val="en-US"/>
        </w:rPr>
      </w:pPr>
      <w:del w:id="57" w:author="Jonathan Platt" w:date="2023-05-29T16:46:00Z">
        <w:r w:rsidRPr="00FE1965" w:rsidDel="000B3C01">
          <w:rPr>
            <w:rFonts w:cs="Times New Roman"/>
            <w:sz w:val="22"/>
            <w:lang w:val="en-US"/>
          </w:rPr>
          <w:delText xml:space="preserve">The </w:delText>
        </w:r>
      </w:del>
      <w:ins w:id="58" w:author="Jonathan Platt" w:date="2023-05-29T16:46:00Z">
        <w:r w:rsidR="000B3C01">
          <w:rPr>
            <w:rFonts w:cs="Times New Roman"/>
            <w:sz w:val="22"/>
            <w:lang w:val="en-US"/>
          </w:rPr>
          <w:t>A</w:t>
        </w:r>
        <w:r w:rsidR="000B3C01" w:rsidRPr="00FE1965">
          <w:rPr>
            <w:rFonts w:cs="Times New Roman"/>
            <w:sz w:val="22"/>
            <w:lang w:val="en-US"/>
          </w:rPr>
          <w:t xml:space="preserve"> </w:t>
        </w:r>
      </w:ins>
      <w:r w:rsidRPr="00FE1965">
        <w:rPr>
          <w:rFonts w:cs="Times New Roman"/>
          <w:sz w:val="22"/>
          <w:lang w:val="en-US"/>
        </w:rPr>
        <w:t xml:space="preserve">list of essential concepts for designing robust, scalable, and secure cloud-based systems is </w:t>
      </w:r>
      <w:del w:id="59" w:author="Scribbr Grammar Checker" w:date="2023-05-28T04:26:00Z">
        <w:r w:rsidRPr="00FE1965">
          <w:rPr>
            <w:rFonts w:cs="Times New Roman"/>
            <w:sz w:val="22"/>
            <w:lang w:val="en-US"/>
          </w:rPr>
          <w:delText>present</w:delText>
        </w:r>
      </w:del>
      <w:ins w:id="60" w:author="Scribbr Grammar Checker" w:date="2023-05-28T04:26:00Z">
        <w:r w:rsidRPr="00FE1965">
          <w:rPr>
            <w:rFonts w:cs="Times New Roman"/>
            <w:sz w:val="22"/>
            <w:lang w:val="en-US"/>
          </w:rPr>
          <w:t>presented</w:t>
        </w:r>
      </w:ins>
      <w:r w:rsidRPr="00FE1965">
        <w:rPr>
          <w:rFonts w:cs="Times New Roman"/>
          <w:sz w:val="22"/>
          <w:lang w:val="en-US"/>
        </w:rPr>
        <w:t xml:space="preserve"> </w:t>
      </w:r>
      <w:del w:id="61" w:author="Scribbr Grammar Checker" w:date="2023-05-28T04:26:00Z">
        <w:r w:rsidRPr="00FE1965">
          <w:rPr>
            <w:rFonts w:cs="Times New Roman"/>
            <w:sz w:val="22"/>
            <w:lang w:val="en-US"/>
          </w:rPr>
          <w:delText>on</w:delText>
        </w:r>
      </w:del>
      <w:ins w:id="62" w:author="Scribbr Grammar Checker" w:date="2023-05-28T04:26:00Z">
        <w:r w:rsidRPr="00FE1965">
          <w:rPr>
            <w:rFonts w:cs="Times New Roman"/>
            <w:sz w:val="22"/>
            <w:lang w:val="en-US"/>
          </w:rPr>
          <w:t>in</w:t>
        </w:r>
      </w:ins>
      <w:r w:rsidRPr="00FE1965">
        <w:rPr>
          <w:rFonts w:cs="Times New Roman"/>
          <w:sz w:val="22"/>
          <w:lang w:val="en-US"/>
        </w:rPr>
        <w:t xml:space="preserve"> Table 1. Each principle may be used as a solution to a commonly occurring problem.</w:t>
      </w:r>
      <w:r w:rsidRPr="00FE1965">
        <w:rPr>
          <w:rFonts w:cs="Times New Roman"/>
          <w:sz w:val="22"/>
          <w:lang w:val="en-US"/>
        </w:rPr>
        <w:br/>
      </w:r>
    </w:p>
    <w:p w14:paraId="160D6CC9" w14:textId="0D30909D" w:rsidR="002A218D" w:rsidRPr="00FE1965" w:rsidRDefault="00665B1B" w:rsidP="00665B1B">
      <w:pPr>
        <w:spacing w:after="0"/>
        <w:rPr>
          <w:rFonts w:ascii="Times New Roman" w:hAnsi="Times New Roman"/>
          <w:i/>
          <w:sz w:val="20"/>
          <w:lang w:val="en-US"/>
        </w:rPr>
      </w:pPr>
      <w:r w:rsidRPr="00FE1965">
        <w:rPr>
          <w:rFonts w:ascii="Times New Roman" w:hAnsi="Times New Roman"/>
          <w:i/>
          <w:sz w:val="20"/>
          <w:lang w:val="en-US"/>
        </w:rPr>
        <w:t xml:space="preserve">Table </w:t>
      </w:r>
      <w:r w:rsidR="009E2A49" w:rsidRPr="00FE1965">
        <w:rPr>
          <w:rFonts w:ascii="Times New Roman" w:hAnsi="Times New Roman"/>
          <w:i/>
          <w:sz w:val="20"/>
          <w:lang w:val="en-US"/>
        </w:rPr>
        <w:t>1</w:t>
      </w:r>
      <w:r w:rsidRPr="00FE1965">
        <w:rPr>
          <w:rFonts w:ascii="Times New Roman" w:hAnsi="Times New Roman"/>
          <w:i/>
          <w:sz w:val="20"/>
          <w:lang w:val="en-US"/>
        </w:rPr>
        <w:t>. List of key design principles.</w:t>
      </w:r>
      <w:r w:rsidR="00C8413E" w:rsidRPr="00FE1965">
        <w:rPr>
          <w:rFonts w:ascii="Times New Roman" w:hAnsi="Times New Roman"/>
          <w:i/>
          <w:sz w:val="20"/>
          <w:lang w:val="en-US"/>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FE1965"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FE1965" w:rsidRDefault="00942206" w:rsidP="00942206">
            <w:pPr>
              <w:pStyle w:val="NormalWeb"/>
              <w:spacing w:before="0" w:beforeAutospacing="0" w:after="0" w:afterAutospacing="0"/>
              <w:jc w:val="center"/>
              <w:rPr>
                <w:b/>
                <w:bCs/>
                <w:sz w:val="20"/>
                <w:szCs w:val="20"/>
              </w:rPr>
            </w:pPr>
            <w:r w:rsidRPr="00FE1965">
              <w:rPr>
                <w:b/>
                <w:bCs/>
                <w:sz w:val="20"/>
                <w:szCs w:val="20"/>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FE1965" w:rsidRDefault="00942206" w:rsidP="00942206">
            <w:pPr>
              <w:pStyle w:val="NormalWeb"/>
              <w:spacing w:before="0" w:beforeAutospacing="0" w:after="0" w:afterAutospacing="0"/>
              <w:jc w:val="center"/>
              <w:rPr>
                <w:b/>
                <w:bCs/>
                <w:sz w:val="20"/>
                <w:szCs w:val="20"/>
              </w:rPr>
            </w:pPr>
            <w:r w:rsidRPr="00FE1965">
              <w:rPr>
                <w:b/>
                <w:bCs/>
                <w:sz w:val="20"/>
                <w:szCs w:val="20"/>
              </w:rPr>
              <w:t>Description</w:t>
            </w:r>
          </w:p>
        </w:tc>
      </w:tr>
      <w:tr w:rsidR="00942206" w:rsidRPr="00FE1965"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FE1965" w:rsidRDefault="00942206"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5006A29C" w:rsidR="00942206" w:rsidRPr="00FE1965" w:rsidRDefault="00942206"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t xml:space="preserve">A design guideline for dividing distinct sections of a computer program. Each module and object must have its own purpose and context. </w:t>
            </w:r>
            <w:del w:id="63" w:author="Jonathan Platt" w:date="2023-05-29T19:41:00Z">
              <w:r w:rsidRPr="00FE1965" w:rsidDel="00BB51E7">
                <w:rPr>
                  <w:rFonts w:ascii="Times New Roman" w:hAnsi="Times New Roman" w:cs="Times New Roman"/>
                  <w:sz w:val="20"/>
                  <w:szCs w:val="20"/>
                  <w:lang w:val="en-US"/>
                </w:rPr>
                <w:delText>Accordingly, there are</w:delText>
              </w:r>
            </w:del>
            <w:ins w:id="64" w:author="Jonathan Platt" w:date="2023-05-29T19:41:00Z">
              <w:r w:rsidR="00BB51E7">
                <w:rPr>
                  <w:rFonts w:ascii="Times New Roman" w:hAnsi="Times New Roman" w:cs="Times New Roman"/>
                  <w:sz w:val="20"/>
                  <w:szCs w:val="20"/>
                  <w:lang w:val="en-US"/>
                </w:rPr>
                <w:t>This leads to</w:t>
              </w:r>
            </w:ins>
            <w:r w:rsidRPr="00FE1965">
              <w:rPr>
                <w:rFonts w:ascii="Times New Roman" w:hAnsi="Times New Roman" w:cs="Times New Roman"/>
                <w:sz w:val="20"/>
                <w:szCs w:val="20"/>
                <w:lang w:val="en-US"/>
              </w:rPr>
              <w:t xml:space="preserve"> more opportunities for module development, reuse, and autonomy.</w:t>
            </w:r>
          </w:p>
        </w:tc>
      </w:tr>
      <w:tr w:rsidR="00942206" w:rsidRPr="00FE1965"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FE1965" w:rsidRDefault="00942206"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3DEB1A0" w:rsidR="00942206" w:rsidRPr="00FE1965" w:rsidRDefault="00942206" w:rsidP="00942206">
            <w:pPr>
              <w:spacing w:after="0" w:line="240" w:lineRule="auto"/>
              <w:rPr>
                <w:rFonts w:ascii="Times New Roman" w:eastAsia="Times New Roman" w:hAnsi="Times New Roman" w:cs="Times New Roman"/>
                <w:color w:val="252525"/>
                <w:sz w:val="20"/>
                <w:szCs w:val="20"/>
                <w:lang w:val="en-US"/>
              </w:rPr>
            </w:pPr>
            <w:r w:rsidRPr="00FE1965">
              <w:rPr>
                <w:rFonts w:ascii="Times New Roman" w:eastAsia="Times New Roman" w:hAnsi="Times New Roman" w:cs="Times New Roman"/>
                <w:color w:val="252525"/>
                <w:sz w:val="20"/>
                <w:szCs w:val="20"/>
                <w:lang w:val="en-US"/>
              </w:rPr>
              <w:t xml:space="preserve">A way to restrict direct access to certain segments of an element so that people </w:t>
            </w:r>
            <w:del w:id="65" w:author="Jonathan Platt" w:date="2023-05-29T19:41:00Z">
              <w:r w:rsidRPr="00FE1965" w:rsidDel="00BB51E7">
                <w:rPr>
                  <w:rFonts w:ascii="Times New Roman" w:eastAsia="Times New Roman" w:hAnsi="Times New Roman" w:cs="Times New Roman"/>
                  <w:color w:val="252525"/>
                  <w:sz w:val="20"/>
                  <w:szCs w:val="20"/>
                  <w:lang w:val="en-US"/>
                </w:rPr>
                <w:delText>could not</w:delText>
              </w:r>
            </w:del>
            <w:ins w:id="66" w:author="Jonathan Platt" w:date="2023-05-29T19:41:00Z">
              <w:r w:rsidR="00BB51E7">
                <w:rPr>
                  <w:rFonts w:ascii="Times New Roman" w:eastAsia="Times New Roman" w:hAnsi="Times New Roman" w:cs="Times New Roman"/>
                  <w:color w:val="252525"/>
                  <w:sz w:val="20"/>
                  <w:szCs w:val="20"/>
                  <w:lang w:val="en-US"/>
                </w:rPr>
                <w:t>cannot</w:t>
              </w:r>
            </w:ins>
            <w:r w:rsidRPr="00FE1965">
              <w:rPr>
                <w:rFonts w:ascii="Times New Roman" w:eastAsia="Times New Roman" w:hAnsi="Times New Roman" w:cs="Times New Roman"/>
                <w:color w:val="252525"/>
                <w:sz w:val="20"/>
                <w:szCs w:val="20"/>
                <w:lang w:val="en-US"/>
              </w:rPr>
              <w:t xml:space="preserve"> view the state values of all of an object's variables. Encapsulation can be used to cover up both the data members and the data functions or methods.</w:t>
            </w:r>
          </w:p>
        </w:tc>
      </w:tr>
      <w:tr w:rsidR="00942206" w:rsidRPr="00FE1965"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FE1965" w:rsidRDefault="00942206"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55199F3C" w:rsidR="00942206" w:rsidRPr="00FE1965" w:rsidRDefault="001C141B"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t>The basic concept asserting that "</w:t>
            </w:r>
            <w:ins w:id="67" w:author="Jonathan Platt" w:date="2023-05-29T19:41:00Z">
              <w:r w:rsidR="00BB51E7">
                <w:rPr>
                  <w:rFonts w:ascii="Times New Roman" w:hAnsi="Times New Roman" w:cs="Times New Roman"/>
                  <w:sz w:val="20"/>
                  <w:szCs w:val="20"/>
                  <w:lang w:val="en-US"/>
                </w:rPr>
                <w:t>[a]</w:t>
              </w:r>
            </w:ins>
            <w:del w:id="68" w:author="Jonathan Platt" w:date="2023-05-29T19:41:00Z">
              <w:r w:rsidRPr="00FE1965" w:rsidDel="00BB51E7">
                <w:rPr>
                  <w:rFonts w:ascii="Times New Roman" w:hAnsi="Times New Roman" w:cs="Times New Roman"/>
                  <w:sz w:val="20"/>
                  <w:szCs w:val="20"/>
                  <w:lang w:val="en-US"/>
                </w:rPr>
                <w:delText>A</w:delText>
              </w:r>
            </w:del>
            <w:r w:rsidRPr="00FE1965">
              <w:rPr>
                <w:rFonts w:ascii="Times New Roman" w:hAnsi="Times New Roman" w:cs="Times New Roman"/>
                <w:sz w:val="20"/>
                <w:szCs w:val="20"/>
                <w:lang w:val="en-US"/>
              </w:rPr>
              <w:t xml:space="preserve"> module should only be accountable to a single actor." </w:t>
            </w:r>
            <w:r w:rsidR="00EC5D43" w:rsidRPr="00FE1965">
              <w:rPr>
                <w:rFonts w:ascii="Times New Roman" w:hAnsi="Times New Roman" w:cs="Times New Roman"/>
                <w:sz w:val="20"/>
                <w:szCs w:val="20"/>
                <w:lang w:val="en-US"/>
              </w:rPr>
              <w:t>[40]</w:t>
            </w:r>
            <w:del w:id="69" w:author="Jonathan Platt" w:date="2023-05-29T16:47:00Z">
              <w:r w:rsidR="00942206" w:rsidRPr="00FE1965" w:rsidDel="000B3C01">
                <w:rPr>
                  <w:rFonts w:ascii="Times New Roman" w:hAnsi="Times New Roman" w:cs="Times New Roman"/>
                  <w:color w:val="202122"/>
                  <w:sz w:val="20"/>
                  <w:szCs w:val="20"/>
                  <w:shd w:val="clear" w:color="auto" w:fill="FFFFFF"/>
                  <w:lang w:val="en-US"/>
                </w:rPr>
                <w:delText>.</w:delText>
              </w:r>
            </w:del>
            <w:r w:rsidR="00636067" w:rsidRPr="00FE1965">
              <w:rPr>
                <w:rFonts w:ascii="Times New Roman" w:hAnsi="Times New Roman" w:cs="Times New Roman"/>
                <w:color w:val="202122"/>
                <w:sz w:val="20"/>
                <w:szCs w:val="20"/>
                <w:shd w:val="clear" w:color="auto" w:fill="FFFFFF"/>
                <w:lang w:val="en-US"/>
              </w:rPr>
              <w:t xml:space="preserve"> </w:t>
            </w:r>
            <w:r w:rsidR="00942206" w:rsidRPr="00FE1965">
              <w:rPr>
                <w:rFonts w:ascii="Times New Roman" w:hAnsi="Times New Roman" w:cs="Times New Roman"/>
                <w:color w:val="202122"/>
                <w:sz w:val="20"/>
                <w:szCs w:val="20"/>
                <w:shd w:val="clear" w:color="auto" w:fill="FFFFFF"/>
                <w:lang w:val="en-US"/>
              </w:rPr>
              <w:t xml:space="preserve">To put it another way, each piece in the design must have a single purpose. </w:t>
            </w:r>
            <w:del w:id="70" w:author="Jonathan Platt" w:date="2023-05-29T19:42:00Z">
              <w:r w:rsidR="00942206" w:rsidRPr="00FE1965" w:rsidDel="00BB51E7">
                <w:rPr>
                  <w:rFonts w:ascii="Times New Roman" w:hAnsi="Times New Roman" w:cs="Times New Roman"/>
                  <w:color w:val="202122"/>
                  <w:sz w:val="20"/>
                  <w:szCs w:val="20"/>
                  <w:shd w:val="clear" w:color="auto" w:fill="FFFFFF"/>
                  <w:lang w:val="en-US"/>
                </w:rPr>
                <w:delText xml:space="preserve">It </w:delText>
              </w:r>
            </w:del>
            <w:ins w:id="71" w:author="Jonathan Platt" w:date="2023-05-29T19:42:00Z">
              <w:r w:rsidR="00BB51E7">
                <w:rPr>
                  <w:rFonts w:ascii="Times New Roman" w:hAnsi="Times New Roman" w:cs="Times New Roman"/>
                  <w:color w:val="202122"/>
                  <w:sz w:val="20"/>
                  <w:szCs w:val="20"/>
                  <w:shd w:val="clear" w:color="auto" w:fill="FFFFFF"/>
                  <w:lang w:val="en-US"/>
                </w:rPr>
                <w:t xml:space="preserve">Single </w:t>
              </w:r>
              <w:r w:rsidR="00BB51E7">
                <w:rPr>
                  <w:rFonts w:ascii="Times New Roman" w:hAnsi="Times New Roman" w:cs="Times New Roman"/>
                  <w:color w:val="202122"/>
                  <w:sz w:val="20"/>
                  <w:szCs w:val="20"/>
                  <w:shd w:val="clear" w:color="auto" w:fill="FFFFFF"/>
                  <w:lang w:val="en-US"/>
                </w:rPr>
                <w:lastRenderedPageBreak/>
                <w:t xml:space="preserve">responsibility </w:t>
              </w:r>
            </w:ins>
            <w:r w:rsidR="00942206" w:rsidRPr="00FE1965">
              <w:rPr>
                <w:rFonts w:ascii="Times New Roman" w:hAnsi="Times New Roman" w:cs="Times New Roman"/>
                <w:color w:val="202122"/>
                <w:sz w:val="20"/>
                <w:szCs w:val="20"/>
                <w:shd w:val="clear" w:color="auto" w:fill="FFFFFF"/>
                <w:lang w:val="en-US"/>
              </w:rPr>
              <w:t xml:space="preserve">is closely related to the concepts of coupling and cohesion.  </w:t>
            </w:r>
          </w:p>
        </w:tc>
      </w:tr>
      <w:tr w:rsidR="00942206" w:rsidRPr="00FE1965"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FE1965" w:rsidRDefault="00942206"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176377F2" w:rsidR="00942206" w:rsidRPr="00FE1965" w:rsidRDefault="00942206"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t>Research by R. C. Martin</w:t>
            </w:r>
            <w:r w:rsidR="00303E40" w:rsidRPr="00FE1965">
              <w:rPr>
                <w:rFonts w:ascii="Times New Roman" w:hAnsi="Times New Roman" w:cs="Times New Roman"/>
                <w:sz w:val="20"/>
                <w:szCs w:val="20"/>
                <w:lang w:val="en-US"/>
              </w:rPr>
              <w:t xml:space="preserve"> [29]</w:t>
            </w:r>
            <w:ins w:id="72" w:author="Britta Thielmann" w:date="2023-06-04T11:53:00Z">
              <w:r w:rsidR="007A0F01">
                <w:rPr>
                  <w:rFonts w:ascii="Times New Roman" w:hAnsi="Times New Roman" w:cs="Times New Roman"/>
                  <w:sz w:val="20"/>
                  <w:szCs w:val="20"/>
                  <w:lang w:val="en-US"/>
                </w:rPr>
                <w:t>,</w:t>
              </w:r>
            </w:ins>
            <w:del w:id="73" w:author="Jonathan Platt" w:date="2023-05-29T16:47:00Z">
              <w:r w:rsidR="00303E40" w:rsidRPr="00FE1965" w:rsidDel="000B3C01">
                <w:rPr>
                  <w:rFonts w:ascii="Times New Roman" w:hAnsi="Times New Roman" w:cs="Times New Roman"/>
                  <w:sz w:val="20"/>
                  <w:szCs w:val="20"/>
                  <w:lang w:val="en-US"/>
                </w:rPr>
                <w:delText>,</w:delText>
              </w:r>
            </w:del>
            <w:r w:rsidR="00303E40" w:rsidRPr="00FE1965">
              <w:rPr>
                <w:rFonts w:ascii="Times New Roman" w:hAnsi="Times New Roman" w:cs="Times New Roman"/>
                <w:sz w:val="20"/>
                <w:szCs w:val="20"/>
                <w:lang w:val="en-US"/>
              </w:rPr>
              <w:t xml:space="preserve"> [30]</w:t>
            </w:r>
            <w:r w:rsidRPr="00FE1965">
              <w:rPr>
                <w:rFonts w:ascii="Times New Roman" w:hAnsi="Times New Roman" w:cs="Times New Roman"/>
                <w:sz w:val="20"/>
                <w:szCs w:val="20"/>
                <w:lang w:val="en-US"/>
              </w:rPr>
              <w:t xml:space="preserve"> shows that this principle is a specific way to </w:t>
            </w:r>
            <w:ins w:id="74" w:author="Jonathan Platt" w:date="2023-05-29T19:42:00Z">
              <w:r w:rsidR="00BB51E7">
                <w:rPr>
                  <w:rFonts w:ascii="Times New Roman" w:hAnsi="Times New Roman" w:cs="Times New Roman"/>
                  <w:sz w:val="20"/>
                  <w:szCs w:val="20"/>
                  <w:lang w:val="en-US"/>
                </w:rPr>
                <w:t xml:space="preserve">loosely </w:t>
              </w:r>
            </w:ins>
            <w:r w:rsidRPr="00FE1965">
              <w:rPr>
                <w:rFonts w:ascii="Times New Roman" w:hAnsi="Times New Roman" w:cs="Times New Roman"/>
                <w:sz w:val="20"/>
                <w:szCs w:val="20"/>
                <w:lang w:val="en-US"/>
              </w:rPr>
              <w:t>connect software modules</w:t>
            </w:r>
            <w:del w:id="75" w:author="Jonathan Platt" w:date="2023-05-29T19:42:00Z">
              <w:r w:rsidRPr="00FE1965" w:rsidDel="00BB51E7">
                <w:rPr>
                  <w:rFonts w:ascii="Times New Roman" w:hAnsi="Times New Roman" w:cs="Times New Roman"/>
                  <w:sz w:val="20"/>
                  <w:szCs w:val="20"/>
                  <w:lang w:val="en-US"/>
                </w:rPr>
                <w:delText xml:space="preserve"> in a loose way</w:delText>
              </w:r>
            </w:del>
            <w:r w:rsidRPr="00FE1965">
              <w:rPr>
                <w:rFonts w:ascii="Times New Roman" w:hAnsi="Times New Roman" w:cs="Times New Roman"/>
                <w:sz w:val="20"/>
                <w:szCs w:val="20"/>
                <w:lang w:val="en-US"/>
              </w:rPr>
              <w:t>.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FE1965"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860376B" w:rsidR="00942206" w:rsidRPr="00FE1965" w:rsidRDefault="00BB51E7" w:rsidP="00942206">
            <w:pPr>
              <w:spacing w:after="0" w:line="240" w:lineRule="auto"/>
              <w:rPr>
                <w:rFonts w:ascii="Times New Roman" w:hAnsi="Times New Roman" w:cs="Times New Roman"/>
                <w:sz w:val="20"/>
                <w:szCs w:val="20"/>
                <w:lang w:val="en-US"/>
              </w:rPr>
            </w:pPr>
            <w:ins w:id="76" w:author="Jonathan Platt" w:date="2023-05-29T19:43:00Z">
              <w:r>
                <w:rPr>
                  <w:rFonts w:ascii="Times New Roman" w:hAnsi="Times New Roman" w:cs="Times New Roman"/>
                  <w:sz w:val="20"/>
                  <w:szCs w:val="20"/>
                  <w:lang w:val="en-US"/>
                </w:rPr>
                <w:t>“</w:t>
              </w:r>
            </w:ins>
            <w:del w:id="77" w:author="Jonathan Platt" w:date="2023-05-29T19:43:00Z">
              <w:r w:rsidR="00942206" w:rsidRPr="00FE1965" w:rsidDel="00BB51E7">
                <w:rPr>
                  <w:rFonts w:ascii="Times New Roman" w:hAnsi="Times New Roman" w:cs="Times New Roman"/>
                  <w:sz w:val="20"/>
                  <w:szCs w:val="20"/>
                  <w:lang w:val="en-US"/>
                </w:rPr>
                <w:delText>"</w:delText>
              </w:r>
            </w:del>
            <w:r w:rsidR="00665B1B" w:rsidRPr="00FE1965">
              <w:rPr>
                <w:rFonts w:ascii="Times New Roman" w:hAnsi="Times New Roman" w:cs="Times New Roman"/>
                <w:sz w:val="20"/>
                <w:szCs w:val="20"/>
                <w:lang w:val="en-US"/>
              </w:rPr>
              <w:t xml:space="preserve">You Are Not Going </w:t>
            </w:r>
            <w:r w:rsidR="00942206" w:rsidRPr="00FE1965">
              <w:rPr>
                <w:rFonts w:ascii="Times New Roman" w:hAnsi="Times New Roman" w:cs="Times New Roman"/>
                <w:sz w:val="20"/>
                <w:szCs w:val="20"/>
                <w:lang w:val="en-US"/>
              </w:rPr>
              <w:t xml:space="preserve">to </w:t>
            </w:r>
            <w:r w:rsidR="00665B1B" w:rsidRPr="00FE1965">
              <w:rPr>
                <w:rFonts w:ascii="Times New Roman" w:hAnsi="Times New Roman" w:cs="Times New Roman"/>
                <w:sz w:val="20"/>
                <w:szCs w:val="20"/>
                <w:lang w:val="en-US"/>
              </w:rPr>
              <w:t>Need It</w:t>
            </w:r>
            <w:ins w:id="78" w:author="Jonathan Platt" w:date="2023-05-29T19:43:00Z">
              <w:r>
                <w:rPr>
                  <w:rFonts w:ascii="Times New Roman" w:hAnsi="Times New Roman" w:cs="Times New Roman"/>
                  <w:sz w:val="20"/>
                  <w:szCs w:val="20"/>
                  <w:lang w:val="en-US"/>
                </w:rPr>
                <w:t>”</w:t>
              </w:r>
            </w:ins>
            <w:del w:id="79" w:author="Jonathan Platt" w:date="2023-05-29T19:43:00Z">
              <w:r w:rsidR="00942206" w:rsidRPr="00FE1965" w:rsidDel="00BB51E7">
                <w:rPr>
                  <w:rFonts w:ascii="Times New Roman" w:hAnsi="Times New Roman" w:cs="Times New Roman"/>
                  <w:sz w:val="20"/>
                  <w:szCs w:val="20"/>
                  <w:lang w:val="en-US"/>
                </w:rPr>
                <w:delText>"</w:delText>
              </w:r>
            </w:del>
            <w:r w:rsidR="00942206" w:rsidRPr="00FE1965">
              <w:rPr>
                <w:rFonts w:ascii="Times New Roman" w:hAnsi="Times New Roman" w:cs="Times New Roman"/>
                <w:sz w:val="20"/>
                <w:szCs w:val="20"/>
                <w:lang w:val="en-US"/>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68BC2704" w:rsidR="00942206" w:rsidRPr="00FE1965" w:rsidRDefault="00942206"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t xml:space="preserve">A fundamental principle of extreme programming </w:t>
            </w:r>
            <w:r w:rsidR="00291113" w:rsidRPr="00FE1965">
              <w:rPr>
                <w:rFonts w:ascii="Times New Roman" w:hAnsi="Times New Roman" w:cs="Times New Roman"/>
                <w:sz w:val="20"/>
                <w:szCs w:val="20"/>
                <w:lang w:val="en-US"/>
              </w:rPr>
              <w:t>[29], [30]</w:t>
            </w:r>
            <w:r w:rsidRPr="00FE1965">
              <w:rPr>
                <w:rFonts w:ascii="Times New Roman" w:hAnsi="Times New Roman" w:cs="Times New Roman"/>
                <w:sz w:val="20"/>
                <w:szCs w:val="20"/>
                <w:lang w:val="en-US"/>
              </w:rPr>
              <w:t xml:space="preserve">. YAGNI says, </w:t>
            </w:r>
            <w:ins w:id="80" w:author="Jonathan Platt" w:date="2023-05-29T19:43:00Z">
              <w:r w:rsidR="00BB51E7">
                <w:rPr>
                  <w:rFonts w:ascii="Times New Roman" w:hAnsi="Times New Roman" w:cs="Times New Roman"/>
                  <w:sz w:val="20"/>
                  <w:szCs w:val="20"/>
                  <w:lang w:val="en-US"/>
                </w:rPr>
                <w:t>“</w:t>
              </w:r>
            </w:ins>
            <w:del w:id="81" w:author="Jonathan Platt" w:date="2023-05-29T19:43:00Z">
              <w:r w:rsidRPr="00FE1965" w:rsidDel="00BB51E7">
                <w:rPr>
                  <w:rFonts w:ascii="Times New Roman" w:hAnsi="Times New Roman" w:cs="Times New Roman"/>
                  <w:sz w:val="20"/>
                  <w:szCs w:val="20"/>
                  <w:lang w:val="en-US"/>
                </w:rPr>
                <w:delText>"</w:delText>
              </w:r>
            </w:del>
            <w:r w:rsidRPr="00FE1965">
              <w:rPr>
                <w:rFonts w:ascii="Times New Roman" w:hAnsi="Times New Roman" w:cs="Times New Roman"/>
                <w:sz w:val="20"/>
                <w:szCs w:val="20"/>
                <w:lang w:val="en-US"/>
              </w:rPr>
              <w:t>Do not add functionality unless it is considered required.</w:t>
            </w:r>
            <w:ins w:id="82" w:author="Jonathan Platt" w:date="2023-05-29T19:43:00Z">
              <w:r w:rsidR="00BB51E7">
                <w:rPr>
                  <w:rFonts w:ascii="Times New Roman" w:hAnsi="Times New Roman" w:cs="Times New Roman"/>
                  <w:sz w:val="20"/>
                  <w:szCs w:val="20"/>
                  <w:lang w:val="en-US"/>
                </w:rPr>
                <w:t>”</w:t>
              </w:r>
            </w:ins>
            <w:del w:id="83" w:author="Jonathan Platt" w:date="2023-05-29T19:43:00Z">
              <w:r w:rsidRPr="00FE1965" w:rsidDel="00BB51E7">
                <w:rPr>
                  <w:rFonts w:ascii="Times New Roman" w:hAnsi="Times New Roman" w:cs="Times New Roman"/>
                  <w:sz w:val="20"/>
                  <w:szCs w:val="20"/>
                  <w:lang w:val="en-US"/>
                </w:rPr>
                <w:delText>"</w:delText>
              </w:r>
            </w:del>
            <w:r w:rsidRPr="00FE1965">
              <w:rPr>
                <w:rFonts w:ascii="Times New Roman" w:hAnsi="Times New Roman" w:cs="Times New Roman"/>
                <w:sz w:val="20"/>
                <w:szCs w:val="20"/>
                <w:lang w:val="en-US"/>
              </w:rPr>
              <w:t xml:space="preserve"> In other words, create the code required for the given circumstance. </w:t>
            </w:r>
            <w:del w:id="84" w:author="Jonathan Platt" w:date="2023-05-29T16:48:00Z">
              <w:r w:rsidRPr="00FE1965" w:rsidDel="004B2803">
                <w:rPr>
                  <w:rFonts w:ascii="Times New Roman" w:hAnsi="Times New Roman" w:cs="Times New Roman"/>
                  <w:sz w:val="20"/>
                  <w:szCs w:val="20"/>
                  <w:lang w:val="en-US"/>
                </w:rPr>
                <w:delText xml:space="preserve">Must </w:delText>
              </w:r>
            </w:del>
            <w:ins w:id="85" w:author="Jonathan Platt" w:date="2023-05-29T16:48:00Z">
              <w:r w:rsidR="004B2803">
                <w:rPr>
                  <w:rFonts w:ascii="Times New Roman" w:hAnsi="Times New Roman" w:cs="Times New Roman"/>
                  <w:sz w:val="20"/>
                  <w:szCs w:val="20"/>
                  <w:lang w:val="en-US"/>
                </w:rPr>
                <w:t>One must</w:t>
              </w:r>
              <w:r w:rsidR="004B2803" w:rsidRPr="00FE1965">
                <w:rPr>
                  <w:rFonts w:ascii="Times New Roman" w:hAnsi="Times New Roman" w:cs="Times New Roman"/>
                  <w:sz w:val="20"/>
                  <w:szCs w:val="20"/>
                  <w:lang w:val="en-US"/>
                </w:rPr>
                <w:t xml:space="preserve"> </w:t>
              </w:r>
            </w:ins>
            <w:r w:rsidRPr="00FE1965">
              <w:rPr>
                <w:rFonts w:ascii="Times New Roman" w:hAnsi="Times New Roman" w:cs="Times New Roman"/>
                <w:sz w:val="20"/>
                <w:szCs w:val="20"/>
                <w:lang w:val="en-US"/>
              </w:rPr>
              <w:t xml:space="preserve">not add anything that is unneeded. </w:t>
            </w:r>
            <w:commentRangeStart w:id="86"/>
            <w:r w:rsidRPr="00FE1965">
              <w:rPr>
                <w:rFonts w:ascii="Times New Roman" w:hAnsi="Times New Roman" w:cs="Times New Roman"/>
                <w:sz w:val="20"/>
                <w:szCs w:val="20"/>
                <w:lang w:val="en-US"/>
              </w:rPr>
              <w:t>For the time being</w:t>
            </w:r>
            <w:commentRangeEnd w:id="86"/>
            <w:r w:rsidR="00BB51E7">
              <w:rPr>
                <w:rStyle w:val="CommentReference"/>
                <w:lang w:val="en-US"/>
              </w:rPr>
              <w:commentReference w:id="86"/>
            </w:r>
            <w:r w:rsidRPr="00FE1965">
              <w:rPr>
                <w:rFonts w:ascii="Times New Roman" w:hAnsi="Times New Roman" w:cs="Times New Roman"/>
                <w:sz w:val="20"/>
                <w:szCs w:val="20"/>
                <w:lang w:val="en-US"/>
              </w:rPr>
              <w:t xml:space="preserve">, </w:t>
            </w:r>
            <w:ins w:id="87" w:author="Jonathan Platt" w:date="2023-05-29T19:43:00Z">
              <w:r w:rsidR="00BB51E7">
                <w:rPr>
                  <w:rFonts w:ascii="Times New Roman" w:hAnsi="Times New Roman" w:cs="Times New Roman"/>
                  <w:sz w:val="20"/>
                  <w:szCs w:val="20"/>
                  <w:lang w:val="en-US"/>
                </w:rPr>
                <w:t xml:space="preserve">when </w:t>
              </w:r>
            </w:ins>
            <w:r w:rsidRPr="00FE1965">
              <w:rPr>
                <w:rFonts w:ascii="Times New Roman" w:hAnsi="Times New Roman" w:cs="Times New Roman"/>
                <w:sz w:val="20"/>
                <w:szCs w:val="20"/>
                <w:lang w:val="en-US"/>
              </w:rPr>
              <w:t>adding logic to the code</w:t>
            </w:r>
            <w:ins w:id="88" w:author="Jonathan Platt" w:date="2023-05-29T19:43:00Z">
              <w:r w:rsidR="00BB51E7">
                <w:rPr>
                  <w:rFonts w:ascii="Times New Roman" w:hAnsi="Times New Roman" w:cs="Times New Roman"/>
                  <w:sz w:val="20"/>
                  <w:szCs w:val="20"/>
                  <w:lang w:val="en-US"/>
                </w:rPr>
                <w:t>, one</w:t>
              </w:r>
            </w:ins>
            <w:r w:rsidRPr="00FE1965">
              <w:rPr>
                <w:rFonts w:ascii="Times New Roman" w:hAnsi="Times New Roman" w:cs="Times New Roman"/>
                <w:sz w:val="20"/>
                <w:szCs w:val="20"/>
                <w:lang w:val="en-US"/>
              </w:rPr>
              <w:t xml:space="preserve"> should not take into account what may be required in the future.</w:t>
            </w:r>
          </w:p>
        </w:tc>
      </w:tr>
      <w:tr w:rsidR="00942206" w:rsidRPr="00FE1965"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3F1A5D77" w:rsidR="00942206" w:rsidRPr="00FE1965" w:rsidRDefault="00BB51E7" w:rsidP="00942206">
            <w:pPr>
              <w:spacing w:after="0" w:line="240" w:lineRule="auto"/>
              <w:rPr>
                <w:rFonts w:ascii="Times New Roman" w:hAnsi="Times New Roman" w:cs="Times New Roman"/>
                <w:sz w:val="20"/>
                <w:szCs w:val="20"/>
                <w:lang w:val="en-US"/>
              </w:rPr>
            </w:pPr>
            <w:ins w:id="89" w:author="Jonathan Platt" w:date="2023-05-29T19:45:00Z">
              <w:r>
                <w:rPr>
                  <w:rFonts w:ascii="Times New Roman" w:hAnsi="Times New Roman" w:cs="Times New Roman"/>
                  <w:sz w:val="20"/>
                  <w:szCs w:val="20"/>
                  <w:lang w:val="en-US"/>
                </w:rPr>
                <w:t>“</w:t>
              </w:r>
            </w:ins>
            <w:del w:id="90" w:author="Jonathan Platt" w:date="2023-05-29T19:45:00Z">
              <w:r w:rsidR="00942206" w:rsidRPr="00FE1965" w:rsidDel="00BB51E7">
                <w:rPr>
                  <w:rFonts w:ascii="Times New Roman" w:hAnsi="Times New Roman" w:cs="Times New Roman"/>
                  <w:sz w:val="20"/>
                  <w:szCs w:val="20"/>
                  <w:lang w:val="en-US"/>
                </w:rPr>
                <w:delText>"</w:delText>
              </w:r>
            </w:del>
            <w:r w:rsidR="00665B1B" w:rsidRPr="00FE1965">
              <w:rPr>
                <w:rFonts w:ascii="Times New Roman" w:hAnsi="Times New Roman" w:cs="Times New Roman"/>
                <w:sz w:val="20"/>
                <w:szCs w:val="20"/>
                <w:lang w:val="en-US"/>
              </w:rPr>
              <w:t xml:space="preserve">Keep It Short </w:t>
            </w:r>
            <w:r w:rsidR="00942206" w:rsidRPr="00FE1965">
              <w:rPr>
                <w:rFonts w:ascii="Times New Roman" w:hAnsi="Times New Roman" w:cs="Times New Roman"/>
                <w:sz w:val="20"/>
                <w:szCs w:val="20"/>
                <w:lang w:val="en-US"/>
              </w:rPr>
              <w:t xml:space="preserve">and </w:t>
            </w:r>
            <w:r w:rsidR="00665B1B" w:rsidRPr="00FE1965">
              <w:rPr>
                <w:rFonts w:ascii="Times New Roman" w:hAnsi="Times New Roman" w:cs="Times New Roman"/>
                <w:sz w:val="20"/>
                <w:szCs w:val="20"/>
                <w:lang w:val="en-US"/>
              </w:rPr>
              <w:t>Simple</w:t>
            </w:r>
            <w:del w:id="91" w:author="Jonathan Platt" w:date="2023-05-29T16:47:00Z">
              <w:r w:rsidR="00942206" w:rsidRPr="00FE1965" w:rsidDel="000B3C01">
                <w:rPr>
                  <w:rFonts w:ascii="Times New Roman" w:hAnsi="Times New Roman" w:cs="Times New Roman"/>
                  <w:sz w:val="20"/>
                  <w:szCs w:val="20"/>
                  <w:lang w:val="en-US"/>
                </w:rPr>
                <w:delText>.</w:delText>
              </w:r>
            </w:del>
            <w:ins w:id="92" w:author="Jonathan Platt" w:date="2023-05-29T19:45:00Z">
              <w:r>
                <w:rPr>
                  <w:rFonts w:ascii="Times New Roman" w:hAnsi="Times New Roman" w:cs="Times New Roman"/>
                  <w:sz w:val="20"/>
                  <w:szCs w:val="20"/>
                  <w:lang w:val="en-US"/>
                </w:rPr>
                <w:t>”</w:t>
              </w:r>
            </w:ins>
            <w:del w:id="93" w:author="Jonathan Platt" w:date="2023-05-29T19:45:00Z">
              <w:r w:rsidR="00942206" w:rsidRPr="00FE1965" w:rsidDel="00BB51E7">
                <w:rPr>
                  <w:rFonts w:ascii="Times New Roman" w:hAnsi="Times New Roman" w:cs="Times New Roman"/>
                  <w:sz w:val="20"/>
                  <w:szCs w:val="20"/>
                  <w:lang w:val="en-US"/>
                </w:rPr>
                <w:delText>"</w:delText>
              </w:r>
            </w:del>
            <w:r w:rsidR="00942206" w:rsidRPr="00FE1965">
              <w:rPr>
                <w:rFonts w:ascii="Times New Roman" w:hAnsi="Times New Roman" w:cs="Times New Roman"/>
                <w:sz w:val="20"/>
                <w:szCs w:val="20"/>
                <w:lang w:val="en-US"/>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FE1965" w:rsidRDefault="00942206"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t>This idea relates to the simplification of functionality implementation. Less complicated code is easier to read and hence easier to maintain.</w:t>
            </w:r>
          </w:p>
        </w:tc>
      </w:tr>
      <w:tr w:rsidR="00942206" w:rsidRPr="00FE1965"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FE1965" w:rsidRDefault="00942206"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551125C" w:rsidR="00942206" w:rsidRPr="00FE1965" w:rsidRDefault="00942206" w:rsidP="00942206">
            <w:pPr>
              <w:spacing w:after="0" w:line="240" w:lineRule="auto"/>
              <w:rPr>
                <w:rFonts w:ascii="Times New Roman" w:hAnsi="Times New Roman" w:cs="Times New Roman"/>
                <w:sz w:val="20"/>
                <w:szCs w:val="20"/>
                <w:lang w:val="en-US"/>
              </w:rPr>
            </w:pPr>
            <w:r w:rsidRPr="00FE1965">
              <w:rPr>
                <w:rFonts w:ascii="Times New Roman" w:hAnsi="Times New Roman" w:cs="Times New Roman"/>
                <w:sz w:val="20"/>
                <w:szCs w:val="20"/>
                <w:lang w:val="en-US"/>
              </w:rPr>
              <w:t xml:space="preserve">This is one of the well-known Gang of Four design patterns </w:t>
            </w:r>
            <w:r w:rsidR="00E55821" w:rsidRPr="00FE1965">
              <w:rPr>
                <w:rFonts w:ascii="Times New Roman" w:hAnsi="Times New Roman" w:cs="Times New Roman"/>
                <w:sz w:val="20"/>
                <w:szCs w:val="20"/>
                <w:lang w:val="en-US"/>
              </w:rPr>
              <w:t>[23]</w:t>
            </w:r>
            <w:r w:rsidRPr="00FE1965">
              <w:rPr>
                <w:rFonts w:ascii="Times New Roman" w:hAnsi="Times New Roman" w:cs="Times New Roman"/>
                <w:sz w:val="20"/>
                <w:szCs w:val="20"/>
                <w:lang w:val="en-US"/>
              </w:rPr>
              <w:t xml:space="preserve">. </w:t>
            </w:r>
            <w:r w:rsidR="005505CB" w:rsidRPr="00FE1965">
              <w:rPr>
                <w:rFonts w:ascii="Times New Roman" w:hAnsi="Times New Roman" w:cs="Times New Roman"/>
                <w:sz w:val="20"/>
                <w:szCs w:val="20"/>
                <w:lang w:val="en-US"/>
              </w:rPr>
              <w:t xml:space="preserve">It offers an interface for constructing objects without specifying their classes. It encapsulates the logic </w:t>
            </w:r>
            <w:ins w:id="94" w:author="Jonathan Platt" w:date="2023-05-29T19:46:00Z">
              <w:r w:rsidR="00BB51E7">
                <w:rPr>
                  <w:rFonts w:ascii="Times New Roman" w:hAnsi="Times New Roman" w:cs="Times New Roman"/>
                  <w:sz w:val="20"/>
                  <w:szCs w:val="20"/>
                  <w:lang w:val="en-US"/>
                </w:rPr>
                <w:t>of</w:t>
              </w:r>
            </w:ins>
            <w:del w:id="95" w:author="Jonathan Platt" w:date="2023-05-29T19:46:00Z">
              <w:r w:rsidR="005505CB" w:rsidRPr="00FE1965" w:rsidDel="00BB51E7">
                <w:rPr>
                  <w:rFonts w:ascii="Times New Roman" w:hAnsi="Times New Roman" w:cs="Times New Roman"/>
                  <w:sz w:val="20"/>
                  <w:szCs w:val="20"/>
                  <w:lang w:val="en-US"/>
                </w:rPr>
                <w:delText>for</w:delText>
              </w:r>
            </w:del>
            <w:r w:rsidR="005505CB" w:rsidRPr="00FE1965">
              <w:rPr>
                <w:rFonts w:ascii="Times New Roman" w:hAnsi="Times New Roman" w:cs="Times New Roman"/>
                <w:sz w:val="20"/>
                <w:szCs w:val="20"/>
                <w:lang w:val="en-US"/>
              </w:rPr>
              <w:t xml:space="preserve"> object construction within a distinct factory class.</w:t>
            </w:r>
          </w:p>
        </w:tc>
      </w:tr>
    </w:tbl>
    <w:p w14:paraId="67E8D1ED" w14:textId="77777777" w:rsidR="002A218D" w:rsidRPr="00FE1965" w:rsidRDefault="002A218D" w:rsidP="00330070">
      <w:pPr>
        <w:pStyle w:val="ICESTNormal"/>
        <w:rPr>
          <w:rFonts w:cs="Times New Roman"/>
          <w:sz w:val="22"/>
          <w:lang w:val="en-US"/>
        </w:rPr>
      </w:pPr>
    </w:p>
    <w:p w14:paraId="641DCF3B" w14:textId="36724354" w:rsidR="00330070" w:rsidRPr="00FE1965" w:rsidRDefault="00330070" w:rsidP="00330070">
      <w:pPr>
        <w:pStyle w:val="ICESTNormal"/>
        <w:rPr>
          <w:rFonts w:cs="Times New Roman"/>
          <w:sz w:val="22"/>
          <w:lang w:val="en-US"/>
        </w:rPr>
      </w:pPr>
      <w:r w:rsidRPr="00FE1965">
        <w:rPr>
          <w:rFonts w:cs="Times New Roman"/>
          <w:sz w:val="22"/>
          <w:lang w:val="en-US"/>
        </w:rPr>
        <w:t>When creating a cloud solution, one of the first decisions to make is which service(s) to utilize in order to operate the applications [33]. Table 2 shows the choices for which cloud services are best for which types of applications.</w:t>
      </w:r>
    </w:p>
    <w:p w14:paraId="66A40550" w14:textId="77777777" w:rsidR="00330070" w:rsidRPr="00FE1965" w:rsidRDefault="00330070" w:rsidP="00330070">
      <w:pPr>
        <w:pStyle w:val="ICESTNormal"/>
        <w:rPr>
          <w:rFonts w:cs="Times New Roman"/>
          <w:sz w:val="22"/>
          <w:szCs w:val="20"/>
          <w:lang w:val="en-US" w:eastAsia="en-GB"/>
        </w:rPr>
      </w:pPr>
    </w:p>
    <w:p w14:paraId="3D6CCA12" w14:textId="772DD41E" w:rsidR="00330070" w:rsidRPr="00FE1965" w:rsidRDefault="00330070" w:rsidP="00330070">
      <w:pPr>
        <w:spacing w:after="0"/>
        <w:rPr>
          <w:rFonts w:ascii="Times New Roman" w:hAnsi="Times New Roman"/>
          <w:i/>
          <w:sz w:val="20"/>
          <w:lang w:val="en-US"/>
        </w:rPr>
      </w:pPr>
      <w:r w:rsidRPr="00FE1965">
        <w:rPr>
          <w:rFonts w:ascii="Times New Roman" w:hAnsi="Times New Roman"/>
          <w:i/>
          <w:sz w:val="20"/>
          <w:lang w:val="en-US"/>
        </w:rPr>
        <w:t xml:space="preserve">Table </w:t>
      </w:r>
      <w:r w:rsidR="009E2A49" w:rsidRPr="00FE1965">
        <w:rPr>
          <w:rFonts w:ascii="Times New Roman" w:hAnsi="Times New Roman"/>
          <w:i/>
          <w:sz w:val="20"/>
          <w:lang w:val="en-US"/>
        </w:rPr>
        <w:t>2</w:t>
      </w:r>
      <w:r w:rsidRPr="00FE1965">
        <w:rPr>
          <w:rFonts w:ascii="Times New Roman" w:hAnsi="Times New Roman"/>
          <w:i/>
          <w:sz w:val="20"/>
          <w:lang w:val="en-US"/>
        </w:rPr>
        <w:t>.  Cloud services</w:t>
      </w:r>
      <w:ins w:id="96" w:author="Jonathan Platt" w:date="2023-05-29T19:46:00Z">
        <w:r w:rsidR="00BB51E7">
          <w:rPr>
            <w:rFonts w:ascii="Times New Roman" w:hAnsi="Times New Roman"/>
            <w:i/>
            <w:sz w:val="20"/>
            <w:lang w:val="en-US"/>
          </w:rPr>
          <w:t>’</w:t>
        </w:r>
      </w:ins>
      <w:del w:id="97" w:author="Jonathan Platt" w:date="2023-05-29T19:46:00Z">
        <w:r w:rsidRPr="00FE1965" w:rsidDel="00BB51E7">
          <w:rPr>
            <w:rFonts w:ascii="Times New Roman" w:hAnsi="Times New Roman"/>
            <w:i/>
            <w:sz w:val="20"/>
            <w:lang w:val="en-US"/>
          </w:rPr>
          <w:delText>'</w:delText>
        </w:r>
      </w:del>
      <w:r w:rsidRPr="00FE1965">
        <w:rPr>
          <w:rFonts w:ascii="Times New Roman" w:hAnsi="Times New Roman"/>
          <w:i/>
          <w:sz w:val="20"/>
          <w:lang w:val="en-US"/>
        </w:rPr>
        <w:t xml:space="preserve"> suitability for various application types (</w:t>
      </w:r>
      <w:commentRangeStart w:id="98"/>
      <w:r w:rsidRPr="00FE1965">
        <w:rPr>
          <w:rFonts w:ascii="Times New Roman" w:hAnsi="Times New Roman"/>
          <w:i/>
          <w:sz w:val="20"/>
          <w:lang w:val="en-US"/>
        </w:rPr>
        <w:t>Source: Rob Caron Sr. Product Marketing Manager, Barry Luijbregts, Microsoft Azure, 2022)</w:t>
      </w:r>
      <w:commentRangeEnd w:id="98"/>
      <w:r w:rsidR="007A0F01">
        <w:rPr>
          <w:rStyle w:val="CommentReference"/>
          <w:lang w:val="en-US"/>
        </w:rPr>
        <w:commentReference w:id="98"/>
      </w:r>
    </w:p>
    <w:p w14:paraId="4E71470E" w14:textId="77777777" w:rsidR="002A218D" w:rsidRPr="00FE1965" w:rsidRDefault="002A218D" w:rsidP="00330070">
      <w:pPr>
        <w:spacing w:after="0"/>
        <w:rPr>
          <w:rFonts w:ascii="Times New Roman" w:hAnsi="Times New Roman"/>
          <w:i/>
          <w:sz w:val="20"/>
          <w:lang w:val="en-US"/>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FE1965" w14:paraId="1216414B" w14:textId="77777777" w:rsidTr="00BA6BE3">
        <w:trPr>
          <w:cantSplit/>
          <w:trHeight w:val="1467"/>
        </w:trPr>
        <w:tc>
          <w:tcPr>
            <w:tcW w:w="1843" w:type="dxa"/>
          </w:tcPr>
          <w:p w14:paraId="1190DF9F" w14:textId="77777777" w:rsidR="00330070" w:rsidRPr="00FE1965" w:rsidRDefault="00330070" w:rsidP="00BA6BE3">
            <w:pPr>
              <w:spacing w:after="0" w:line="240" w:lineRule="auto"/>
              <w:jc w:val="center"/>
              <w:rPr>
                <w:rFonts w:ascii="Times New Roman" w:hAnsi="Times New Roman" w:cs="Times New Roman"/>
                <w:sz w:val="20"/>
                <w:lang w:val="en-US"/>
              </w:rPr>
            </w:pPr>
          </w:p>
        </w:tc>
        <w:tc>
          <w:tcPr>
            <w:tcW w:w="567" w:type="dxa"/>
            <w:textDirection w:val="btLr"/>
            <w:vAlign w:val="center"/>
          </w:tcPr>
          <w:p w14:paraId="7DDF8A62" w14:textId="77777777" w:rsidR="00330070" w:rsidRPr="00FE1965" w:rsidRDefault="00330070" w:rsidP="00BA6BE3">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Web service</w:t>
            </w:r>
          </w:p>
        </w:tc>
        <w:tc>
          <w:tcPr>
            <w:tcW w:w="567" w:type="dxa"/>
            <w:textDirection w:val="btLr"/>
            <w:vAlign w:val="center"/>
          </w:tcPr>
          <w:p w14:paraId="03CCD794" w14:textId="77777777" w:rsidR="00330070" w:rsidRPr="00FE1965" w:rsidRDefault="00330070" w:rsidP="00BA6BE3">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Mobile service</w:t>
            </w:r>
          </w:p>
        </w:tc>
        <w:tc>
          <w:tcPr>
            <w:tcW w:w="567" w:type="dxa"/>
            <w:textDirection w:val="btLr"/>
            <w:vAlign w:val="center"/>
          </w:tcPr>
          <w:p w14:paraId="6476F38C" w14:textId="77777777" w:rsidR="00330070" w:rsidRPr="00FE1965" w:rsidRDefault="00330070" w:rsidP="00BA6BE3">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Serverless</w:t>
            </w:r>
          </w:p>
        </w:tc>
        <w:tc>
          <w:tcPr>
            <w:tcW w:w="567" w:type="dxa"/>
            <w:textDirection w:val="btLr"/>
            <w:vAlign w:val="center"/>
          </w:tcPr>
          <w:p w14:paraId="426A3732" w14:textId="77777777" w:rsidR="00330070" w:rsidRPr="00FE1965" w:rsidRDefault="00330070" w:rsidP="00BA6BE3">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Virtual Machine</w:t>
            </w:r>
          </w:p>
        </w:tc>
        <w:tc>
          <w:tcPr>
            <w:tcW w:w="547" w:type="dxa"/>
            <w:textDirection w:val="btLr"/>
            <w:vAlign w:val="center"/>
          </w:tcPr>
          <w:p w14:paraId="7FD4643C" w14:textId="77777777" w:rsidR="00330070" w:rsidRPr="00FE1965" w:rsidRDefault="00330070" w:rsidP="00BA6BE3">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Microservices</w:t>
            </w:r>
          </w:p>
        </w:tc>
      </w:tr>
      <w:tr w:rsidR="00330070" w:rsidRPr="00FE1965" w14:paraId="63ACF44A" w14:textId="77777777" w:rsidTr="00BA6BE3">
        <w:tc>
          <w:tcPr>
            <w:tcW w:w="1843" w:type="dxa"/>
          </w:tcPr>
          <w:p w14:paraId="7AD39882"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Monolithic and N-Tier app</w:t>
            </w:r>
          </w:p>
        </w:tc>
        <w:tc>
          <w:tcPr>
            <w:tcW w:w="567" w:type="dxa"/>
          </w:tcPr>
          <w:p w14:paraId="228EB142"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67" w:type="dxa"/>
          </w:tcPr>
          <w:p w14:paraId="5732F888" w14:textId="77777777" w:rsidR="00330070" w:rsidRPr="00FE1965" w:rsidRDefault="00330070" w:rsidP="00BA6BE3">
            <w:pPr>
              <w:spacing w:after="0" w:line="240" w:lineRule="auto"/>
              <w:jc w:val="center"/>
              <w:rPr>
                <w:rFonts w:ascii="Times New Roman" w:hAnsi="Times New Roman" w:cs="Times New Roman"/>
                <w:sz w:val="20"/>
                <w:lang w:val="en-US"/>
              </w:rPr>
            </w:pPr>
          </w:p>
        </w:tc>
        <w:tc>
          <w:tcPr>
            <w:tcW w:w="567" w:type="dxa"/>
          </w:tcPr>
          <w:p w14:paraId="59756527" w14:textId="77777777" w:rsidR="00330070" w:rsidRPr="00FE1965" w:rsidRDefault="00330070" w:rsidP="00BA6BE3">
            <w:pPr>
              <w:spacing w:after="0" w:line="240" w:lineRule="auto"/>
              <w:jc w:val="center"/>
              <w:rPr>
                <w:rFonts w:ascii="Times New Roman" w:hAnsi="Times New Roman" w:cs="Times New Roman"/>
                <w:sz w:val="20"/>
                <w:lang w:val="en-US"/>
              </w:rPr>
            </w:pPr>
          </w:p>
        </w:tc>
        <w:tc>
          <w:tcPr>
            <w:tcW w:w="567" w:type="dxa"/>
          </w:tcPr>
          <w:p w14:paraId="07B66AA7"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47" w:type="dxa"/>
          </w:tcPr>
          <w:p w14:paraId="7C264834" w14:textId="77777777" w:rsidR="00330070" w:rsidRPr="00FE1965" w:rsidRDefault="00330070" w:rsidP="00BA6BE3">
            <w:pPr>
              <w:spacing w:after="0" w:line="240" w:lineRule="auto"/>
              <w:jc w:val="center"/>
              <w:rPr>
                <w:rFonts w:ascii="Times New Roman" w:hAnsi="Times New Roman" w:cs="Times New Roman"/>
                <w:sz w:val="20"/>
                <w:lang w:val="en-US"/>
              </w:rPr>
            </w:pPr>
          </w:p>
        </w:tc>
      </w:tr>
      <w:tr w:rsidR="00330070" w:rsidRPr="00FE1965" w14:paraId="0375C40A" w14:textId="77777777" w:rsidTr="00BA6BE3">
        <w:tc>
          <w:tcPr>
            <w:tcW w:w="1843" w:type="dxa"/>
          </w:tcPr>
          <w:p w14:paraId="7D24AF65"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Mobile app back end</w:t>
            </w:r>
          </w:p>
        </w:tc>
        <w:tc>
          <w:tcPr>
            <w:tcW w:w="567" w:type="dxa"/>
          </w:tcPr>
          <w:p w14:paraId="0369A0D8"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67" w:type="dxa"/>
          </w:tcPr>
          <w:p w14:paraId="064C285C"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67" w:type="dxa"/>
          </w:tcPr>
          <w:p w14:paraId="32B4F324" w14:textId="77777777" w:rsidR="00330070" w:rsidRPr="00FE1965" w:rsidRDefault="00330070" w:rsidP="00BA6BE3">
            <w:pPr>
              <w:spacing w:after="0" w:line="240" w:lineRule="auto"/>
              <w:jc w:val="center"/>
              <w:rPr>
                <w:rFonts w:ascii="Times New Roman" w:hAnsi="Times New Roman" w:cs="Times New Roman"/>
                <w:sz w:val="20"/>
                <w:lang w:val="en-US"/>
              </w:rPr>
            </w:pPr>
          </w:p>
        </w:tc>
        <w:tc>
          <w:tcPr>
            <w:tcW w:w="567" w:type="dxa"/>
          </w:tcPr>
          <w:p w14:paraId="62E07BE0" w14:textId="77777777" w:rsidR="00330070" w:rsidRPr="00FE1965" w:rsidRDefault="00330070" w:rsidP="00BA6BE3">
            <w:pPr>
              <w:spacing w:after="0" w:line="240" w:lineRule="auto"/>
              <w:jc w:val="center"/>
              <w:rPr>
                <w:rFonts w:ascii="Times New Roman" w:hAnsi="Times New Roman" w:cs="Times New Roman"/>
                <w:sz w:val="20"/>
                <w:lang w:val="en-US"/>
              </w:rPr>
            </w:pPr>
          </w:p>
        </w:tc>
        <w:tc>
          <w:tcPr>
            <w:tcW w:w="547" w:type="dxa"/>
          </w:tcPr>
          <w:p w14:paraId="58FD2B5F"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r>
      <w:tr w:rsidR="00330070" w:rsidRPr="00FE1965" w14:paraId="048F38B9" w14:textId="77777777" w:rsidTr="00BA6BE3">
        <w:tc>
          <w:tcPr>
            <w:tcW w:w="1843" w:type="dxa"/>
          </w:tcPr>
          <w:p w14:paraId="57EE7605"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Distributed system</w:t>
            </w:r>
          </w:p>
        </w:tc>
        <w:tc>
          <w:tcPr>
            <w:tcW w:w="567" w:type="dxa"/>
          </w:tcPr>
          <w:p w14:paraId="7232751B" w14:textId="77777777" w:rsidR="00330070" w:rsidRPr="00FE1965" w:rsidRDefault="00330070" w:rsidP="00BA6BE3">
            <w:pPr>
              <w:spacing w:after="0" w:line="240" w:lineRule="auto"/>
              <w:jc w:val="center"/>
              <w:rPr>
                <w:rFonts w:ascii="Times New Roman" w:hAnsi="Times New Roman" w:cs="Times New Roman"/>
                <w:sz w:val="20"/>
                <w:lang w:val="en-US"/>
              </w:rPr>
            </w:pPr>
          </w:p>
        </w:tc>
        <w:tc>
          <w:tcPr>
            <w:tcW w:w="567" w:type="dxa"/>
          </w:tcPr>
          <w:p w14:paraId="14C37E1A" w14:textId="77777777" w:rsidR="00330070" w:rsidRPr="00FE1965" w:rsidRDefault="00330070" w:rsidP="00BA6BE3">
            <w:pPr>
              <w:spacing w:after="0" w:line="240" w:lineRule="auto"/>
              <w:jc w:val="center"/>
              <w:rPr>
                <w:rFonts w:ascii="Times New Roman" w:hAnsi="Times New Roman" w:cs="Times New Roman"/>
                <w:sz w:val="20"/>
                <w:lang w:val="en-US"/>
              </w:rPr>
            </w:pPr>
          </w:p>
        </w:tc>
        <w:tc>
          <w:tcPr>
            <w:tcW w:w="567" w:type="dxa"/>
          </w:tcPr>
          <w:p w14:paraId="2AC97780"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67" w:type="dxa"/>
          </w:tcPr>
          <w:p w14:paraId="0DFA2AFE" w14:textId="77777777" w:rsidR="00330070" w:rsidRPr="00FE1965" w:rsidRDefault="00330070" w:rsidP="00BA6BE3">
            <w:pPr>
              <w:spacing w:after="0" w:line="240" w:lineRule="auto"/>
              <w:jc w:val="center"/>
              <w:rPr>
                <w:rFonts w:ascii="Times New Roman" w:hAnsi="Times New Roman" w:cs="Times New Roman"/>
                <w:sz w:val="20"/>
                <w:lang w:val="en-US"/>
              </w:rPr>
            </w:pPr>
          </w:p>
        </w:tc>
        <w:tc>
          <w:tcPr>
            <w:tcW w:w="547" w:type="dxa"/>
          </w:tcPr>
          <w:p w14:paraId="514FFC4F"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r>
      <w:tr w:rsidR="00330070" w:rsidRPr="00FE1965" w14:paraId="58422784" w14:textId="77777777" w:rsidTr="00BA6BE3">
        <w:tc>
          <w:tcPr>
            <w:tcW w:w="1843" w:type="dxa"/>
          </w:tcPr>
          <w:p w14:paraId="057FB267"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Business process workflow</w:t>
            </w:r>
          </w:p>
        </w:tc>
        <w:tc>
          <w:tcPr>
            <w:tcW w:w="567" w:type="dxa"/>
          </w:tcPr>
          <w:p w14:paraId="0EEBDECE" w14:textId="77777777" w:rsidR="00330070" w:rsidRPr="00FE1965" w:rsidRDefault="00330070" w:rsidP="00BA6BE3">
            <w:pPr>
              <w:spacing w:after="0" w:line="240" w:lineRule="auto"/>
              <w:jc w:val="center"/>
              <w:rPr>
                <w:rFonts w:ascii="Times New Roman" w:hAnsi="Times New Roman" w:cs="Times New Roman"/>
                <w:sz w:val="20"/>
                <w:lang w:val="en-US"/>
              </w:rPr>
            </w:pPr>
          </w:p>
        </w:tc>
        <w:tc>
          <w:tcPr>
            <w:tcW w:w="567" w:type="dxa"/>
          </w:tcPr>
          <w:p w14:paraId="09CF3FF5" w14:textId="77777777" w:rsidR="00330070" w:rsidRPr="00FE1965" w:rsidRDefault="00330070" w:rsidP="00BA6BE3">
            <w:pPr>
              <w:spacing w:after="0" w:line="240" w:lineRule="auto"/>
              <w:jc w:val="center"/>
              <w:rPr>
                <w:rFonts w:ascii="Times New Roman" w:hAnsi="Times New Roman" w:cs="Times New Roman"/>
                <w:sz w:val="20"/>
                <w:lang w:val="en-US"/>
              </w:rPr>
            </w:pPr>
          </w:p>
        </w:tc>
        <w:tc>
          <w:tcPr>
            <w:tcW w:w="567" w:type="dxa"/>
          </w:tcPr>
          <w:p w14:paraId="6ED5598A"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67" w:type="dxa"/>
          </w:tcPr>
          <w:p w14:paraId="09D9048A" w14:textId="77777777" w:rsidR="00330070" w:rsidRPr="00FE1965" w:rsidRDefault="00330070" w:rsidP="00BA6BE3">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47" w:type="dxa"/>
          </w:tcPr>
          <w:p w14:paraId="658FC9EB" w14:textId="77777777" w:rsidR="00330070" w:rsidRPr="00FE1965" w:rsidRDefault="00330070" w:rsidP="00BA6BE3">
            <w:pPr>
              <w:spacing w:after="0" w:line="240" w:lineRule="auto"/>
              <w:jc w:val="center"/>
              <w:rPr>
                <w:rFonts w:ascii="Times New Roman" w:hAnsi="Times New Roman" w:cs="Times New Roman"/>
                <w:sz w:val="20"/>
                <w:lang w:val="en-US"/>
              </w:rPr>
            </w:pPr>
          </w:p>
        </w:tc>
      </w:tr>
    </w:tbl>
    <w:p w14:paraId="587E836D" w14:textId="77777777" w:rsidR="002A218D" w:rsidRPr="00FE1965" w:rsidRDefault="002A218D" w:rsidP="00330070">
      <w:pPr>
        <w:pStyle w:val="ICESTNormal"/>
        <w:rPr>
          <w:rFonts w:cs="Times New Roman"/>
          <w:sz w:val="22"/>
          <w:lang w:val="en-US"/>
        </w:rPr>
      </w:pPr>
    </w:p>
    <w:p w14:paraId="7CF2E969" w14:textId="786BF338" w:rsidR="00330070" w:rsidRPr="00FE1965" w:rsidRDefault="00330070" w:rsidP="00330070">
      <w:pPr>
        <w:pStyle w:val="ICESTNormal"/>
        <w:rPr>
          <w:rFonts w:cs="Times New Roman"/>
          <w:sz w:val="22"/>
          <w:lang w:val="en-US"/>
        </w:rPr>
      </w:pPr>
      <w:r w:rsidRPr="00FE1965">
        <w:rPr>
          <w:rFonts w:cs="Times New Roman"/>
          <w:sz w:val="22"/>
          <w:lang w:val="en-US"/>
        </w:rPr>
        <w:t xml:space="preserve">One of the simplest and most effective solutions </w:t>
      </w:r>
      <w:del w:id="99" w:author="Scribbr Grammar Checker" w:date="2023-05-28T04:26:00Z">
        <w:r w:rsidRPr="00FE1965">
          <w:rPr>
            <w:rFonts w:cs="Times New Roman"/>
            <w:sz w:val="22"/>
            <w:lang w:val="en-US"/>
          </w:rPr>
          <w:delText>of</w:delText>
        </w:r>
      </w:del>
      <w:ins w:id="100" w:author="Scribbr Grammar Checker" w:date="2023-05-28T04:26:00Z">
        <w:r w:rsidRPr="00FE1965">
          <w:rPr>
            <w:rFonts w:cs="Times New Roman"/>
            <w:sz w:val="22"/>
            <w:lang w:val="en-US"/>
          </w:rPr>
          <w:t>for</w:t>
        </w:r>
      </w:ins>
      <w:r w:rsidRPr="00FE1965">
        <w:rPr>
          <w:rFonts w:cs="Times New Roman"/>
          <w:sz w:val="22"/>
          <w:lang w:val="en-US"/>
        </w:rPr>
        <w:t xml:space="preserve"> managing cloud-based </w:t>
      </w:r>
      <w:del w:id="101" w:author="Scribbr Grammar Checker" w:date="2023-05-28T04:26:00Z">
        <w:r w:rsidRPr="00FE1965">
          <w:rPr>
            <w:rFonts w:cs="Times New Roman"/>
            <w:sz w:val="22"/>
            <w:lang w:val="en-US"/>
          </w:rPr>
          <w:delText>app</w:delText>
        </w:r>
      </w:del>
      <w:ins w:id="102" w:author="Scribbr Grammar Checker" w:date="2023-05-28T04:26:00Z">
        <w:r w:rsidRPr="00FE1965">
          <w:rPr>
            <w:rFonts w:cs="Times New Roman"/>
            <w:sz w:val="22"/>
            <w:lang w:val="en-US"/>
          </w:rPr>
          <w:t>apps</w:t>
        </w:r>
      </w:ins>
      <w:r w:rsidRPr="00FE1965">
        <w:rPr>
          <w:rFonts w:cs="Times New Roman"/>
          <w:sz w:val="22"/>
          <w:lang w:val="en-US"/>
        </w:rPr>
        <w:t xml:space="preserve"> is the HTTP-based service for hosting web applications. </w:t>
      </w:r>
      <w:commentRangeStart w:id="103"/>
      <w:r w:rsidRPr="00FE1965">
        <w:rPr>
          <w:rFonts w:cs="Times New Roman"/>
          <w:sz w:val="22"/>
          <w:lang w:val="en-US"/>
        </w:rPr>
        <w:t>Some examples</w:t>
      </w:r>
      <w:ins w:id="104" w:author="Jonathan Platt" w:date="2023-05-29T19:47:00Z">
        <w:r w:rsidR="00BB51E7">
          <w:rPr>
            <w:rFonts w:cs="Times New Roman"/>
            <w:sz w:val="22"/>
            <w:lang w:val="en-US"/>
          </w:rPr>
          <w:t xml:space="preserve"> of this service</w:t>
        </w:r>
        <w:commentRangeEnd w:id="103"/>
        <w:r w:rsidR="00BB51E7">
          <w:rPr>
            <w:rStyle w:val="CommentReference"/>
            <w:rFonts w:asciiTheme="minorHAnsi" w:eastAsiaTheme="minorHAnsi" w:hAnsiTheme="minorHAnsi" w:cstheme="minorBidi"/>
            <w:lang w:val="en-US"/>
          </w:rPr>
          <w:commentReference w:id="103"/>
        </w:r>
      </w:ins>
      <w:r w:rsidRPr="00FE1965">
        <w:rPr>
          <w:rFonts w:cs="Times New Roman"/>
          <w:sz w:val="22"/>
          <w:lang w:val="en-US"/>
        </w:rPr>
        <w:t xml:space="preserve"> are Azure App Hosting Service, AWS Elastic </w:t>
      </w:r>
      <w:del w:id="105" w:author="Scribbr Grammar Checker" w:date="2023-05-28T04:26:00Z">
        <w:r w:rsidRPr="00FE1965">
          <w:rPr>
            <w:rFonts w:cs="Times New Roman"/>
            <w:sz w:val="22"/>
            <w:lang w:val="en-US"/>
          </w:rPr>
          <w:delText>Beanstalk,</w:delText>
        </w:r>
      </w:del>
      <w:ins w:id="106" w:author="Scribbr Grammar Checker" w:date="2023-05-28T04:26:00Z">
        <w:r w:rsidRPr="00FE1965">
          <w:rPr>
            <w:rFonts w:cs="Times New Roman"/>
            <w:sz w:val="22"/>
            <w:lang w:val="en-US"/>
          </w:rPr>
          <w:t>Beanstalk, and</w:t>
        </w:r>
      </w:ins>
      <w:r w:rsidRPr="00FE1965">
        <w:rPr>
          <w:rFonts w:cs="Times New Roman"/>
          <w:sz w:val="22"/>
          <w:lang w:val="en-US"/>
        </w:rPr>
        <w:t xml:space="preserve"> Google App Engine. They provide a set of hosting services that cover the complexity of the operating system and infrastructure while hosting an application [10]. They are highly available by default and </w:t>
      </w:r>
      <w:del w:id="107" w:author="Jonathan Platt" w:date="2023-05-29T19:47:00Z">
        <w:r w:rsidRPr="00FE1965" w:rsidDel="00BB51E7">
          <w:rPr>
            <w:rFonts w:cs="Times New Roman"/>
            <w:sz w:val="22"/>
            <w:lang w:val="en-US"/>
          </w:rPr>
          <w:delText>will be</w:delText>
        </w:r>
      </w:del>
      <w:ins w:id="108" w:author="Jonathan Platt" w:date="2023-05-29T19:47:00Z">
        <w:r w:rsidR="00BB51E7">
          <w:rPr>
            <w:rFonts w:cs="Times New Roman"/>
            <w:sz w:val="22"/>
            <w:lang w:val="en-US"/>
          </w:rPr>
          <w:t>are</w:t>
        </w:r>
      </w:ins>
      <w:r w:rsidRPr="00FE1965">
        <w:rPr>
          <w:rFonts w:cs="Times New Roman"/>
          <w:sz w:val="22"/>
          <w:lang w:val="en-US"/>
        </w:rPr>
        <w:t xml:space="preserve"> operational at least 99.95</w:t>
      </w:r>
      <w:ins w:id="109" w:author="Jonathan Platt" w:date="2023-05-29T19:50:00Z">
        <w:r w:rsidR="00363BDE">
          <w:rPr>
            <w:rFonts w:cs="Times New Roman"/>
            <w:sz w:val="22"/>
            <w:lang w:val="en-US"/>
          </w:rPr>
          <w:t>%</w:t>
        </w:r>
      </w:ins>
      <w:del w:id="110" w:author="Jonathan Platt" w:date="2023-05-29T19:49:00Z">
        <w:r w:rsidRPr="00FE1965" w:rsidDel="00363BDE">
          <w:rPr>
            <w:rFonts w:cs="Times New Roman"/>
            <w:sz w:val="22"/>
            <w:lang w:val="en-US"/>
          </w:rPr>
          <w:delText xml:space="preserve"> percent</w:delText>
        </w:r>
      </w:del>
      <w:r w:rsidRPr="00FE1965">
        <w:rPr>
          <w:rFonts w:cs="Times New Roman"/>
          <w:sz w:val="22"/>
          <w:lang w:val="en-US"/>
        </w:rPr>
        <w:t xml:space="preserve"> of the time. They share potent characteristics such as automatic scaling, zero-downtime deployments, and straightforward authentication and authorization [9]. Some of them enable debugging the application while it is in production, using tools such as Snapshot Debugger [33].</w:t>
      </w:r>
    </w:p>
    <w:p w14:paraId="0DF16805" w14:textId="70DE3139" w:rsidR="00330070" w:rsidRPr="00FE1965" w:rsidRDefault="00330070" w:rsidP="00330070">
      <w:pPr>
        <w:pStyle w:val="ICESTNormal"/>
        <w:rPr>
          <w:rFonts w:cs="Times New Roman"/>
          <w:sz w:val="22"/>
          <w:lang w:val="en-US"/>
        </w:rPr>
      </w:pPr>
      <w:r w:rsidRPr="00FE1965">
        <w:rPr>
          <w:rFonts w:cs="Times New Roman"/>
          <w:sz w:val="22"/>
          <w:lang w:val="en-US"/>
        </w:rPr>
        <w:t xml:space="preserve">When developing a mobile application, a </w:t>
      </w:r>
      <w:del w:id="111" w:author="Scribbr Grammar Checker" w:date="2023-05-28T04:26:00Z">
        <w:r w:rsidRPr="00FE1965">
          <w:rPr>
            <w:rFonts w:cs="Times New Roman"/>
            <w:sz w:val="22"/>
            <w:lang w:val="en-US"/>
          </w:rPr>
          <w:delText>back end</w:delText>
        </w:r>
      </w:del>
      <w:ins w:id="112" w:author="Scribbr Grammar Checker" w:date="2023-05-28T04:26:00Z">
        <w:r w:rsidRPr="00FE1965">
          <w:rPr>
            <w:rFonts w:cs="Times New Roman"/>
            <w:sz w:val="22"/>
            <w:lang w:val="en-US"/>
          </w:rPr>
          <w:t>backend</w:t>
        </w:r>
      </w:ins>
      <w:r w:rsidRPr="00FE1965">
        <w:rPr>
          <w:rFonts w:cs="Times New Roman"/>
          <w:sz w:val="22"/>
          <w:lang w:val="en-US"/>
        </w:rPr>
        <w:t xml:space="preserve"> that the application can connect to is required. Typically, this is an </w:t>
      </w:r>
      <w:commentRangeStart w:id="113"/>
      <w:r w:rsidRPr="00FE1965">
        <w:rPr>
          <w:rFonts w:cs="Times New Roman"/>
          <w:sz w:val="22"/>
          <w:lang w:val="en-US"/>
        </w:rPr>
        <w:t>API</w:t>
      </w:r>
      <w:commentRangeEnd w:id="113"/>
      <w:r w:rsidR="004B2803">
        <w:rPr>
          <w:rStyle w:val="CommentReference"/>
          <w:rFonts w:asciiTheme="minorHAnsi" w:eastAsiaTheme="minorHAnsi" w:hAnsiTheme="minorHAnsi" w:cstheme="minorBidi"/>
          <w:lang w:val="en-US"/>
        </w:rPr>
        <w:commentReference w:id="113"/>
      </w:r>
      <w:r w:rsidRPr="00FE1965">
        <w:rPr>
          <w:rFonts w:cs="Times New Roman"/>
          <w:sz w:val="22"/>
          <w:lang w:val="en-US"/>
        </w:rPr>
        <w:t xml:space="preserve"> that the application can utilize to access and store data. Azure Mobile Apps and AWS Amplify provide such solutions with unique capabilities. For example, </w:t>
      </w:r>
      <w:r w:rsidRPr="009774C2">
        <w:rPr>
          <w:rFonts w:cs="Times New Roman"/>
          <w:sz w:val="22"/>
          <w:lang w:val="en-US"/>
        </w:rPr>
        <w:t xml:space="preserve">there is an offline sync that </w:t>
      </w:r>
      <w:del w:id="114" w:author="Jonathan Platt" w:date="2023-05-29T22:11:00Z">
        <w:r w:rsidRPr="009774C2" w:rsidDel="009774C2">
          <w:rPr>
            <w:rFonts w:cs="Times New Roman"/>
            <w:sz w:val="22"/>
            <w:lang w:val="en-US"/>
          </w:rPr>
          <w:delText xml:space="preserve">empowers </w:delText>
        </w:r>
      </w:del>
      <w:ins w:id="115" w:author="Jonathan Platt" w:date="2023-05-29T22:11:00Z">
        <w:r w:rsidR="009774C2" w:rsidRPr="009774C2">
          <w:rPr>
            <w:rFonts w:cs="Times New Roman"/>
            <w:sz w:val="22"/>
            <w:lang w:val="en-US"/>
          </w:rPr>
          <w:t xml:space="preserve">enables </w:t>
        </w:r>
      </w:ins>
      <w:del w:id="116" w:author="Jonathan Platt" w:date="2023-05-29T22:11:00Z">
        <w:r w:rsidRPr="009774C2" w:rsidDel="009774C2">
          <w:rPr>
            <w:rFonts w:cs="Times New Roman"/>
            <w:sz w:val="22"/>
            <w:lang w:val="en-US"/>
          </w:rPr>
          <w:delText xml:space="preserve">the </w:delText>
        </w:r>
      </w:del>
      <w:ins w:id="117" w:author="Jonathan Platt" w:date="2023-05-29T22:11:00Z">
        <w:r w:rsidR="009774C2" w:rsidRPr="009774C2">
          <w:rPr>
            <w:rFonts w:cs="Times New Roman"/>
            <w:sz w:val="22"/>
            <w:lang w:val="en-US"/>
          </w:rPr>
          <w:t xml:space="preserve">a </w:t>
        </w:r>
      </w:ins>
      <w:r w:rsidRPr="009774C2">
        <w:rPr>
          <w:rFonts w:cs="Times New Roman"/>
          <w:sz w:val="22"/>
          <w:lang w:val="en-US"/>
        </w:rPr>
        <w:t>mobile app</w:t>
      </w:r>
      <w:r w:rsidRPr="00FE1965">
        <w:rPr>
          <w:rFonts w:cs="Times New Roman"/>
          <w:sz w:val="22"/>
          <w:lang w:val="en-US"/>
        </w:rPr>
        <w:t xml:space="preserve"> to keep functioning if there</w:t>
      </w:r>
      <w:ins w:id="118" w:author="Jonathan Platt" w:date="2023-05-29T22:11:00Z">
        <w:r w:rsidR="009774C2">
          <w:rPr>
            <w:rFonts w:cs="Times New Roman"/>
            <w:sz w:val="22"/>
            <w:lang w:val="en-US"/>
          </w:rPr>
          <w:t xml:space="preserve"> is</w:t>
        </w:r>
      </w:ins>
      <w:del w:id="119" w:author="Jonathan Platt" w:date="2023-05-29T22:11:00Z">
        <w:r w:rsidRPr="00FE1965" w:rsidDel="009774C2">
          <w:rPr>
            <w:rFonts w:cs="Times New Roman"/>
            <w:sz w:val="22"/>
            <w:lang w:val="en-US"/>
          </w:rPr>
          <w:delText>'s</w:delText>
        </w:r>
      </w:del>
      <w:r w:rsidRPr="00FE1965">
        <w:rPr>
          <w:rFonts w:cs="Times New Roman"/>
          <w:sz w:val="22"/>
          <w:lang w:val="en-US"/>
        </w:rPr>
        <w:t xml:space="preserve"> no connection to the backend, and the sync is refreshed whenever the connection is re-established [21]. Another feature is sending push notifications to the mobile apps, regardless of the platform they run on (iOS or Android), with services </w:t>
      </w:r>
      <w:del w:id="120" w:author="Jonathan Platt" w:date="2023-05-29T16:51:00Z">
        <w:r w:rsidRPr="00FE1965" w:rsidDel="004B2803">
          <w:rPr>
            <w:rFonts w:cs="Times New Roman"/>
            <w:sz w:val="22"/>
            <w:lang w:val="en-US"/>
          </w:rPr>
          <w:delText xml:space="preserve">like </w:delText>
        </w:r>
      </w:del>
      <w:ins w:id="121" w:author="Jonathan Platt" w:date="2023-05-29T16:51:00Z">
        <w:r w:rsidR="004B2803">
          <w:rPr>
            <w:rFonts w:cs="Times New Roman"/>
            <w:sz w:val="22"/>
            <w:lang w:val="en-US"/>
          </w:rPr>
          <w:t>such as</w:t>
        </w:r>
        <w:r w:rsidR="004B2803" w:rsidRPr="00FE1965">
          <w:rPr>
            <w:rFonts w:cs="Times New Roman"/>
            <w:sz w:val="22"/>
            <w:lang w:val="en-US"/>
          </w:rPr>
          <w:t xml:space="preserve"> </w:t>
        </w:r>
      </w:ins>
      <w:r w:rsidRPr="00FE1965">
        <w:rPr>
          <w:rFonts w:cs="Times New Roman"/>
          <w:sz w:val="22"/>
          <w:lang w:val="en-US"/>
        </w:rPr>
        <w:t xml:space="preserve">Firebase Cloud Messaging, Azure Notification </w:t>
      </w:r>
      <w:del w:id="122" w:author="Scribbr Grammar Checker" w:date="2023-05-28T04:26:00Z">
        <w:r w:rsidRPr="00FE1965">
          <w:rPr>
            <w:rFonts w:cs="Times New Roman"/>
            <w:sz w:val="22"/>
            <w:lang w:val="en-US"/>
          </w:rPr>
          <w:delText>Hubs</w:delText>
        </w:r>
      </w:del>
      <w:ins w:id="123" w:author="Scribbr Grammar Checker" w:date="2023-05-28T04:26:00Z">
        <w:r w:rsidRPr="00FE1965">
          <w:rPr>
            <w:rFonts w:cs="Times New Roman"/>
            <w:sz w:val="22"/>
            <w:lang w:val="en-US"/>
          </w:rPr>
          <w:t>Hubs,</w:t>
        </w:r>
      </w:ins>
      <w:r w:rsidRPr="00FE1965">
        <w:rPr>
          <w:rFonts w:cs="Times New Roman"/>
          <w:sz w:val="22"/>
          <w:lang w:val="en-US"/>
        </w:rPr>
        <w:t xml:space="preserve"> and Apple Push Notification Service.</w:t>
      </w:r>
    </w:p>
    <w:p w14:paraId="0130397F" w14:textId="1B7B2A3F" w:rsidR="00330070" w:rsidRPr="00FE1965" w:rsidRDefault="00065BF2" w:rsidP="00330070">
      <w:pPr>
        <w:pStyle w:val="ICESTNormal"/>
        <w:rPr>
          <w:rFonts w:cs="Times New Roman"/>
          <w:sz w:val="22"/>
          <w:lang w:val="en-US"/>
        </w:rPr>
      </w:pPr>
      <w:r w:rsidRPr="00FE1965">
        <w:rPr>
          <w:rFonts w:cs="Times New Roman"/>
          <w:sz w:val="22"/>
          <w:lang w:val="en-US"/>
        </w:rPr>
        <w:t xml:space="preserve">Serverless functions, also known as </w:t>
      </w:r>
      <w:del w:id="124" w:author="Scribbr Grammar Checker" w:date="2023-05-28T04:26:00Z">
        <w:r w:rsidRPr="00FE1965">
          <w:rPr>
            <w:rFonts w:cs="Times New Roman"/>
            <w:sz w:val="22"/>
            <w:lang w:val="en-US"/>
          </w:rPr>
          <w:delText>Function</w:delText>
        </w:r>
      </w:del>
      <w:ins w:id="125" w:author="Jonathan Platt" w:date="2023-05-29T19:51:00Z">
        <w:r w:rsidR="00363BDE">
          <w:rPr>
            <w:rFonts w:cs="Times New Roman"/>
            <w:sz w:val="22"/>
            <w:lang w:val="en-US"/>
          </w:rPr>
          <w:t>“</w:t>
        </w:r>
      </w:ins>
      <w:ins w:id="126" w:author="Scribbr Grammar Checker" w:date="2023-05-28T04:26:00Z">
        <w:del w:id="127" w:author="Jonathan Platt" w:date="2023-05-29T19:51:00Z">
          <w:r w:rsidRPr="00FE1965" w:rsidDel="00363BDE">
            <w:rPr>
              <w:rFonts w:cs="Times New Roman"/>
              <w:sz w:val="22"/>
              <w:lang w:val="en-US"/>
            </w:rPr>
            <w:delText>"</w:delText>
          </w:r>
        </w:del>
        <w:r w:rsidRPr="00FE1965">
          <w:rPr>
            <w:rFonts w:cs="Times New Roman"/>
            <w:sz w:val="22"/>
            <w:lang w:val="en-US"/>
          </w:rPr>
          <w:t>function</w:t>
        </w:r>
      </w:ins>
      <w:r w:rsidRPr="00FE1965">
        <w:rPr>
          <w:rFonts w:cs="Times New Roman"/>
          <w:sz w:val="22"/>
          <w:lang w:val="en-US"/>
        </w:rPr>
        <w:t xml:space="preserve"> as a </w:t>
      </w:r>
      <w:del w:id="128" w:author="Scribbr Grammar Checker" w:date="2023-05-28T04:26:00Z">
        <w:r w:rsidRPr="00FE1965">
          <w:rPr>
            <w:rFonts w:cs="Times New Roman"/>
            <w:sz w:val="22"/>
            <w:lang w:val="en-US"/>
          </w:rPr>
          <w:delText>Service</w:delText>
        </w:r>
      </w:del>
      <w:ins w:id="129" w:author="Scribbr Grammar Checker" w:date="2023-05-28T04:26:00Z">
        <w:r w:rsidRPr="00FE1965">
          <w:rPr>
            <w:rFonts w:cs="Times New Roman"/>
            <w:sz w:val="22"/>
            <w:lang w:val="en-US"/>
          </w:rPr>
          <w:t>service</w:t>
        </w:r>
      </w:ins>
      <w:ins w:id="130" w:author="Jonathan Platt" w:date="2023-05-29T19:51:00Z">
        <w:r w:rsidR="00363BDE">
          <w:rPr>
            <w:rFonts w:cs="Times New Roman"/>
            <w:sz w:val="22"/>
            <w:lang w:val="en-US"/>
          </w:rPr>
          <w:t>”</w:t>
        </w:r>
      </w:ins>
      <w:ins w:id="131" w:author="Scribbr Grammar Checker" w:date="2023-05-28T04:26:00Z">
        <w:del w:id="132" w:author="Jonathan Platt" w:date="2023-05-29T19:51:00Z">
          <w:r w:rsidRPr="00FE1965" w:rsidDel="00363BDE">
            <w:rPr>
              <w:rFonts w:cs="Times New Roman"/>
              <w:sz w:val="22"/>
              <w:lang w:val="en-US"/>
            </w:rPr>
            <w:delText>"</w:delText>
          </w:r>
        </w:del>
      </w:ins>
      <w:r w:rsidRPr="00FE1965">
        <w:rPr>
          <w:rFonts w:cs="Times New Roman"/>
          <w:sz w:val="22"/>
          <w:lang w:val="en-US"/>
        </w:rPr>
        <w:t xml:space="preserve"> (FaaS), are a</w:t>
      </w:r>
      <w:ins w:id="133" w:author="Jonathan Platt" w:date="2023-05-29T22:47:00Z">
        <w:r w:rsidR="00943207">
          <w:rPr>
            <w:rFonts w:cs="Times New Roman"/>
            <w:sz w:val="22"/>
            <w:lang w:val="en-US"/>
          </w:rPr>
          <w:t xml:space="preserve"> </w:t>
        </w:r>
      </w:ins>
      <w:del w:id="134" w:author="Jonathan Platt" w:date="2023-05-29T22:46:00Z">
        <w:r w:rsidRPr="00FE1965" w:rsidDel="00943207">
          <w:rPr>
            <w:rFonts w:cs="Times New Roman"/>
            <w:sz w:val="22"/>
            <w:lang w:val="en-US"/>
          </w:rPr>
          <w:delText xml:space="preserve"> </w:delText>
        </w:r>
      </w:del>
      <w:r w:rsidRPr="00FE1965">
        <w:rPr>
          <w:rFonts w:cs="Times New Roman"/>
          <w:sz w:val="22"/>
          <w:lang w:val="en-US"/>
        </w:rPr>
        <w:t>cloud computing paradigm that allows developers to compose and deploy individual functions or code fragments without managing or provisioning servers [24]. In a serverless setup, the cloud provider handles server administration, scalability, and infrastructural duties, freeing developers to concentrate on writing and deploying code.</w:t>
      </w:r>
    </w:p>
    <w:p w14:paraId="5DC6EE5B" w14:textId="72EF8452" w:rsidR="00330070" w:rsidRPr="00FE1965" w:rsidRDefault="00330070" w:rsidP="008E2955">
      <w:pPr>
        <w:pStyle w:val="ICESTNormal"/>
        <w:rPr>
          <w:rFonts w:cs="Times New Roman"/>
          <w:sz w:val="22"/>
          <w:lang w:val="en-US"/>
        </w:rPr>
      </w:pPr>
      <w:r w:rsidRPr="00FE1965">
        <w:rPr>
          <w:rFonts w:cs="Times New Roman"/>
          <w:sz w:val="22"/>
          <w:lang w:val="en-US"/>
        </w:rPr>
        <w:t>Existing applications could be lifted and relocated from virtual machines (VM</w:t>
      </w:r>
      <w:ins w:id="135" w:author="Jonathan Platt" w:date="2023-05-29T16:52:00Z">
        <w:r w:rsidR="004B2803">
          <w:rPr>
            <w:rFonts w:cs="Times New Roman"/>
            <w:sz w:val="22"/>
            <w:lang w:val="en-US"/>
          </w:rPr>
          <w:t>s</w:t>
        </w:r>
      </w:ins>
      <w:r w:rsidRPr="00FE1965">
        <w:rPr>
          <w:rFonts w:cs="Times New Roman"/>
          <w:sz w:val="22"/>
          <w:lang w:val="en-US"/>
        </w:rPr>
        <w:t xml:space="preserve">) operating in a local </w:t>
      </w:r>
      <w:del w:id="136" w:author="Scribbr Grammar Checker" w:date="2023-05-28T04:26:00Z">
        <w:r w:rsidRPr="00FE1965">
          <w:rPr>
            <w:rFonts w:cs="Times New Roman"/>
            <w:sz w:val="22"/>
            <w:lang w:val="en-US"/>
          </w:rPr>
          <w:delText>datacentre</w:delText>
        </w:r>
      </w:del>
      <w:ins w:id="137" w:author="Scribbr Grammar Checker" w:date="2023-05-28T04:26:00Z">
        <w:r w:rsidRPr="00FE1965">
          <w:rPr>
            <w:rFonts w:cs="Times New Roman"/>
            <w:sz w:val="22"/>
            <w:lang w:val="en-US"/>
          </w:rPr>
          <w:t>data center</w:t>
        </w:r>
      </w:ins>
      <w:r w:rsidRPr="00FE1965">
        <w:rPr>
          <w:rFonts w:cs="Times New Roman"/>
          <w:sz w:val="22"/>
          <w:lang w:val="en-US"/>
        </w:rPr>
        <w:t xml:space="preserve"> to VMs running in the cloud, making this a simple approach to </w:t>
      </w:r>
      <w:del w:id="138" w:author="Scribbr Grammar Checker" w:date="2023-05-28T04:26:00Z">
        <w:r w:rsidRPr="00FE1965">
          <w:rPr>
            <w:rFonts w:cs="Times New Roman"/>
            <w:sz w:val="22"/>
            <w:lang w:val="en-US"/>
          </w:rPr>
          <w:delText>get</w:delText>
        </w:r>
      </w:del>
      <w:ins w:id="139" w:author="Scribbr Grammar Checker" w:date="2023-05-28T04:26:00Z">
        <w:r w:rsidRPr="00FE1965">
          <w:rPr>
            <w:rFonts w:cs="Times New Roman"/>
            <w:sz w:val="22"/>
            <w:lang w:val="en-US"/>
          </w:rPr>
          <w:t>getting</w:t>
        </w:r>
      </w:ins>
      <w:r w:rsidRPr="00FE1965">
        <w:rPr>
          <w:rFonts w:cs="Times New Roman"/>
          <w:sz w:val="22"/>
          <w:lang w:val="en-US"/>
        </w:rPr>
        <w:t xml:space="preserve"> started. There are many predefined VM images that are ready</w:t>
      </w:r>
      <w:ins w:id="140" w:author="Jonathan Platt" w:date="2023-05-29T19:52:00Z">
        <w:r w:rsidR="00363BDE">
          <w:rPr>
            <w:rFonts w:cs="Times New Roman"/>
            <w:sz w:val="22"/>
            <w:lang w:val="en-US"/>
          </w:rPr>
          <w:t xml:space="preserve"> </w:t>
        </w:r>
      </w:ins>
      <w:del w:id="141" w:author="Jonathan Platt" w:date="2023-05-29T19:52:00Z">
        <w:r w:rsidRPr="00FE1965" w:rsidDel="00363BDE">
          <w:rPr>
            <w:rFonts w:cs="Times New Roman"/>
            <w:sz w:val="22"/>
            <w:lang w:val="en-US"/>
          </w:rPr>
          <w:delText>-</w:delText>
        </w:r>
      </w:del>
      <w:r w:rsidRPr="00FE1965">
        <w:rPr>
          <w:rFonts w:cs="Times New Roman"/>
          <w:sz w:val="22"/>
          <w:lang w:val="en-US"/>
        </w:rPr>
        <w:t>to</w:t>
      </w:r>
      <w:ins w:id="142" w:author="Jonathan Platt" w:date="2023-05-29T19:52:00Z">
        <w:r w:rsidR="00363BDE">
          <w:rPr>
            <w:rFonts w:cs="Times New Roman"/>
            <w:sz w:val="22"/>
            <w:lang w:val="en-US"/>
          </w:rPr>
          <w:t xml:space="preserve"> </w:t>
        </w:r>
      </w:ins>
      <w:del w:id="143" w:author="Jonathan Platt" w:date="2023-05-29T19:52:00Z">
        <w:r w:rsidRPr="00FE1965" w:rsidDel="00363BDE">
          <w:rPr>
            <w:rFonts w:cs="Times New Roman"/>
            <w:sz w:val="22"/>
            <w:lang w:val="en-US"/>
          </w:rPr>
          <w:delText>-</w:delText>
        </w:r>
      </w:del>
      <w:r w:rsidRPr="00FE1965">
        <w:rPr>
          <w:rFonts w:cs="Times New Roman"/>
          <w:sz w:val="22"/>
          <w:lang w:val="en-US"/>
        </w:rPr>
        <w:t xml:space="preserve">use. Even so, running the application in a </w:t>
      </w:r>
      <w:del w:id="144" w:author="Jonathan Platt" w:date="2023-05-29T16:52:00Z">
        <w:r w:rsidRPr="00FE1965" w:rsidDel="004B2803">
          <w:rPr>
            <w:rFonts w:cs="Times New Roman"/>
            <w:sz w:val="22"/>
            <w:lang w:val="en-US"/>
          </w:rPr>
          <w:delText>virtual machine</w:delText>
        </w:r>
      </w:del>
      <w:ins w:id="145" w:author="Jonathan Platt" w:date="2023-05-29T16:52:00Z">
        <w:r w:rsidR="004B2803">
          <w:rPr>
            <w:rFonts w:cs="Times New Roman"/>
            <w:sz w:val="22"/>
            <w:lang w:val="en-US"/>
          </w:rPr>
          <w:t>VM</w:t>
        </w:r>
      </w:ins>
      <w:r w:rsidRPr="00FE1965">
        <w:rPr>
          <w:rFonts w:cs="Times New Roman"/>
          <w:sz w:val="22"/>
          <w:lang w:val="en-US"/>
        </w:rPr>
        <w:t xml:space="preserve"> </w:t>
      </w:r>
      <w:ins w:id="146" w:author="Jonathan Platt" w:date="2023-05-29T16:52:00Z">
        <w:r w:rsidR="004B2803">
          <w:rPr>
            <w:rFonts w:cs="Times New Roman"/>
            <w:sz w:val="22"/>
            <w:lang w:val="en-US"/>
          </w:rPr>
          <w:t>does not</w:t>
        </w:r>
      </w:ins>
      <w:del w:id="147" w:author="Jonathan Platt" w:date="2023-05-29T16:52:00Z">
        <w:r w:rsidRPr="00FE1965" w:rsidDel="004B2803">
          <w:rPr>
            <w:rFonts w:cs="Times New Roman"/>
            <w:sz w:val="22"/>
            <w:lang w:val="en-US"/>
          </w:rPr>
          <w:delText>doesn't</w:delText>
        </w:r>
      </w:del>
      <w:r w:rsidRPr="00FE1965">
        <w:rPr>
          <w:rFonts w:cs="Times New Roman"/>
          <w:sz w:val="22"/>
          <w:lang w:val="en-US"/>
        </w:rPr>
        <w:t xml:space="preserve"> offer </w:t>
      </w:r>
      <w:del w:id="148" w:author="Scribbr Grammar Checker" w:date="2023-05-28T04:26:00Z">
        <w:r w:rsidRPr="00FE1965">
          <w:rPr>
            <w:rFonts w:cs="Times New Roman"/>
            <w:sz w:val="22"/>
            <w:lang w:val="en-US"/>
          </w:rPr>
          <w:delText>some</w:delText>
        </w:r>
      </w:del>
      <w:ins w:id="149" w:author="Scribbr Grammar Checker" w:date="2023-05-28T04:26:00Z">
        <w:r w:rsidRPr="00FE1965">
          <w:rPr>
            <w:rFonts w:cs="Times New Roman"/>
            <w:sz w:val="22"/>
            <w:lang w:val="en-US"/>
          </w:rPr>
          <w:t>any</w:t>
        </w:r>
      </w:ins>
      <w:r w:rsidRPr="00FE1965">
        <w:rPr>
          <w:rFonts w:cs="Times New Roman"/>
          <w:sz w:val="22"/>
          <w:lang w:val="en-US"/>
        </w:rPr>
        <w:t xml:space="preserve"> optimizations. The operation staff is also accountable for maintaining the operating system and anti</w:t>
      </w:r>
      <w:del w:id="150" w:author="Jonathan Platt" w:date="2023-05-29T16:53:00Z">
        <w:r w:rsidRPr="00FE1965" w:rsidDel="004B2803">
          <w:rPr>
            <w:rFonts w:cs="Times New Roman"/>
            <w:sz w:val="22"/>
            <w:lang w:val="en-US"/>
          </w:rPr>
          <w:delText>-</w:delText>
        </w:r>
      </w:del>
      <w:r w:rsidRPr="00FE1965">
        <w:rPr>
          <w:rFonts w:cs="Times New Roman"/>
          <w:sz w:val="22"/>
          <w:lang w:val="en-US"/>
        </w:rPr>
        <w:t xml:space="preserve">virus software [9]. Azure Virtual Machines, Amazon </w:t>
      </w:r>
      <w:del w:id="151" w:author="Scribbr Grammar Checker" w:date="2023-05-28T04:26:00Z">
        <w:r w:rsidRPr="00FE1965">
          <w:rPr>
            <w:rFonts w:cs="Times New Roman"/>
            <w:sz w:val="22"/>
            <w:lang w:val="en-US"/>
          </w:rPr>
          <w:delText>EC2</w:delText>
        </w:r>
      </w:del>
      <w:ins w:id="152" w:author="Scribbr Grammar Checker" w:date="2023-05-28T04:26:00Z">
        <w:r w:rsidRPr="00FE1965">
          <w:rPr>
            <w:rFonts w:cs="Times New Roman"/>
            <w:sz w:val="22"/>
            <w:lang w:val="en-US"/>
          </w:rPr>
          <w:t>EC2,</w:t>
        </w:r>
      </w:ins>
      <w:r w:rsidRPr="00FE1965">
        <w:rPr>
          <w:rFonts w:cs="Times New Roman"/>
          <w:sz w:val="22"/>
          <w:lang w:val="en-US"/>
        </w:rPr>
        <w:t xml:space="preserve"> and Google Compute Engine are </w:t>
      </w:r>
      <w:ins w:id="153" w:author="Jonathan Platt" w:date="2023-05-29T19:52:00Z">
        <w:r w:rsidR="00363BDE">
          <w:rPr>
            <w:rFonts w:cs="Times New Roman"/>
            <w:sz w:val="22"/>
            <w:lang w:val="en-US"/>
          </w:rPr>
          <w:t xml:space="preserve">examples of </w:t>
        </w:r>
      </w:ins>
      <w:r w:rsidRPr="00FE1965">
        <w:rPr>
          <w:rFonts w:cs="Times New Roman"/>
          <w:sz w:val="22"/>
          <w:lang w:val="en-US"/>
        </w:rPr>
        <w:t>such solutions.</w:t>
      </w:r>
    </w:p>
    <w:p w14:paraId="321A8106" w14:textId="06E9298C" w:rsidR="00330070" w:rsidRPr="00FE1965" w:rsidRDefault="00330070" w:rsidP="00330070">
      <w:pPr>
        <w:pStyle w:val="ICESTNormal"/>
        <w:rPr>
          <w:rFonts w:cs="Times New Roman"/>
          <w:sz w:val="22"/>
          <w:lang w:val="en-US"/>
        </w:rPr>
      </w:pPr>
      <w:r w:rsidRPr="00FE1965">
        <w:rPr>
          <w:rFonts w:cs="Times New Roman"/>
          <w:sz w:val="22"/>
          <w:lang w:val="en-US"/>
        </w:rPr>
        <w:t xml:space="preserve">All the aforementioned types are created individually as </w:t>
      </w:r>
      <w:del w:id="154" w:author="Scribbr Grammar Checker" w:date="2023-05-28T04:26:00Z">
        <w:r w:rsidRPr="00FE1965">
          <w:rPr>
            <w:rFonts w:cs="Times New Roman"/>
            <w:sz w:val="22"/>
            <w:lang w:val="en-US"/>
          </w:rPr>
          <w:delText>monolithic</w:delText>
        </w:r>
      </w:del>
      <w:ins w:id="155" w:author="Scribbr Grammar Checker" w:date="2023-05-28T04:26:00Z">
        <w:r w:rsidRPr="00FE1965">
          <w:rPr>
            <w:rFonts w:cs="Times New Roman"/>
            <w:sz w:val="22"/>
            <w:lang w:val="en-US"/>
          </w:rPr>
          <w:t>monolithic,</w:t>
        </w:r>
      </w:ins>
      <w:r w:rsidRPr="00FE1965">
        <w:rPr>
          <w:rFonts w:cs="Times New Roman"/>
          <w:sz w:val="22"/>
          <w:lang w:val="en-US"/>
        </w:rPr>
        <w:t xml:space="preserve"> large</w:t>
      </w:r>
      <w:del w:id="156" w:author="Scribbr Grammar Checker" w:date="2023-05-28T04:26:00Z">
        <w:r w:rsidRPr="00FE1965">
          <w:rPr>
            <w:rFonts w:cs="Times New Roman"/>
            <w:sz w:val="22"/>
            <w:lang w:val="en-US"/>
          </w:rPr>
          <w:delText xml:space="preserve"> </w:delText>
        </w:r>
      </w:del>
      <w:ins w:id="157" w:author="Scribbr Grammar Checker" w:date="2023-05-28T04:26:00Z">
        <w:r w:rsidRPr="00FE1965">
          <w:rPr>
            <w:rFonts w:cs="Times New Roman"/>
            <w:sz w:val="22"/>
            <w:lang w:val="en-US"/>
          </w:rPr>
          <w:t>-</w:t>
        </w:r>
      </w:ins>
      <w:r w:rsidRPr="00FE1965">
        <w:rPr>
          <w:rFonts w:cs="Times New Roman"/>
          <w:sz w:val="22"/>
          <w:lang w:val="en-US"/>
        </w:rPr>
        <w:t xml:space="preserve">core </w:t>
      </w:r>
      <w:del w:id="158" w:author="Scribbr Grammar Checker" w:date="2023-05-28T04:26:00Z">
        <w:r w:rsidRPr="00FE1965">
          <w:rPr>
            <w:rFonts w:cs="Times New Roman"/>
            <w:sz w:val="22"/>
            <w:lang w:val="en-US"/>
          </w:rPr>
          <w:delText>application</w:delText>
        </w:r>
      </w:del>
      <w:ins w:id="159" w:author="Scribbr Grammar Checker" w:date="2023-05-28T04:26:00Z">
        <w:r w:rsidRPr="00FE1965">
          <w:rPr>
            <w:rFonts w:cs="Times New Roman"/>
            <w:sz w:val="22"/>
            <w:lang w:val="en-US"/>
          </w:rPr>
          <w:t>applications</w:t>
        </w:r>
      </w:ins>
      <w:r w:rsidRPr="00FE1965">
        <w:rPr>
          <w:rFonts w:cs="Times New Roman"/>
          <w:sz w:val="22"/>
          <w:lang w:val="en-US"/>
        </w:rPr>
        <w:t xml:space="preserve"> that contain all of the domain logic. </w:t>
      </w:r>
      <w:commentRangeStart w:id="160"/>
      <w:r w:rsidRPr="00FE1965">
        <w:rPr>
          <w:rFonts w:cs="Times New Roman"/>
          <w:sz w:val="22"/>
          <w:lang w:val="en-US"/>
        </w:rPr>
        <w:t xml:space="preserve">It has </w:t>
      </w:r>
      <w:commentRangeEnd w:id="160"/>
      <w:r w:rsidR="00363BDE">
        <w:rPr>
          <w:rStyle w:val="CommentReference"/>
          <w:rFonts w:asciiTheme="minorHAnsi" w:eastAsiaTheme="minorHAnsi" w:hAnsiTheme="minorHAnsi" w:cstheme="minorBidi"/>
          <w:lang w:val="en-US"/>
        </w:rPr>
        <w:commentReference w:id="160"/>
      </w:r>
      <w:r w:rsidRPr="00FE1965">
        <w:rPr>
          <w:rFonts w:cs="Times New Roman"/>
          <w:sz w:val="22"/>
          <w:lang w:val="en-US"/>
        </w:rPr>
        <w:t xml:space="preserve">components that communicate </w:t>
      </w:r>
      <w:del w:id="161" w:author="Scribbr Grammar Checker" w:date="2023-05-28T04:26:00Z">
        <w:r w:rsidRPr="00FE1965">
          <w:rPr>
            <w:rFonts w:cs="Times New Roman"/>
            <w:sz w:val="22"/>
            <w:lang w:val="en-US"/>
          </w:rPr>
          <w:delText>to</w:delText>
        </w:r>
      </w:del>
      <w:ins w:id="162" w:author="Scribbr Grammar Checker" w:date="2023-05-28T04:26:00Z">
        <w:r w:rsidRPr="00FE1965">
          <w:rPr>
            <w:rFonts w:cs="Times New Roman"/>
            <w:sz w:val="22"/>
            <w:lang w:val="en-US"/>
          </w:rPr>
          <w:t>with</w:t>
        </w:r>
      </w:ins>
      <w:r w:rsidRPr="00FE1965">
        <w:rPr>
          <w:rFonts w:cs="Times New Roman"/>
          <w:sz w:val="22"/>
          <w:lang w:val="en-US"/>
        </w:rPr>
        <w:t xml:space="preserve"> one another directly within a single server process</w:t>
      </w:r>
      <w:ins w:id="163" w:author="Jonathan Platt" w:date="2023-05-29T16:53:00Z">
        <w:del w:id="164" w:author="Britta Thielmann" w:date="2023-06-04T11:53:00Z">
          <w:r w:rsidR="004B2803" w:rsidDel="007A0F01">
            <w:rPr>
              <w:rFonts w:cs="Times New Roman"/>
              <w:sz w:val="22"/>
              <w:lang w:val="en-US"/>
            </w:rPr>
            <w:delText>.</w:delText>
          </w:r>
        </w:del>
      </w:ins>
      <w:r w:rsidRPr="00FE1965">
        <w:rPr>
          <w:rFonts w:cs="Times New Roman"/>
          <w:sz w:val="22"/>
          <w:lang w:val="en-US"/>
        </w:rPr>
        <w:t xml:space="preserve"> [41]</w:t>
      </w:r>
      <w:ins w:id="165" w:author="Britta Thielmann" w:date="2023-06-04T11:53:00Z">
        <w:r w:rsidR="007A0F01">
          <w:rPr>
            <w:rFonts w:cs="Times New Roman"/>
            <w:sz w:val="22"/>
            <w:lang w:val="en-US"/>
          </w:rPr>
          <w:t>.</w:t>
        </w:r>
      </w:ins>
      <w:del w:id="166" w:author="Jonathan Platt" w:date="2023-05-29T16:53:00Z">
        <w:r w:rsidRPr="00FE1965" w:rsidDel="004B2803">
          <w:rPr>
            <w:rFonts w:cs="Times New Roman"/>
            <w:sz w:val="22"/>
            <w:lang w:val="en-US"/>
          </w:rPr>
          <w:delText>.</w:delText>
        </w:r>
      </w:del>
      <w:r w:rsidRPr="00FE1965">
        <w:rPr>
          <w:rFonts w:cs="Times New Roman"/>
          <w:sz w:val="22"/>
          <w:lang w:val="en-US"/>
        </w:rPr>
        <w:t xml:space="preserve"> A monolithic application is a single, integrated unit, whereas microservices divide the application into several smaller units.</w:t>
      </w:r>
    </w:p>
    <w:p w14:paraId="3DD48C63" w14:textId="28D76BB5" w:rsidR="00330070" w:rsidRPr="00FE1965" w:rsidRDefault="00330070" w:rsidP="00500914">
      <w:pPr>
        <w:pStyle w:val="ICESTNormal"/>
        <w:rPr>
          <w:rFonts w:cs="Times New Roman"/>
          <w:sz w:val="22"/>
          <w:lang w:val="en-US"/>
        </w:rPr>
      </w:pPr>
      <w:r w:rsidRPr="00FE1965">
        <w:rPr>
          <w:rFonts w:cs="Times New Roman"/>
          <w:sz w:val="22"/>
          <w:lang w:val="en-US"/>
        </w:rPr>
        <w:lastRenderedPageBreak/>
        <w:t xml:space="preserve">Microservices are an organizational and architectural approach to developing software. According to this approach, software is composed of loosely connected services that are organized around business capabilities and that can be independently deployed and tested [36]. These services communicate with one another via well-defined APIs. Large, sophisticated applications may be delivered quickly, consistently, and reliably. Microservices are </w:t>
      </w:r>
      <w:del w:id="167" w:author="Scribbr Grammar Checker" w:date="2023-05-28T04:26:00Z">
        <w:r w:rsidRPr="00FE1965">
          <w:rPr>
            <w:rFonts w:cs="Times New Roman"/>
            <w:sz w:val="22"/>
            <w:lang w:val="en-US"/>
          </w:rPr>
          <w:delText>technology</w:delText>
        </w:r>
      </w:del>
      <w:ins w:id="168" w:author="Scribbr Grammar Checker" w:date="2023-05-28T04:26:00Z">
        <w:r w:rsidRPr="00FE1965">
          <w:rPr>
            <w:rFonts w:cs="Times New Roman"/>
            <w:sz w:val="22"/>
            <w:lang w:val="en-US"/>
          </w:rPr>
          <w:t>technology-</w:t>
        </w:r>
      </w:ins>
      <w:r w:rsidRPr="00FE1965">
        <w:rPr>
          <w:rFonts w:cs="Times New Roman"/>
          <w:sz w:val="22"/>
          <w:lang w:val="en-US"/>
        </w:rPr>
        <w:t xml:space="preserve"> and language-agnostic, so it is quite possible for a single organization to utilize multiple runtime platforms. Modern cloud platforms have features </w:t>
      </w:r>
      <w:del w:id="169" w:author="Jonathan Platt" w:date="2023-05-29T16:55:00Z">
        <w:r w:rsidRPr="00FE1965" w:rsidDel="00C80CEA">
          <w:rPr>
            <w:rFonts w:cs="Times New Roman"/>
            <w:sz w:val="22"/>
            <w:lang w:val="en-US"/>
          </w:rPr>
          <w:delText xml:space="preserve">like </w:delText>
        </w:r>
      </w:del>
      <w:ins w:id="170" w:author="Jonathan Platt" w:date="2023-05-29T16:55:00Z">
        <w:r w:rsidR="00C80CEA">
          <w:rPr>
            <w:rFonts w:cs="Times New Roman"/>
            <w:sz w:val="22"/>
            <w:lang w:val="en-US"/>
          </w:rPr>
          <w:t>such as</w:t>
        </w:r>
        <w:r w:rsidR="00C80CEA" w:rsidRPr="00FE1965">
          <w:rPr>
            <w:rFonts w:cs="Times New Roman"/>
            <w:sz w:val="22"/>
            <w:lang w:val="en-US"/>
          </w:rPr>
          <w:t xml:space="preserve"> </w:t>
        </w:r>
      </w:ins>
      <w:r w:rsidRPr="00FE1965">
        <w:rPr>
          <w:rFonts w:cs="Times New Roman"/>
          <w:sz w:val="22"/>
          <w:lang w:val="en-US"/>
        </w:rPr>
        <w:t xml:space="preserve">scalability, availability, and resilience that can be </w:t>
      </w:r>
      <w:commentRangeStart w:id="171"/>
      <w:r w:rsidRPr="00FE1965">
        <w:rPr>
          <w:rFonts w:cs="Times New Roman"/>
          <w:sz w:val="22"/>
          <w:lang w:val="en-US"/>
        </w:rPr>
        <w:t xml:space="preserve">used to their fullest </w:t>
      </w:r>
      <w:ins w:id="172" w:author="Jonathan Platt" w:date="2023-05-29T19:54:00Z">
        <w:r w:rsidR="00363BDE">
          <w:rPr>
            <w:rFonts w:cs="Times New Roman"/>
            <w:sz w:val="22"/>
            <w:lang w:val="en-US"/>
          </w:rPr>
          <w:t xml:space="preserve">potential </w:t>
        </w:r>
        <w:commentRangeEnd w:id="171"/>
        <w:r w:rsidR="00363BDE">
          <w:rPr>
            <w:rStyle w:val="CommentReference"/>
            <w:rFonts w:asciiTheme="minorHAnsi" w:eastAsiaTheme="minorHAnsi" w:hAnsiTheme="minorHAnsi" w:cstheme="minorBidi"/>
            <w:lang w:val="en-US"/>
          </w:rPr>
          <w:commentReference w:id="171"/>
        </w:r>
      </w:ins>
      <w:r w:rsidRPr="00FE1965">
        <w:rPr>
          <w:rFonts w:cs="Times New Roman"/>
          <w:sz w:val="22"/>
          <w:lang w:val="en-US"/>
        </w:rPr>
        <w:t xml:space="preserve">by microservices [42]. Such cloud solutions </w:t>
      </w:r>
      <w:del w:id="173" w:author="Jonathan Platt" w:date="2023-05-29T16:56:00Z">
        <w:r w:rsidRPr="00FE1965" w:rsidDel="00C80CEA">
          <w:rPr>
            <w:rFonts w:cs="Times New Roman"/>
            <w:sz w:val="22"/>
            <w:lang w:val="en-US"/>
          </w:rPr>
          <w:delText xml:space="preserve">are </w:delText>
        </w:r>
      </w:del>
      <w:ins w:id="174" w:author="Jonathan Platt" w:date="2023-05-29T16:56:00Z">
        <w:r w:rsidR="00C80CEA">
          <w:rPr>
            <w:rFonts w:cs="Times New Roman"/>
            <w:sz w:val="22"/>
            <w:lang w:val="en-US"/>
          </w:rPr>
          <w:t>include</w:t>
        </w:r>
        <w:r w:rsidR="00C80CEA" w:rsidRPr="00FE1965">
          <w:rPr>
            <w:rFonts w:cs="Times New Roman"/>
            <w:sz w:val="22"/>
            <w:lang w:val="en-US"/>
          </w:rPr>
          <w:t xml:space="preserve"> </w:t>
        </w:r>
      </w:ins>
      <w:r w:rsidRPr="00FE1965">
        <w:rPr>
          <w:rFonts w:cs="Times New Roman"/>
          <w:sz w:val="22"/>
          <w:lang w:val="en-US"/>
        </w:rPr>
        <w:t xml:space="preserve">Azure Kubernetes Service, Amazon EC2 &amp; EKS, Google Kubernetes Engine, Red Hat OpenShift, </w:t>
      </w:r>
      <w:del w:id="175" w:author="Scribbr Grammar Checker" w:date="2023-05-28T04:26:00Z">
        <w:r w:rsidRPr="00FE1965">
          <w:rPr>
            <w:rFonts w:cs="Times New Roman"/>
            <w:sz w:val="22"/>
            <w:lang w:val="en-US"/>
          </w:rPr>
          <w:delText>DigitalOcean</w:delText>
        </w:r>
      </w:del>
      <w:ins w:id="176" w:author="Scribbr Grammar Checker" w:date="2023-05-28T04:26:00Z">
        <w:r w:rsidRPr="00FE1965">
          <w:rPr>
            <w:rFonts w:cs="Times New Roman"/>
            <w:sz w:val="22"/>
            <w:lang w:val="en-US"/>
          </w:rPr>
          <w:t>DigitalOcean,</w:t>
        </w:r>
      </w:ins>
      <w:r w:rsidRPr="00FE1965">
        <w:rPr>
          <w:rFonts w:cs="Times New Roman"/>
          <w:sz w:val="22"/>
          <w:lang w:val="en-US"/>
        </w:rPr>
        <w:t xml:space="preserve"> and many more. Microservices architecture is a catalyst and enabler for continuous business transformation.</w:t>
      </w:r>
    </w:p>
    <w:p w14:paraId="72F84561" w14:textId="77777777" w:rsidR="00EC5C4C" w:rsidRPr="00FE1965" w:rsidRDefault="00EC5C4C" w:rsidP="00920C71">
      <w:pPr>
        <w:pStyle w:val="ICESTNormal"/>
        <w:rPr>
          <w:rFonts w:cs="Times New Roman"/>
          <w:sz w:val="22"/>
          <w:lang w:val="en-US"/>
        </w:rPr>
      </w:pPr>
    </w:p>
    <w:p w14:paraId="62E387C3" w14:textId="55E19C96" w:rsidR="004630BD" w:rsidRPr="00FE1965" w:rsidRDefault="00EC5C4C" w:rsidP="00721711">
      <w:pPr>
        <w:numPr>
          <w:ilvl w:val="0"/>
          <w:numId w:val="1"/>
        </w:numPr>
        <w:spacing w:after="0" w:line="240" w:lineRule="auto"/>
        <w:rPr>
          <w:rFonts w:ascii="Times New Roman" w:hAnsi="Times New Roman"/>
          <w:b/>
          <w:lang w:val="en-US"/>
        </w:rPr>
      </w:pPr>
      <w:r w:rsidRPr="00FE1965">
        <w:rPr>
          <w:rFonts w:ascii="Times New Roman" w:hAnsi="Times New Roman"/>
          <w:b/>
          <w:lang w:val="en-US"/>
        </w:rPr>
        <w:t xml:space="preserve">The </w:t>
      </w:r>
      <w:ins w:id="177" w:author="Jonathan Platt" w:date="2023-05-29T22:54:00Z">
        <w:r w:rsidR="003512B2">
          <w:rPr>
            <w:rFonts w:ascii="Times New Roman" w:hAnsi="Times New Roman"/>
            <w:b/>
            <w:lang w:val="en-US"/>
          </w:rPr>
          <w:t xml:space="preserve">features of </w:t>
        </w:r>
      </w:ins>
      <w:ins w:id="178" w:author="Jonathan Platt" w:date="2023-05-29T16:56:00Z">
        <w:r w:rsidR="00C80CEA">
          <w:rPr>
            <w:rFonts w:ascii="Times New Roman" w:hAnsi="Times New Roman"/>
            <w:b/>
            <w:lang w:val="en-US"/>
          </w:rPr>
          <w:t>d</w:t>
        </w:r>
      </w:ins>
      <w:del w:id="179" w:author="Jonathan Platt" w:date="2023-05-29T16:56:00Z">
        <w:r w:rsidRPr="00FE1965" w:rsidDel="00C80CEA">
          <w:rPr>
            <w:rFonts w:ascii="Times New Roman" w:hAnsi="Times New Roman"/>
            <w:b/>
            <w:lang w:val="en-US"/>
          </w:rPr>
          <w:delText>D</w:delText>
        </w:r>
      </w:del>
      <w:r w:rsidRPr="00FE1965">
        <w:rPr>
          <w:rFonts w:ascii="Times New Roman" w:hAnsi="Times New Roman"/>
          <w:b/>
          <w:lang w:val="en-US"/>
        </w:rPr>
        <w:t>omain-</w:t>
      </w:r>
      <w:ins w:id="180" w:author="Jonathan Platt" w:date="2023-05-29T16:56:00Z">
        <w:r w:rsidR="00C80CEA">
          <w:rPr>
            <w:rFonts w:ascii="Times New Roman" w:hAnsi="Times New Roman"/>
            <w:b/>
            <w:lang w:val="en-US"/>
          </w:rPr>
          <w:t>d</w:t>
        </w:r>
      </w:ins>
      <w:del w:id="181" w:author="Jonathan Platt" w:date="2023-05-29T16:56:00Z">
        <w:r w:rsidRPr="00FE1965" w:rsidDel="00C80CEA">
          <w:rPr>
            <w:rFonts w:ascii="Times New Roman" w:hAnsi="Times New Roman"/>
            <w:b/>
            <w:lang w:val="en-US"/>
          </w:rPr>
          <w:delText>D</w:delText>
        </w:r>
      </w:del>
      <w:r w:rsidRPr="00FE1965">
        <w:rPr>
          <w:rFonts w:ascii="Times New Roman" w:hAnsi="Times New Roman"/>
          <w:b/>
          <w:lang w:val="en-US"/>
        </w:rPr>
        <w:t xml:space="preserve">riven </w:t>
      </w:r>
      <w:ins w:id="182" w:author="Jonathan Platt" w:date="2023-05-29T16:56:00Z">
        <w:r w:rsidR="00C80CEA">
          <w:rPr>
            <w:rFonts w:ascii="Times New Roman" w:hAnsi="Times New Roman"/>
            <w:b/>
            <w:lang w:val="en-US"/>
          </w:rPr>
          <w:t>d</w:t>
        </w:r>
      </w:ins>
      <w:del w:id="183" w:author="Jonathan Platt" w:date="2023-05-29T16:56:00Z">
        <w:r w:rsidRPr="00FE1965" w:rsidDel="00C80CEA">
          <w:rPr>
            <w:rFonts w:ascii="Times New Roman" w:hAnsi="Times New Roman"/>
            <w:b/>
            <w:lang w:val="en-US"/>
          </w:rPr>
          <w:delText>D</w:delText>
        </w:r>
      </w:del>
      <w:r w:rsidRPr="00FE1965">
        <w:rPr>
          <w:rFonts w:ascii="Times New Roman" w:hAnsi="Times New Roman"/>
          <w:b/>
          <w:lang w:val="en-US"/>
        </w:rPr>
        <w:t>esign</w:t>
      </w:r>
      <w:del w:id="184" w:author="Jonathan Platt" w:date="2023-05-29T22:54:00Z">
        <w:r w:rsidRPr="00FE1965" w:rsidDel="003512B2">
          <w:rPr>
            <w:rFonts w:ascii="Times New Roman" w:hAnsi="Times New Roman"/>
            <w:b/>
            <w:lang w:val="en-US"/>
          </w:rPr>
          <w:delText xml:space="preserve"> features</w:delText>
        </w:r>
      </w:del>
      <w:r w:rsidRPr="00FE1965">
        <w:rPr>
          <w:rFonts w:ascii="Times New Roman" w:hAnsi="Times New Roman"/>
          <w:b/>
          <w:lang w:val="en-US"/>
        </w:rPr>
        <w:t xml:space="preserve"> in the context of cloud services</w:t>
      </w:r>
      <w:r w:rsidRPr="00FE1965">
        <w:rPr>
          <w:rFonts w:ascii="Times New Roman" w:hAnsi="Times New Roman"/>
          <w:b/>
          <w:lang w:val="en-US"/>
        </w:rPr>
        <w:br/>
      </w:r>
    </w:p>
    <w:p w14:paraId="12BB54BD" w14:textId="4CF71E54" w:rsidR="00EC5C4C" w:rsidRPr="00FE1965" w:rsidRDefault="00EC5C4C" w:rsidP="00071641">
      <w:pPr>
        <w:pStyle w:val="ICESTNormal"/>
        <w:rPr>
          <w:rFonts w:cs="Times New Roman"/>
          <w:sz w:val="22"/>
          <w:lang w:val="en-US"/>
        </w:rPr>
      </w:pPr>
      <w:r w:rsidRPr="00FE1965">
        <w:rPr>
          <w:rFonts w:cs="Times New Roman"/>
          <w:sz w:val="22"/>
          <w:lang w:val="en-US"/>
        </w:rPr>
        <w:t xml:space="preserve">A web service, whether a monolith or part </w:t>
      </w:r>
      <w:del w:id="185" w:author="Scribbr Grammar Checker" w:date="2023-05-28T04:26:00Z">
        <w:r w:rsidRPr="00FE1965">
          <w:rPr>
            <w:rFonts w:cs="Times New Roman"/>
            <w:sz w:val="22"/>
            <w:lang w:val="en-US"/>
          </w:rPr>
          <w:delText>of</w:delText>
        </w:r>
      </w:del>
      <w:ins w:id="186" w:author="Scribbr Grammar Checker" w:date="2023-05-28T04:26:00Z">
        <w:r w:rsidRPr="00FE1965">
          <w:rPr>
            <w:rFonts w:cs="Times New Roman"/>
            <w:sz w:val="22"/>
            <w:lang w:val="en-US"/>
          </w:rPr>
          <w:t>of a</w:t>
        </w:r>
      </w:ins>
      <w:r w:rsidRPr="00FE1965">
        <w:rPr>
          <w:rFonts w:cs="Times New Roman"/>
          <w:sz w:val="22"/>
          <w:lang w:val="en-US"/>
        </w:rPr>
        <w:t xml:space="preserve"> distributed system, has certain features, the most important of which are the volume of data handled, performance requirements, business logic, and technological complexity. </w:t>
      </w:r>
      <w:r w:rsidRPr="009774C2">
        <w:rPr>
          <w:rFonts w:cs="Times New Roman"/>
          <w:sz w:val="22"/>
          <w:lang w:val="en-US"/>
        </w:rPr>
        <w:t>DDD strategies are beneficial for initiatives with a large number of complex business principles</w:t>
      </w:r>
      <w:del w:id="187" w:author="Jonathan Platt" w:date="2023-05-29T22:19:00Z">
        <w:r w:rsidRPr="009774C2" w:rsidDel="009774C2">
          <w:rPr>
            <w:rFonts w:cs="Times New Roman"/>
            <w:sz w:val="22"/>
            <w:lang w:val="en-US"/>
          </w:rPr>
          <w:delText>,</w:delText>
        </w:r>
      </w:del>
      <w:r w:rsidRPr="009774C2">
        <w:rPr>
          <w:rFonts w:cs="Times New Roman"/>
          <w:sz w:val="22"/>
          <w:lang w:val="en-US"/>
        </w:rPr>
        <w:t xml:space="preserve"> </w:t>
      </w:r>
      <w:del w:id="188" w:author="Jonathan Platt" w:date="2023-05-29T22:19:00Z">
        <w:r w:rsidRPr="009774C2" w:rsidDel="009774C2">
          <w:rPr>
            <w:rFonts w:cs="Times New Roman"/>
            <w:sz w:val="22"/>
            <w:lang w:val="en-US"/>
          </w:rPr>
          <w:delText xml:space="preserve">where </w:delText>
        </w:r>
      </w:del>
      <w:ins w:id="189" w:author="Jonathan Platt" w:date="2023-05-29T22:19:00Z">
        <w:r w:rsidR="009774C2" w:rsidRPr="009774C2">
          <w:rPr>
            <w:rFonts w:cs="Times New Roman"/>
            <w:sz w:val="22"/>
            <w:lang w:val="en-US"/>
          </w:rPr>
          <w:t xml:space="preserve">because </w:t>
        </w:r>
      </w:ins>
      <w:r w:rsidRPr="009774C2">
        <w:rPr>
          <w:rFonts w:cs="Times New Roman"/>
          <w:sz w:val="22"/>
          <w:lang w:val="en-US"/>
        </w:rPr>
        <w:t xml:space="preserve">they </w:t>
      </w:r>
      <w:del w:id="190" w:author="Jonathan Platt" w:date="2023-05-29T16:57:00Z">
        <w:r w:rsidRPr="009774C2" w:rsidDel="00C80CEA">
          <w:rPr>
            <w:rFonts w:cs="Times New Roman"/>
            <w:sz w:val="22"/>
            <w:lang w:val="en-US"/>
          </w:rPr>
          <w:delText xml:space="preserve">could </w:delText>
        </w:r>
      </w:del>
      <w:ins w:id="191" w:author="Jonathan Platt" w:date="2023-05-29T16:57:00Z">
        <w:r w:rsidR="00C80CEA" w:rsidRPr="009774C2">
          <w:rPr>
            <w:rFonts w:cs="Times New Roman"/>
            <w:sz w:val="22"/>
            <w:lang w:val="en-US"/>
          </w:rPr>
          <w:t xml:space="preserve">can </w:t>
        </w:r>
      </w:ins>
      <w:r w:rsidRPr="009774C2">
        <w:rPr>
          <w:rFonts w:cs="Times New Roman"/>
          <w:sz w:val="22"/>
          <w:lang w:val="en-US"/>
        </w:rPr>
        <w:t>simplify the business logic.</w:t>
      </w:r>
      <w:r w:rsidRPr="00FE1965">
        <w:rPr>
          <w:rFonts w:cs="Times New Roman"/>
          <w:sz w:val="22"/>
          <w:lang w:val="en-US"/>
        </w:rPr>
        <w:t xml:space="preserve"> In other words, the primary objective of DDD concepts is to deal with the complexity of domain logic, which consists of business rules, validations, and calculations.</w:t>
      </w:r>
    </w:p>
    <w:p w14:paraId="37AE8E68" w14:textId="5A5ECCC6" w:rsidR="00EC5C4C" w:rsidRPr="00FE1965" w:rsidRDefault="00EC5C4C" w:rsidP="00841970">
      <w:pPr>
        <w:pStyle w:val="ICESTNormal"/>
        <w:rPr>
          <w:rFonts w:cs="Times New Roman"/>
          <w:sz w:val="22"/>
          <w:lang w:val="en-US"/>
        </w:rPr>
      </w:pPr>
      <w:r w:rsidRPr="00FE1965">
        <w:rPr>
          <w:rFonts w:cs="Times New Roman"/>
          <w:sz w:val="22"/>
          <w:lang w:val="en-US"/>
        </w:rPr>
        <w:t xml:space="preserve">The classic approach, as described by T. Erl in his book </w:t>
      </w:r>
      <w:del w:id="192" w:author="Jonathan Platt" w:date="2023-05-29T19:56:00Z">
        <w:r w:rsidRPr="00363BDE" w:rsidDel="00363BDE">
          <w:rPr>
            <w:rFonts w:cs="Times New Roman"/>
            <w:i/>
            <w:iCs/>
            <w:sz w:val="22"/>
            <w:lang w:val="en-US"/>
          </w:rPr>
          <w:delText>"</w:delText>
        </w:r>
      </w:del>
      <w:r w:rsidRPr="00363BDE">
        <w:rPr>
          <w:rFonts w:cs="Times New Roman"/>
          <w:i/>
          <w:iCs/>
          <w:sz w:val="22"/>
          <w:lang w:val="en-US"/>
        </w:rPr>
        <w:t>SOA Principles of Service Design</w:t>
      </w:r>
      <w:del w:id="195" w:author="Jonathan Platt" w:date="2023-05-29T19:56:00Z">
        <w:r w:rsidRPr="00FE1965" w:rsidDel="00363BDE">
          <w:rPr>
            <w:rFonts w:cs="Times New Roman"/>
            <w:sz w:val="22"/>
            <w:lang w:val="en-US"/>
          </w:rPr>
          <w:delText>"</w:delText>
        </w:r>
      </w:del>
      <w:r w:rsidRPr="00FE1965">
        <w:rPr>
          <w:rFonts w:cs="Times New Roman"/>
          <w:sz w:val="22"/>
          <w:lang w:val="en-US"/>
        </w:rPr>
        <w:t xml:space="preserve"> [13]</w:t>
      </w:r>
      <w:ins w:id="196" w:author="Jonathan Platt" w:date="2023-05-29T22:39:00Z">
        <w:r w:rsidR="00770D0A">
          <w:rPr>
            <w:rFonts w:cs="Times New Roman"/>
            <w:sz w:val="22"/>
            <w:lang w:val="en-US"/>
          </w:rPr>
          <w:t>,</w:t>
        </w:r>
      </w:ins>
      <w:r w:rsidRPr="00FE1965">
        <w:rPr>
          <w:rFonts w:cs="Times New Roman"/>
          <w:sz w:val="22"/>
          <w:lang w:val="en-US"/>
        </w:rPr>
        <w:t xml:space="preserve"> incorporates the separation of services based on</w:t>
      </w:r>
      <w:del w:id="197" w:author="Jonathan Platt" w:date="2023-05-29T16:57:00Z">
        <w:r w:rsidRPr="00FE1965" w:rsidDel="00C80CEA">
          <w:rPr>
            <w:rFonts w:cs="Times New Roman"/>
            <w:sz w:val="22"/>
            <w:lang w:val="en-US"/>
          </w:rPr>
          <w:delText xml:space="preserve"> of</w:delText>
        </w:r>
      </w:del>
      <w:r w:rsidRPr="00FE1965">
        <w:rPr>
          <w:rFonts w:cs="Times New Roman"/>
          <w:sz w:val="22"/>
          <w:lang w:val="en-US"/>
        </w:rPr>
        <w:t xml:space="preserve"> their technical and functional characteristics. It focuses on core capabilities exposed as services. E. Evans [14], [15], on the other hand, </w:t>
      </w:r>
      <w:del w:id="198" w:author="Jonathan Platt" w:date="2023-05-29T19:57:00Z">
        <w:r w:rsidRPr="00FE1965" w:rsidDel="00363BDE">
          <w:rPr>
            <w:rFonts w:cs="Times New Roman"/>
            <w:sz w:val="22"/>
            <w:lang w:val="en-US"/>
          </w:rPr>
          <w:delText xml:space="preserve">says </w:delText>
        </w:r>
      </w:del>
      <w:ins w:id="199" w:author="Jonathan Platt" w:date="2023-05-29T19:57:00Z">
        <w:r w:rsidR="00363BDE">
          <w:rPr>
            <w:rFonts w:cs="Times New Roman"/>
            <w:sz w:val="22"/>
            <w:lang w:val="en-US"/>
          </w:rPr>
          <w:t>states</w:t>
        </w:r>
        <w:r w:rsidR="00363BDE" w:rsidRPr="00FE1965">
          <w:rPr>
            <w:rFonts w:cs="Times New Roman"/>
            <w:sz w:val="22"/>
            <w:lang w:val="en-US"/>
          </w:rPr>
          <w:t xml:space="preserve"> </w:t>
        </w:r>
      </w:ins>
      <w:r w:rsidRPr="00FE1965">
        <w:rPr>
          <w:rFonts w:cs="Times New Roman"/>
          <w:sz w:val="22"/>
          <w:lang w:val="en-US"/>
        </w:rPr>
        <w:t xml:space="preserve">that DDD </w:t>
      </w:r>
      <w:del w:id="200" w:author="Jonathan Platt" w:date="2023-05-29T16:57:00Z">
        <w:r w:rsidRPr="00FE1965" w:rsidDel="001D574A">
          <w:rPr>
            <w:rFonts w:cs="Times New Roman"/>
            <w:sz w:val="22"/>
            <w:lang w:val="en-US"/>
          </w:rPr>
          <w:delText xml:space="preserve">gives </w:delText>
        </w:r>
      </w:del>
      <w:ins w:id="201" w:author="Jonathan Platt" w:date="2023-05-29T16:57:00Z">
        <w:r w:rsidR="001D574A">
          <w:rPr>
            <w:rFonts w:cs="Times New Roman"/>
            <w:sz w:val="22"/>
            <w:lang w:val="en-US"/>
          </w:rPr>
          <w:t>p</w:t>
        </w:r>
      </w:ins>
      <w:ins w:id="202" w:author="Jonathan Platt" w:date="2023-05-29T16:58:00Z">
        <w:r w:rsidR="001D574A">
          <w:rPr>
            <w:rFonts w:cs="Times New Roman"/>
            <w:sz w:val="22"/>
            <w:lang w:val="en-US"/>
          </w:rPr>
          <w:t>rovides</w:t>
        </w:r>
      </w:ins>
      <w:ins w:id="203" w:author="Jonathan Platt" w:date="2023-05-29T16:57:00Z">
        <w:r w:rsidR="001D574A" w:rsidRPr="00FE1965">
          <w:rPr>
            <w:rFonts w:cs="Times New Roman"/>
            <w:sz w:val="22"/>
            <w:lang w:val="en-US"/>
          </w:rPr>
          <w:t xml:space="preserve"> </w:t>
        </w:r>
      </w:ins>
      <w:r w:rsidRPr="00FE1965">
        <w:rPr>
          <w:rFonts w:cs="Times New Roman"/>
          <w:sz w:val="22"/>
          <w:lang w:val="en-US"/>
        </w:rPr>
        <w:t xml:space="preserve">the key ideas needed to separate web services into different parts. The DDD approach provides a means of representing the real world in a structured representation of a solution that meets the requirements in the problem space. These characteristics lead to improved software architecture quality [25]. </w:t>
      </w:r>
    </w:p>
    <w:p w14:paraId="3E9A0B04" w14:textId="1F00B9CD" w:rsidR="00EC5C4C" w:rsidRPr="00FE1965" w:rsidRDefault="00EC5C4C" w:rsidP="00EC5C4C">
      <w:pPr>
        <w:pStyle w:val="ICESTNormal"/>
        <w:rPr>
          <w:rFonts w:cs="Times New Roman"/>
          <w:sz w:val="22"/>
          <w:lang w:val="en-US"/>
        </w:rPr>
      </w:pPr>
      <w:r w:rsidRPr="00FE1965">
        <w:rPr>
          <w:rFonts w:cs="Times New Roman"/>
          <w:sz w:val="22"/>
          <w:lang w:val="en-US"/>
        </w:rPr>
        <w:t xml:space="preserve">The focus should always be on the core domain. Business logic complexity is the first indicator of how complicated the problem domain in which </w:t>
      </w:r>
      <w:del w:id="204" w:author="Scribbr Grammar Checker" w:date="2023-05-28T04:26:00Z">
        <w:r w:rsidRPr="00FE1965">
          <w:rPr>
            <w:rFonts w:cs="Times New Roman"/>
            <w:sz w:val="22"/>
            <w:lang w:val="en-US"/>
          </w:rPr>
          <w:delText xml:space="preserve">a </w:delText>
        </w:r>
      </w:del>
      <w:r w:rsidRPr="00FE1965">
        <w:rPr>
          <w:rFonts w:cs="Times New Roman"/>
          <w:sz w:val="22"/>
          <w:lang w:val="en-US"/>
        </w:rPr>
        <w:t xml:space="preserve">software works is. A </w:t>
      </w:r>
      <w:commentRangeStart w:id="205"/>
      <w:r w:rsidRPr="00FE1965">
        <w:rPr>
          <w:rFonts w:cs="Times New Roman"/>
          <w:sz w:val="22"/>
          <w:lang w:val="en-US"/>
        </w:rPr>
        <w:t>CRUD</w:t>
      </w:r>
      <w:commentRangeEnd w:id="205"/>
      <w:r w:rsidR="001D574A">
        <w:rPr>
          <w:rStyle w:val="CommentReference"/>
          <w:rFonts w:asciiTheme="minorHAnsi" w:eastAsiaTheme="minorHAnsi" w:hAnsiTheme="minorHAnsi" w:cstheme="minorBidi"/>
          <w:lang w:val="en-US"/>
        </w:rPr>
        <w:commentReference w:id="205"/>
      </w:r>
      <w:r w:rsidRPr="00FE1965">
        <w:rPr>
          <w:rFonts w:cs="Times New Roman"/>
          <w:sz w:val="22"/>
          <w:lang w:val="en-US"/>
        </w:rPr>
        <w:t xml:space="preserve"> application that needs to perform fundamental </w:t>
      </w:r>
      <w:ins w:id="206" w:author="Jonathan Platt" w:date="2023-05-29T19:58:00Z">
        <w:r w:rsidR="00363BDE">
          <w:rPr>
            <w:rFonts w:cs="Times New Roman"/>
            <w:sz w:val="22"/>
            <w:lang w:val="en-US"/>
          </w:rPr>
          <w:t>“</w:t>
        </w:r>
      </w:ins>
      <w:r w:rsidRPr="00FE1965">
        <w:rPr>
          <w:rFonts w:cs="Times New Roman"/>
          <w:sz w:val="22"/>
          <w:lang w:val="en-US"/>
        </w:rPr>
        <w:t>create,</w:t>
      </w:r>
      <w:ins w:id="207" w:author="Jonathan Platt" w:date="2023-05-29T19:58:00Z">
        <w:r w:rsidR="00363BDE">
          <w:rPr>
            <w:rFonts w:cs="Times New Roman"/>
            <w:sz w:val="22"/>
            <w:lang w:val="en-US"/>
          </w:rPr>
          <w:t>”</w:t>
        </w:r>
      </w:ins>
      <w:r w:rsidRPr="00FE1965">
        <w:rPr>
          <w:rFonts w:cs="Times New Roman"/>
          <w:sz w:val="22"/>
          <w:lang w:val="en-US"/>
        </w:rPr>
        <w:t xml:space="preserve"> </w:t>
      </w:r>
      <w:ins w:id="208" w:author="Jonathan Platt" w:date="2023-05-29T19:58:00Z">
        <w:r w:rsidR="00363BDE">
          <w:rPr>
            <w:rFonts w:cs="Times New Roman"/>
            <w:sz w:val="22"/>
            <w:lang w:val="en-US"/>
          </w:rPr>
          <w:t>“</w:t>
        </w:r>
      </w:ins>
      <w:r w:rsidRPr="00FE1965">
        <w:rPr>
          <w:rFonts w:cs="Times New Roman"/>
          <w:sz w:val="22"/>
          <w:lang w:val="en-US"/>
        </w:rPr>
        <w:t>read,</w:t>
      </w:r>
      <w:ins w:id="209" w:author="Jonathan Platt" w:date="2023-05-29T19:58:00Z">
        <w:r w:rsidR="00363BDE">
          <w:rPr>
            <w:rFonts w:cs="Times New Roman"/>
            <w:sz w:val="22"/>
            <w:lang w:val="en-US"/>
          </w:rPr>
          <w:t>”</w:t>
        </w:r>
      </w:ins>
      <w:r w:rsidRPr="00FE1965">
        <w:rPr>
          <w:rFonts w:cs="Times New Roman"/>
          <w:sz w:val="22"/>
          <w:lang w:val="en-US"/>
        </w:rPr>
        <w:t xml:space="preserve"> </w:t>
      </w:r>
      <w:ins w:id="210" w:author="Jonathan Platt" w:date="2023-05-29T19:58:00Z">
        <w:r w:rsidR="00363BDE">
          <w:rPr>
            <w:rFonts w:cs="Times New Roman"/>
            <w:sz w:val="22"/>
            <w:lang w:val="en-US"/>
          </w:rPr>
          <w:t>“</w:t>
        </w:r>
      </w:ins>
      <w:r w:rsidRPr="00FE1965">
        <w:rPr>
          <w:rFonts w:cs="Times New Roman"/>
          <w:sz w:val="22"/>
          <w:lang w:val="en-US"/>
        </w:rPr>
        <w:t>update,</w:t>
      </w:r>
      <w:ins w:id="211" w:author="Jonathan Platt" w:date="2023-05-29T19:58:00Z">
        <w:r w:rsidR="00363BDE">
          <w:rPr>
            <w:rFonts w:cs="Times New Roman"/>
            <w:sz w:val="22"/>
            <w:lang w:val="en-US"/>
          </w:rPr>
          <w:t>”</w:t>
        </w:r>
      </w:ins>
      <w:r w:rsidRPr="00FE1965">
        <w:rPr>
          <w:rFonts w:cs="Times New Roman"/>
          <w:sz w:val="22"/>
          <w:lang w:val="en-US"/>
        </w:rPr>
        <w:t xml:space="preserve"> and </w:t>
      </w:r>
      <w:ins w:id="212" w:author="Jonathan Platt" w:date="2023-05-29T19:58:00Z">
        <w:r w:rsidR="00363BDE">
          <w:rPr>
            <w:rFonts w:cs="Times New Roman"/>
            <w:sz w:val="22"/>
            <w:lang w:val="en-US"/>
          </w:rPr>
          <w:t>“</w:t>
        </w:r>
      </w:ins>
      <w:r w:rsidRPr="00FE1965">
        <w:rPr>
          <w:rFonts w:cs="Times New Roman"/>
          <w:sz w:val="22"/>
          <w:lang w:val="en-US"/>
        </w:rPr>
        <w:t>delete</w:t>
      </w:r>
      <w:ins w:id="213" w:author="Jonathan Platt" w:date="2023-05-29T19:58:00Z">
        <w:r w:rsidR="00363BDE">
          <w:rPr>
            <w:rFonts w:cs="Times New Roman"/>
            <w:sz w:val="22"/>
            <w:lang w:val="en-US"/>
          </w:rPr>
          <w:t>”</w:t>
        </w:r>
      </w:ins>
      <w:r w:rsidRPr="00FE1965">
        <w:rPr>
          <w:rFonts w:cs="Times New Roman"/>
          <w:sz w:val="22"/>
          <w:lang w:val="en-US"/>
        </w:rPr>
        <w:t xml:space="preserve"> operations</w:t>
      </w:r>
      <w:del w:id="214" w:author="Scribbr Grammar Checker" w:date="2023-05-28T04:26:00Z">
        <w:r w:rsidRPr="00FE1965">
          <w:rPr>
            <w:rFonts w:cs="Times New Roman"/>
            <w:sz w:val="22"/>
            <w:lang w:val="en-US"/>
          </w:rPr>
          <w:delText>,</w:delText>
        </w:r>
      </w:del>
      <w:r w:rsidRPr="00FE1965">
        <w:rPr>
          <w:rFonts w:cs="Times New Roman"/>
          <w:sz w:val="22"/>
          <w:lang w:val="en-US"/>
        </w:rPr>
        <w:t xml:space="preserve"> is not particularly complex. This situation can be handled with less complicated methods. Simultaneously, an order management system</w:t>
      </w:r>
      <w:ins w:id="215" w:author="Jonathan Platt" w:date="2023-05-29T16:59:00Z">
        <w:r w:rsidR="001D574A">
          <w:rPr>
            <w:rFonts w:cs="Times New Roman"/>
            <w:sz w:val="22"/>
            <w:lang w:val="en-US"/>
          </w:rPr>
          <w:t>,</w:t>
        </w:r>
      </w:ins>
      <w:r w:rsidRPr="00FE1965">
        <w:rPr>
          <w:rFonts w:cs="Times New Roman"/>
          <w:sz w:val="22"/>
          <w:lang w:val="en-US"/>
        </w:rPr>
        <w:t xml:space="preserve"> [31]</w:t>
      </w:r>
      <w:del w:id="216" w:author="Jonathan Platt" w:date="2023-05-29T16:59:00Z">
        <w:r w:rsidRPr="00FE1965" w:rsidDel="001D574A">
          <w:rPr>
            <w:rFonts w:cs="Times New Roman"/>
            <w:sz w:val="22"/>
            <w:lang w:val="en-US"/>
          </w:rPr>
          <w:delText>,</w:delText>
        </w:r>
      </w:del>
      <w:r w:rsidRPr="00FE1965">
        <w:rPr>
          <w:rFonts w:cs="Times New Roman"/>
          <w:sz w:val="22"/>
          <w:lang w:val="en-US"/>
        </w:rPr>
        <w:t xml:space="preserve"> which automates a significant portion of a company's </w:t>
      </w:r>
      <w:r w:rsidRPr="00FE1965">
        <w:rPr>
          <w:rFonts w:cs="Times New Roman"/>
          <w:sz w:val="22"/>
          <w:lang w:val="en-US"/>
        </w:rPr>
        <w:t>activity, must model all the processes upon which the company acts and therefore manage a large number of complex business responsibilities. This system's business logic complexity may be extremely high [9]</w:t>
      </w:r>
      <w:ins w:id="217" w:author="Jonathan Platt" w:date="2023-05-29T23:08:00Z">
        <w:r w:rsidR="00E13796">
          <w:rPr>
            <w:rFonts w:cs="Times New Roman"/>
            <w:sz w:val="22"/>
            <w:lang w:val="en-US"/>
          </w:rPr>
          <w:t>.</w:t>
        </w:r>
      </w:ins>
      <w:del w:id="218" w:author="Jonathan Platt" w:date="2023-05-29T17:00:00Z">
        <w:r w:rsidRPr="00FE1965" w:rsidDel="001D574A">
          <w:rPr>
            <w:rFonts w:cs="Times New Roman"/>
            <w:sz w:val="22"/>
            <w:lang w:val="en-US"/>
          </w:rPr>
          <w:delText>.</w:delText>
        </w:r>
      </w:del>
      <w:r w:rsidRPr="00FE1965">
        <w:rPr>
          <w:rFonts w:cs="Times New Roman"/>
          <w:sz w:val="22"/>
          <w:lang w:val="en-US"/>
        </w:rPr>
        <w:t xml:space="preserve"> </w:t>
      </w:r>
      <w:del w:id="219" w:author="Jonathan Platt" w:date="2023-05-29T23:08:00Z">
        <w:r w:rsidRPr="00FE1965" w:rsidDel="00E13796">
          <w:rPr>
            <w:rFonts w:cs="Times New Roman"/>
            <w:sz w:val="22"/>
            <w:lang w:val="en-US"/>
          </w:rPr>
          <w:delText xml:space="preserve"> </w:delText>
        </w:r>
      </w:del>
      <w:commentRangeStart w:id="220"/>
      <w:r w:rsidRPr="009774C2">
        <w:rPr>
          <w:rFonts w:cs="Times New Roman"/>
          <w:sz w:val="22"/>
          <w:lang w:val="en-US"/>
        </w:rPr>
        <w:t xml:space="preserve">Another attribute is </w:t>
      </w:r>
      <w:ins w:id="221" w:author="Jonathan Platt" w:date="2023-05-29T22:16:00Z">
        <w:r w:rsidR="009774C2" w:rsidRPr="009774C2">
          <w:rPr>
            <w:rFonts w:cs="Times New Roman"/>
            <w:sz w:val="22"/>
            <w:lang w:val="en-US"/>
          </w:rPr>
          <w:t>its</w:t>
        </w:r>
      </w:ins>
      <w:del w:id="222" w:author="Jonathan Platt" w:date="2023-05-29T22:16:00Z">
        <w:r w:rsidRPr="009774C2" w:rsidDel="009774C2">
          <w:rPr>
            <w:rFonts w:cs="Times New Roman"/>
            <w:sz w:val="22"/>
            <w:lang w:val="en-US"/>
          </w:rPr>
          <w:delText>the</w:delText>
        </w:r>
      </w:del>
      <w:r w:rsidRPr="009774C2">
        <w:rPr>
          <w:rFonts w:cs="Times New Roman"/>
          <w:sz w:val="22"/>
          <w:lang w:val="en-US"/>
        </w:rPr>
        <w:t xml:space="preserve"> technical complexity, </w:t>
      </w:r>
      <w:del w:id="223" w:author="Jonathan Platt" w:date="2023-05-29T22:17:00Z">
        <w:r w:rsidRPr="009774C2" w:rsidDel="009774C2">
          <w:rPr>
            <w:rFonts w:cs="Times New Roman"/>
            <w:sz w:val="22"/>
            <w:lang w:val="en-US"/>
          </w:rPr>
          <w:delText xml:space="preserve">which </w:delText>
        </w:r>
      </w:del>
      <w:ins w:id="224" w:author="Jonathan Platt" w:date="2023-05-29T22:17:00Z">
        <w:r w:rsidR="009774C2" w:rsidRPr="009774C2">
          <w:rPr>
            <w:rFonts w:cs="Times New Roman"/>
            <w:sz w:val="22"/>
            <w:lang w:val="en-US"/>
          </w:rPr>
          <w:t xml:space="preserve">a term that </w:t>
        </w:r>
      </w:ins>
      <w:del w:id="225" w:author="Jonathan Platt" w:date="2023-05-29T22:16:00Z">
        <w:r w:rsidRPr="009774C2" w:rsidDel="009774C2">
          <w:rPr>
            <w:rFonts w:cs="Times New Roman"/>
            <w:sz w:val="22"/>
            <w:lang w:val="en-US"/>
          </w:rPr>
          <w:delText xml:space="preserve">is </w:delText>
        </w:r>
      </w:del>
      <w:ins w:id="226" w:author="Jonathan Platt" w:date="2023-05-29T22:16:00Z">
        <w:r w:rsidR="009774C2" w:rsidRPr="009774C2">
          <w:rPr>
            <w:rFonts w:cs="Times New Roman"/>
            <w:sz w:val="22"/>
            <w:lang w:val="en-US"/>
          </w:rPr>
          <w:t xml:space="preserve">refers to </w:t>
        </w:r>
      </w:ins>
      <w:r w:rsidRPr="009774C2">
        <w:rPr>
          <w:rFonts w:cs="Times New Roman"/>
          <w:sz w:val="22"/>
          <w:lang w:val="en-US"/>
        </w:rPr>
        <w:t>the number of algorithms that need to be implemented to make the software work.</w:t>
      </w:r>
      <w:commentRangeEnd w:id="220"/>
      <w:r w:rsidR="009774C2" w:rsidRPr="009774C2">
        <w:rPr>
          <w:rStyle w:val="CommentReference"/>
          <w:rFonts w:asciiTheme="minorHAnsi" w:eastAsiaTheme="minorHAnsi" w:hAnsiTheme="minorHAnsi" w:cstheme="minorBidi"/>
          <w:lang w:val="en-US"/>
        </w:rPr>
        <w:commentReference w:id="220"/>
      </w:r>
    </w:p>
    <w:p w14:paraId="36A56D1F" w14:textId="205F23AE" w:rsidR="00EC5C4C" w:rsidRPr="00FE1965" w:rsidRDefault="00EC5C4C" w:rsidP="00EC5C4C">
      <w:pPr>
        <w:pStyle w:val="ICESTNormal"/>
        <w:rPr>
          <w:rFonts w:cs="Times New Roman"/>
          <w:sz w:val="22"/>
          <w:lang w:val="en-US"/>
        </w:rPr>
      </w:pPr>
      <w:r w:rsidRPr="00FE1965">
        <w:rPr>
          <w:rFonts w:cs="Times New Roman"/>
          <w:sz w:val="22"/>
          <w:lang w:val="en-US"/>
        </w:rPr>
        <w:t xml:space="preserve">In the book </w:t>
      </w:r>
      <w:del w:id="227" w:author="Jonathan Platt" w:date="2023-05-29T17:02:00Z">
        <w:r w:rsidRPr="001D574A" w:rsidDel="001D574A">
          <w:rPr>
            <w:rFonts w:cs="Times New Roman"/>
            <w:i/>
            <w:iCs/>
            <w:sz w:val="22"/>
            <w:lang w:val="en-US"/>
          </w:rPr>
          <w:delText>“</w:delText>
        </w:r>
      </w:del>
      <w:r w:rsidRPr="001D574A">
        <w:rPr>
          <w:rFonts w:cs="Times New Roman"/>
          <w:i/>
          <w:iCs/>
          <w:sz w:val="22"/>
          <w:lang w:val="en-US"/>
        </w:rPr>
        <w:t>Patterns of Enterprise Application Architecture</w:t>
      </w:r>
      <w:del w:id="230" w:author="Jonathan Platt" w:date="2023-05-29T17:02:00Z">
        <w:r w:rsidRPr="00FE1965" w:rsidDel="001D574A">
          <w:rPr>
            <w:rFonts w:cs="Times New Roman"/>
            <w:sz w:val="22"/>
            <w:lang w:val="en-US"/>
          </w:rPr>
          <w:delText>”</w:delText>
        </w:r>
      </w:del>
      <w:r w:rsidRPr="00FE1965">
        <w:rPr>
          <w:rFonts w:cs="Times New Roman"/>
          <w:sz w:val="22"/>
          <w:lang w:val="en-US"/>
        </w:rPr>
        <w:t xml:space="preserve"> [20], Martin Fowler presents a diagram</w:t>
      </w:r>
      <w:ins w:id="231" w:author="Jonathan Platt" w:date="2023-05-29T20:01:00Z">
        <w:r w:rsidR="00691F30">
          <w:rPr>
            <w:rFonts w:cs="Times New Roman"/>
            <w:sz w:val="22"/>
            <w:lang w:val="en-US"/>
          </w:rPr>
          <w:t xml:space="preserve"> (Figure 1)</w:t>
        </w:r>
      </w:ins>
      <w:r w:rsidRPr="00FE1965">
        <w:rPr>
          <w:rFonts w:cs="Times New Roman"/>
          <w:sz w:val="22"/>
          <w:lang w:val="en-US"/>
        </w:rPr>
        <w:t xml:space="preserve"> with time and cost on the </w:t>
      </w:r>
      <w:r w:rsidRPr="009774C2">
        <w:rPr>
          <w:rFonts w:cs="Times New Roman"/>
          <w:sz w:val="22"/>
          <w:lang w:val="en-US"/>
        </w:rPr>
        <w:t>Y axis</w:t>
      </w:r>
      <w:r w:rsidRPr="00FE1965">
        <w:rPr>
          <w:rFonts w:cs="Times New Roman"/>
          <w:sz w:val="22"/>
          <w:lang w:val="en-US"/>
        </w:rPr>
        <w:t xml:space="preserve"> and complexity on the </w:t>
      </w:r>
      <w:r w:rsidRPr="009774C2">
        <w:rPr>
          <w:rFonts w:cs="Times New Roman"/>
          <w:sz w:val="22"/>
          <w:lang w:val="en-US"/>
        </w:rPr>
        <w:t>X axis</w:t>
      </w:r>
      <w:r w:rsidRPr="00FE1965">
        <w:rPr>
          <w:rFonts w:cs="Times New Roman"/>
          <w:sz w:val="22"/>
          <w:lang w:val="en-US"/>
        </w:rPr>
        <w:t>. In accordance with data-centric design patterns, the curve indicates that beyond a certain level of complexity, even a small increase in complexity results in a significant cost peak.</w:t>
      </w:r>
    </w:p>
    <w:p w14:paraId="035821D8" w14:textId="77777777" w:rsidR="00EC5C4C" w:rsidRPr="00FE1965" w:rsidRDefault="00EC5C4C" w:rsidP="00EC5C4C">
      <w:pPr>
        <w:pStyle w:val="ICESTNormal"/>
        <w:rPr>
          <w:rFonts w:cs="Times New Roman"/>
          <w:sz w:val="22"/>
          <w:lang w:val="en-US"/>
        </w:rPr>
      </w:pPr>
    </w:p>
    <w:p w14:paraId="67171E4D" w14:textId="77777777" w:rsidR="00EC5C4C" w:rsidRPr="00FE1965" w:rsidRDefault="00EC5C4C" w:rsidP="00EC5C4C">
      <w:pPr>
        <w:pStyle w:val="ICESTNormal"/>
        <w:ind w:firstLine="0"/>
        <w:rPr>
          <w:rFonts w:cs="Times New Roman"/>
          <w:sz w:val="22"/>
          <w:lang w:val="en-US"/>
        </w:rPr>
      </w:pPr>
      <w:r w:rsidRPr="00FE1965">
        <w:rPr>
          <w:lang w:val="en-US"/>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4185" cy="1681325"/>
                    </a:xfrm>
                    <a:prstGeom prst="rect">
                      <a:avLst/>
                    </a:prstGeom>
                  </pic:spPr>
                </pic:pic>
              </a:graphicData>
            </a:graphic>
          </wp:inline>
        </w:drawing>
      </w:r>
    </w:p>
    <w:p w14:paraId="7CF27112" w14:textId="0BA71CFF" w:rsidR="00EC5C4C" w:rsidRPr="00FE1965" w:rsidRDefault="00EC5C4C" w:rsidP="00EC5C4C">
      <w:pPr>
        <w:spacing w:after="0"/>
        <w:jc w:val="center"/>
        <w:rPr>
          <w:rFonts w:ascii="Times New Roman" w:hAnsi="Times New Roman"/>
          <w:i/>
          <w:sz w:val="20"/>
          <w:szCs w:val="20"/>
          <w:lang w:val="en-US"/>
        </w:rPr>
      </w:pPr>
      <w:r w:rsidRPr="00FE1965">
        <w:rPr>
          <w:rFonts w:ascii="Times New Roman" w:hAnsi="Times New Roman"/>
          <w:i/>
          <w:sz w:val="20"/>
          <w:szCs w:val="20"/>
          <w:lang w:val="en-US"/>
        </w:rPr>
        <w:t>Figure 1.  Time and complexity diagram</w:t>
      </w:r>
      <w:del w:id="232" w:author="Jonathan Platt" w:date="2023-05-29T20:02:00Z">
        <w:r w:rsidRPr="00FE1965" w:rsidDel="00691F30">
          <w:rPr>
            <w:rFonts w:ascii="Times New Roman" w:hAnsi="Times New Roman"/>
            <w:i/>
            <w:sz w:val="20"/>
            <w:szCs w:val="20"/>
            <w:lang w:val="en-US"/>
          </w:rPr>
          <w:delText>.</w:delText>
        </w:r>
      </w:del>
      <w:r w:rsidRPr="00FE1965">
        <w:rPr>
          <w:rFonts w:ascii="Times New Roman" w:hAnsi="Times New Roman"/>
          <w:i/>
          <w:sz w:val="20"/>
          <w:szCs w:val="20"/>
          <w:lang w:val="en-US"/>
        </w:rPr>
        <w:t xml:space="preserve"> (</w:t>
      </w:r>
      <w:ins w:id="233" w:author="Jonathan Platt" w:date="2023-05-29T20:02:00Z">
        <w:r w:rsidR="00691F30">
          <w:rPr>
            <w:rFonts w:ascii="Times New Roman" w:hAnsi="Times New Roman"/>
            <w:i/>
            <w:sz w:val="20"/>
            <w:szCs w:val="20"/>
            <w:lang w:val="en-US"/>
          </w:rPr>
          <w:t>a</w:t>
        </w:r>
      </w:ins>
      <w:del w:id="234" w:author="Jonathan Platt" w:date="2023-05-29T20:02:00Z">
        <w:r w:rsidRPr="00FE1965" w:rsidDel="00691F30">
          <w:rPr>
            <w:rFonts w:ascii="Times New Roman" w:hAnsi="Times New Roman"/>
            <w:i/>
            <w:sz w:val="20"/>
            <w:szCs w:val="20"/>
            <w:lang w:val="en-US"/>
          </w:rPr>
          <w:delText>A</w:delText>
        </w:r>
      </w:del>
      <w:r w:rsidRPr="00FE1965">
        <w:rPr>
          <w:rFonts w:ascii="Times New Roman" w:hAnsi="Times New Roman"/>
          <w:i/>
          <w:sz w:val="20"/>
          <w:szCs w:val="20"/>
          <w:lang w:val="en-US"/>
        </w:rPr>
        <w:t xml:space="preserve">dapted from Martin Fowler's book </w:t>
      </w:r>
      <w:commentRangeStart w:id="235"/>
      <w:del w:id="236" w:author="Jonathan Platt" w:date="2023-05-29T17:02:00Z">
        <w:r w:rsidRPr="001D574A" w:rsidDel="001D574A">
          <w:rPr>
            <w:rFonts w:ascii="Times New Roman" w:hAnsi="Times New Roman"/>
            <w:iCs/>
            <w:sz w:val="20"/>
            <w:szCs w:val="20"/>
            <w:lang w:val="en-US"/>
          </w:rPr>
          <w:delText>"</w:delText>
        </w:r>
        <w:r w:rsidR="00291113" w:rsidRPr="001D574A" w:rsidDel="001D574A">
          <w:rPr>
            <w:iCs/>
            <w:lang w:val="en-US"/>
          </w:rPr>
          <w:delText xml:space="preserve"> </w:delText>
        </w:r>
      </w:del>
      <w:r w:rsidR="00885CC4" w:rsidRPr="001D574A">
        <w:rPr>
          <w:rFonts w:ascii="Times New Roman" w:hAnsi="Times New Roman"/>
          <w:iCs/>
          <w:sz w:val="20"/>
          <w:szCs w:val="20"/>
          <w:lang w:val="en-US"/>
        </w:rPr>
        <w:t>Patterns of Enterprise Application Archite</w:t>
      </w:r>
      <w:commentRangeEnd w:id="235"/>
      <w:r w:rsidR="00B82E0F">
        <w:rPr>
          <w:rStyle w:val="CommentReference"/>
          <w:lang w:val="en-US"/>
        </w:rPr>
        <w:commentReference w:id="235"/>
      </w:r>
      <w:r w:rsidR="00885CC4" w:rsidRPr="001D574A">
        <w:rPr>
          <w:rFonts w:ascii="Times New Roman" w:hAnsi="Times New Roman"/>
          <w:iCs/>
          <w:sz w:val="20"/>
          <w:szCs w:val="20"/>
          <w:lang w:val="en-US"/>
        </w:rPr>
        <w:t>cture</w:t>
      </w:r>
      <w:del w:id="240" w:author="Jonathan Platt" w:date="2023-05-29T17:02:00Z">
        <w:r w:rsidRPr="00FE1965" w:rsidDel="001D574A">
          <w:rPr>
            <w:rFonts w:ascii="Times New Roman" w:hAnsi="Times New Roman"/>
            <w:i/>
            <w:sz w:val="20"/>
            <w:szCs w:val="20"/>
            <w:lang w:val="en-US"/>
          </w:rPr>
          <w:delText>"</w:delText>
        </w:r>
      </w:del>
      <w:r w:rsidRPr="00FE1965">
        <w:rPr>
          <w:rFonts w:ascii="Times New Roman" w:hAnsi="Times New Roman"/>
          <w:i/>
          <w:sz w:val="20"/>
          <w:szCs w:val="20"/>
          <w:lang w:val="en-US"/>
        </w:rPr>
        <w:t>)</w:t>
      </w:r>
    </w:p>
    <w:p w14:paraId="7BE8BE77" w14:textId="77777777" w:rsidR="00863A53" w:rsidRPr="00FE1965" w:rsidRDefault="00863A53" w:rsidP="00863A53">
      <w:pPr>
        <w:pStyle w:val="ICESTNormal"/>
        <w:rPr>
          <w:rFonts w:cs="Times New Roman"/>
          <w:sz w:val="22"/>
          <w:lang w:val="en-US"/>
        </w:rPr>
      </w:pPr>
    </w:p>
    <w:p w14:paraId="4A95BBA4" w14:textId="1692D0BA" w:rsidR="00B25FE6" w:rsidRPr="00FE1965" w:rsidRDefault="00185641" w:rsidP="00863A53">
      <w:pPr>
        <w:pStyle w:val="ICESTNormal"/>
        <w:rPr>
          <w:rFonts w:cs="Times New Roman"/>
          <w:sz w:val="22"/>
          <w:lang w:val="en-US"/>
        </w:rPr>
      </w:pPr>
      <w:r w:rsidRPr="00FE1965">
        <w:rPr>
          <w:rFonts w:cs="Times New Roman"/>
          <w:sz w:val="22"/>
          <w:lang w:val="en-US"/>
        </w:rPr>
        <w:t xml:space="preserve">On the other hand, the time and cost of a project designed from a domain-centric perspective tended to increase linearly with complexity, whereas the start-up costs were quite high. According to DDD, use cases should be </w:t>
      </w:r>
      <w:del w:id="241" w:author="Scribbr Grammar Checker" w:date="2023-05-28T04:26:00Z">
        <w:r w:rsidRPr="00FE1965">
          <w:rPr>
            <w:rFonts w:cs="Times New Roman"/>
            <w:sz w:val="22"/>
            <w:lang w:val="en-US"/>
          </w:rPr>
          <w:delText>modelled</w:delText>
        </w:r>
      </w:del>
      <w:ins w:id="242" w:author="Scribbr Grammar Checker" w:date="2023-05-28T04:26:00Z">
        <w:r w:rsidRPr="00FE1965">
          <w:rPr>
            <w:rFonts w:cs="Times New Roman"/>
            <w:sz w:val="22"/>
            <w:lang w:val="en-US"/>
          </w:rPr>
          <w:t>modeled</w:t>
        </w:r>
      </w:ins>
      <w:r w:rsidRPr="00FE1965">
        <w:rPr>
          <w:rFonts w:cs="Times New Roman"/>
          <w:sz w:val="22"/>
          <w:lang w:val="en-US"/>
        </w:rPr>
        <w:t xml:space="preserve"> based on </w:t>
      </w:r>
      <w:del w:id="243" w:author="Jonathan Platt" w:date="2023-05-29T20:02:00Z">
        <w:r w:rsidRPr="00FE1965" w:rsidDel="00691F30">
          <w:rPr>
            <w:rFonts w:cs="Times New Roman"/>
            <w:sz w:val="22"/>
            <w:lang w:val="en-US"/>
          </w:rPr>
          <w:delText xml:space="preserve">how </w:delText>
        </w:r>
      </w:del>
      <w:ins w:id="244" w:author="Jonathan Platt" w:date="2023-05-29T20:02:00Z">
        <w:r w:rsidR="00691F30">
          <w:rPr>
            <w:rFonts w:cs="Times New Roman"/>
            <w:sz w:val="22"/>
            <w:lang w:val="en-US"/>
          </w:rPr>
          <w:t>the way</w:t>
        </w:r>
        <w:r w:rsidR="00691F30" w:rsidRPr="00FE1965">
          <w:rPr>
            <w:rFonts w:cs="Times New Roman"/>
            <w:sz w:val="22"/>
            <w:lang w:val="en-US"/>
          </w:rPr>
          <w:t xml:space="preserve"> </w:t>
        </w:r>
      </w:ins>
      <w:r w:rsidRPr="00FE1965">
        <w:rPr>
          <w:rFonts w:cs="Times New Roman"/>
          <w:sz w:val="22"/>
          <w:lang w:val="en-US"/>
        </w:rPr>
        <w:t xml:space="preserve">the business actually operates, which is always evolving. </w:t>
      </w:r>
    </w:p>
    <w:p w14:paraId="673D16BA" w14:textId="3A8C03CF" w:rsidR="00863A53" w:rsidRPr="00FE1965" w:rsidRDefault="002A2902" w:rsidP="00863A53">
      <w:pPr>
        <w:pStyle w:val="ICESTNormal"/>
        <w:rPr>
          <w:rFonts w:cs="Times New Roman"/>
          <w:sz w:val="22"/>
          <w:lang w:val="en-US"/>
        </w:rPr>
      </w:pPr>
      <w:r w:rsidRPr="00FE1965">
        <w:rPr>
          <w:rFonts w:cs="Times New Roman"/>
          <w:sz w:val="22"/>
          <w:lang w:val="en-US"/>
        </w:rPr>
        <w:t xml:space="preserve">DDD offers a variety of technical concepts and patterns to assist in </w:t>
      </w:r>
      <w:del w:id="245" w:author="Scribbr Grammar Checker" w:date="2023-05-28T04:26:00Z">
        <w:r w:rsidRPr="00FE1965">
          <w:rPr>
            <w:rFonts w:cs="Times New Roman"/>
            <w:sz w:val="22"/>
            <w:lang w:val="en-US"/>
          </w:rPr>
          <w:delText xml:space="preserve">the </w:delText>
        </w:r>
      </w:del>
      <w:r w:rsidRPr="00FE1965">
        <w:rPr>
          <w:rFonts w:cs="Times New Roman"/>
          <w:sz w:val="22"/>
          <w:lang w:val="en-US"/>
        </w:rPr>
        <w:t xml:space="preserve">internal implementation. Ubiquitous language, bounded context, and core domain are the strategic elements and the most important parts of DDD. The other ideas, such as entities, value objects, </w:t>
      </w:r>
      <w:del w:id="246" w:author="Scribbr Grammar Checker" w:date="2023-05-28T04:26:00Z">
        <w:r w:rsidRPr="00FE1965">
          <w:rPr>
            <w:rFonts w:cs="Times New Roman"/>
            <w:sz w:val="22"/>
            <w:lang w:val="en-US"/>
          </w:rPr>
          <w:delText>aggregates,</w:delText>
        </w:r>
      </w:del>
      <w:ins w:id="247" w:author="Scribbr Grammar Checker" w:date="2023-05-28T04:26:00Z">
        <w:r w:rsidRPr="00FE1965">
          <w:rPr>
            <w:rFonts w:cs="Times New Roman"/>
            <w:sz w:val="22"/>
            <w:lang w:val="en-US"/>
          </w:rPr>
          <w:t>aggregates, and</w:t>
        </w:r>
      </w:ins>
      <w:r w:rsidRPr="00FE1965">
        <w:rPr>
          <w:rFonts w:cs="Times New Roman"/>
          <w:sz w:val="22"/>
          <w:lang w:val="en-US"/>
        </w:rPr>
        <w:t xml:space="preserve"> repositories, are the steps for building a software project. Some individuals view these technical rules and patterns as difficult-to-learn obstacles that make it challenging to employ DDD methodologies. However, the most critical aspect is arranging the code so that it </w:t>
      </w:r>
      <w:del w:id="248" w:author="Scribbr Grammar Checker" w:date="2023-05-28T04:26:00Z">
        <w:r w:rsidRPr="00FE1965">
          <w:rPr>
            <w:rFonts w:cs="Times New Roman"/>
            <w:sz w:val="22"/>
            <w:lang w:val="en-US"/>
          </w:rPr>
          <w:delText>is matched with</w:delText>
        </w:r>
      </w:del>
      <w:ins w:id="249" w:author="Scribbr Grammar Checker" w:date="2023-05-28T04:26:00Z">
        <w:r w:rsidRPr="00FE1965">
          <w:rPr>
            <w:rFonts w:cs="Times New Roman"/>
            <w:sz w:val="22"/>
            <w:lang w:val="en-US"/>
          </w:rPr>
          <w:t>matches</w:t>
        </w:r>
      </w:ins>
      <w:r w:rsidRPr="00FE1965">
        <w:rPr>
          <w:rFonts w:cs="Times New Roman"/>
          <w:sz w:val="22"/>
          <w:lang w:val="en-US"/>
        </w:rPr>
        <w:t xml:space="preserve"> the business problems [47]. </w:t>
      </w:r>
    </w:p>
    <w:p w14:paraId="05ECDCB3" w14:textId="460C9861" w:rsidR="000364EA" w:rsidRPr="00FE1965" w:rsidRDefault="00EF2985" w:rsidP="0084657E">
      <w:pPr>
        <w:pStyle w:val="ICESTNormal"/>
        <w:rPr>
          <w:rFonts w:cs="Times New Roman"/>
          <w:sz w:val="22"/>
          <w:lang w:val="en-US"/>
        </w:rPr>
      </w:pPr>
      <w:r w:rsidRPr="00FE1965">
        <w:rPr>
          <w:rFonts w:cs="Times New Roman"/>
          <w:sz w:val="22"/>
          <w:lang w:val="en-US"/>
        </w:rPr>
        <w:t xml:space="preserve">Each industry </w:t>
      </w:r>
      <w:ins w:id="250" w:author="Jonathan Platt" w:date="2023-05-29T17:04:00Z">
        <w:r w:rsidR="001D574A">
          <w:rPr>
            <w:rFonts w:cs="Times New Roman"/>
            <w:sz w:val="22"/>
            <w:lang w:val="en-US"/>
          </w:rPr>
          <w:t>and</w:t>
        </w:r>
      </w:ins>
      <w:del w:id="251" w:author="Jonathan Platt" w:date="2023-05-29T17:04:00Z">
        <w:r w:rsidRPr="00FE1965" w:rsidDel="001D574A">
          <w:rPr>
            <w:rFonts w:cs="Times New Roman"/>
            <w:sz w:val="22"/>
            <w:lang w:val="en-US"/>
          </w:rPr>
          <w:delText>|</w:delText>
        </w:r>
      </w:del>
      <w:r w:rsidRPr="00FE1965">
        <w:rPr>
          <w:rFonts w:cs="Times New Roman"/>
          <w:sz w:val="22"/>
          <w:lang w:val="en-US"/>
        </w:rPr>
        <w:t xml:space="preserve"> profession has its own </w:t>
      </w:r>
      <w:commentRangeStart w:id="252"/>
      <w:del w:id="253" w:author="Jonathan Platt" w:date="2023-05-29T20:04:00Z">
        <w:r w:rsidRPr="00FE1965" w:rsidDel="00691F30">
          <w:rPr>
            <w:rFonts w:cs="Times New Roman"/>
            <w:sz w:val="22"/>
            <w:lang w:val="en-US"/>
          </w:rPr>
          <w:delText>lingo</w:delText>
        </w:r>
      </w:del>
      <w:ins w:id="254" w:author="Jonathan Platt" w:date="2023-05-29T20:04:00Z">
        <w:r w:rsidR="00691F30">
          <w:rPr>
            <w:rFonts w:cs="Times New Roman"/>
            <w:sz w:val="22"/>
            <w:lang w:val="en-US"/>
          </w:rPr>
          <w:t>terminology</w:t>
        </w:r>
        <w:commentRangeEnd w:id="252"/>
        <w:r w:rsidR="00691F30">
          <w:rPr>
            <w:rStyle w:val="CommentReference"/>
            <w:rFonts w:asciiTheme="minorHAnsi" w:eastAsiaTheme="minorHAnsi" w:hAnsiTheme="minorHAnsi" w:cstheme="minorBidi"/>
            <w:lang w:val="en-US"/>
          </w:rPr>
          <w:commentReference w:id="252"/>
        </w:r>
      </w:ins>
      <w:r w:rsidRPr="00FE1965">
        <w:rPr>
          <w:rFonts w:cs="Times New Roman"/>
          <w:sz w:val="22"/>
          <w:lang w:val="en-US"/>
        </w:rPr>
        <w:t xml:space="preserve">. </w:t>
      </w:r>
      <w:del w:id="255" w:author="Jonathan Platt" w:date="2023-05-29T17:04:00Z">
        <w:r w:rsidRPr="00FE1965" w:rsidDel="001D574A">
          <w:rPr>
            <w:rFonts w:cs="Times New Roman"/>
            <w:sz w:val="22"/>
            <w:lang w:val="en-US"/>
          </w:rPr>
          <w:delText>For building</w:delText>
        </w:r>
      </w:del>
      <w:ins w:id="256" w:author="Jonathan Platt" w:date="2023-05-29T17:04:00Z">
        <w:r w:rsidR="001D574A">
          <w:rPr>
            <w:rFonts w:cs="Times New Roman"/>
            <w:sz w:val="22"/>
            <w:lang w:val="en-US"/>
          </w:rPr>
          <w:t>To build</w:t>
        </w:r>
      </w:ins>
      <w:r w:rsidRPr="00FE1965">
        <w:rPr>
          <w:rFonts w:cs="Times New Roman"/>
          <w:sz w:val="22"/>
          <w:lang w:val="en-US"/>
        </w:rPr>
        <w:t xml:space="preserve"> complex </w:t>
      </w:r>
      <w:del w:id="257" w:author="Scribbr Grammar Checker" w:date="2023-05-28T04:26:00Z">
        <w:r w:rsidRPr="00FE1965">
          <w:rPr>
            <w:rFonts w:cs="Times New Roman"/>
            <w:sz w:val="22"/>
            <w:lang w:val="en-US"/>
          </w:rPr>
          <w:delText>systems</w:delText>
        </w:r>
      </w:del>
      <w:ins w:id="258" w:author="Scribbr Grammar Checker" w:date="2023-05-28T04:26:00Z">
        <w:r w:rsidRPr="00FE1965">
          <w:rPr>
            <w:rFonts w:cs="Times New Roman"/>
            <w:sz w:val="22"/>
            <w:lang w:val="en-US"/>
          </w:rPr>
          <w:t>systems,</w:t>
        </w:r>
      </w:ins>
      <w:r w:rsidRPr="00FE1965">
        <w:rPr>
          <w:rFonts w:cs="Times New Roman"/>
          <w:sz w:val="22"/>
          <w:lang w:val="en-US"/>
        </w:rPr>
        <w:t xml:space="preserve"> IT </w:t>
      </w:r>
      <w:del w:id="259" w:author="Scribbr Grammar Checker" w:date="2023-05-28T04:26:00Z">
        <w:r w:rsidRPr="00FE1965">
          <w:rPr>
            <w:rFonts w:cs="Times New Roman"/>
            <w:sz w:val="22"/>
            <w:lang w:val="en-US"/>
          </w:rPr>
          <w:delText>Teams</w:delText>
        </w:r>
      </w:del>
      <w:ins w:id="260" w:author="Scribbr Grammar Checker" w:date="2023-05-28T04:26:00Z">
        <w:r w:rsidRPr="00FE1965">
          <w:rPr>
            <w:rFonts w:cs="Times New Roman"/>
            <w:sz w:val="22"/>
            <w:lang w:val="en-US"/>
          </w:rPr>
          <w:t>teams</w:t>
        </w:r>
      </w:ins>
      <w:r w:rsidRPr="00FE1965">
        <w:rPr>
          <w:rFonts w:cs="Times New Roman"/>
          <w:sz w:val="22"/>
          <w:lang w:val="en-US"/>
        </w:rPr>
        <w:t xml:space="preserve"> must learn the business terminology used by the </w:t>
      </w:r>
      <w:ins w:id="261" w:author="Jonathan Platt" w:date="2023-05-29T17:05:00Z">
        <w:r w:rsidR="001D574A">
          <w:rPr>
            <w:rFonts w:cs="Times New Roman"/>
            <w:sz w:val="22"/>
            <w:lang w:val="en-US"/>
          </w:rPr>
          <w:t xml:space="preserve">relevant </w:t>
        </w:r>
      </w:ins>
      <w:r w:rsidRPr="00FE1965">
        <w:rPr>
          <w:rFonts w:cs="Times New Roman"/>
          <w:sz w:val="22"/>
          <w:lang w:val="en-US"/>
        </w:rPr>
        <w:t xml:space="preserve">stakeholders. A core principle of </w:t>
      </w:r>
      <w:del w:id="262" w:author="Scribbr Grammar Checker" w:date="2023-05-28T04:26:00Z">
        <w:r w:rsidRPr="00FE1965">
          <w:rPr>
            <w:rFonts w:cs="Times New Roman"/>
            <w:sz w:val="22"/>
            <w:lang w:val="en-US"/>
          </w:rPr>
          <w:delText>DDD</w:delText>
        </w:r>
      </w:del>
      <w:ins w:id="263" w:author="Scribbr Grammar Checker" w:date="2023-05-28T04:26:00Z">
        <w:r w:rsidRPr="00FE1965">
          <w:rPr>
            <w:rFonts w:cs="Times New Roman"/>
            <w:sz w:val="22"/>
            <w:lang w:val="en-US"/>
          </w:rPr>
          <w:t>DDD is to</w:t>
        </w:r>
      </w:ins>
      <w:r w:rsidRPr="00FE1965">
        <w:rPr>
          <w:rFonts w:cs="Times New Roman"/>
          <w:sz w:val="22"/>
          <w:lang w:val="en-US"/>
        </w:rPr>
        <w:t xml:space="preserve"> </w:t>
      </w:r>
      <w:del w:id="264" w:author="Scribbr Grammar Checker" w:date="2023-05-28T04:26:00Z">
        <w:r w:rsidRPr="00FE1965">
          <w:rPr>
            <w:rFonts w:cs="Times New Roman"/>
            <w:sz w:val="22"/>
            <w:lang w:val="en-US"/>
          </w:rPr>
          <w:delText>make</w:delText>
        </w:r>
      </w:del>
      <w:ins w:id="265" w:author="Scribbr Grammar Checker" w:date="2023-05-28T04:26:00Z">
        <w:r w:rsidRPr="00FE1965">
          <w:rPr>
            <w:rFonts w:cs="Times New Roman"/>
            <w:sz w:val="22"/>
            <w:lang w:val="en-US"/>
          </w:rPr>
          <w:t>make it</w:t>
        </w:r>
      </w:ins>
      <w:r w:rsidRPr="00FE1965">
        <w:rPr>
          <w:rFonts w:cs="Times New Roman"/>
          <w:sz w:val="22"/>
          <w:lang w:val="en-US"/>
        </w:rPr>
        <w:t xml:space="preserve"> easier for domain experts and software engineers to talk to each other by defining an explicit ubiquitous (universal) language (UL). This language assists in bringing together the stakeholder, the designer, and the programmer so that they may construct the domain model(s) and then put them into </w:t>
      </w:r>
      <w:r w:rsidRPr="00FE1965">
        <w:rPr>
          <w:rFonts w:cs="Times New Roman"/>
          <w:sz w:val="22"/>
          <w:lang w:val="en-US"/>
        </w:rPr>
        <w:lastRenderedPageBreak/>
        <w:t xml:space="preserve">action [3]. Code written in the UL can provide a hint for some edge cases that </w:t>
      </w:r>
      <w:del w:id="266" w:author="Jonathan Platt" w:date="2023-05-29T17:05:00Z">
        <w:r w:rsidRPr="00FE1965" w:rsidDel="001D574A">
          <w:rPr>
            <w:rFonts w:cs="Times New Roman"/>
            <w:sz w:val="22"/>
            <w:lang w:val="en-US"/>
          </w:rPr>
          <w:delText xml:space="preserve">weren't </w:delText>
        </w:r>
      </w:del>
      <w:ins w:id="267" w:author="Jonathan Platt" w:date="2023-05-29T17:05:00Z">
        <w:r w:rsidR="001D574A">
          <w:rPr>
            <w:rFonts w:cs="Times New Roman"/>
            <w:sz w:val="22"/>
            <w:lang w:val="en-US"/>
          </w:rPr>
          <w:t>were</w:t>
        </w:r>
      </w:ins>
      <w:ins w:id="268" w:author="Jonathan Platt" w:date="2023-05-29T17:06:00Z">
        <w:r w:rsidR="001D574A">
          <w:rPr>
            <w:rFonts w:cs="Times New Roman"/>
            <w:sz w:val="22"/>
            <w:lang w:val="en-US"/>
          </w:rPr>
          <w:t xml:space="preserve"> not</w:t>
        </w:r>
      </w:ins>
      <w:ins w:id="269" w:author="Jonathan Platt" w:date="2023-05-29T17:05:00Z">
        <w:r w:rsidR="001D574A" w:rsidRPr="00FE1965">
          <w:rPr>
            <w:rFonts w:cs="Times New Roman"/>
            <w:sz w:val="22"/>
            <w:lang w:val="en-US"/>
          </w:rPr>
          <w:t xml:space="preserve"> </w:t>
        </w:r>
      </w:ins>
      <w:r w:rsidRPr="00FE1965">
        <w:rPr>
          <w:rFonts w:cs="Times New Roman"/>
          <w:sz w:val="22"/>
          <w:lang w:val="en-US"/>
        </w:rPr>
        <w:t>clear enough at the start, or it can rewrite the problem statement in a much cleaner and more concise manner</w:t>
      </w:r>
      <w:ins w:id="270" w:author="Jonathan Platt" w:date="2023-05-29T17:06:00Z">
        <w:r w:rsidR="001D574A">
          <w:rPr>
            <w:rFonts w:cs="Times New Roman"/>
            <w:sz w:val="22"/>
            <w:lang w:val="en-US"/>
          </w:rPr>
          <w:t>.</w:t>
        </w:r>
      </w:ins>
      <w:r w:rsidRPr="00FE1965">
        <w:rPr>
          <w:rFonts w:cs="Times New Roman"/>
          <w:sz w:val="22"/>
          <w:lang w:val="en-US"/>
        </w:rPr>
        <w:t xml:space="preserve"> [48]</w:t>
      </w:r>
      <w:del w:id="271" w:author="Jonathan Platt" w:date="2023-05-29T17:06:00Z">
        <w:r w:rsidRPr="00FE1965" w:rsidDel="001D574A">
          <w:rPr>
            <w:rFonts w:cs="Times New Roman"/>
            <w:sz w:val="22"/>
            <w:lang w:val="en-US"/>
          </w:rPr>
          <w:delText>.</w:delText>
        </w:r>
      </w:del>
      <w:r w:rsidRPr="00FE1965">
        <w:rPr>
          <w:rFonts w:cs="Times New Roman"/>
          <w:sz w:val="22"/>
          <w:lang w:val="en-US"/>
        </w:rPr>
        <w:t xml:space="preserve"> For the idea of a UL to work, the code base needs to be in sync with the terminology, or, more specifically, classes and tables in the database need to be named after the terms in the </w:t>
      </w:r>
      <w:del w:id="272" w:author="Jonathan Platt" w:date="2023-05-29T17:06:00Z">
        <w:r w:rsidRPr="00FE1965" w:rsidDel="001D574A">
          <w:rPr>
            <w:rFonts w:cs="Times New Roman"/>
            <w:sz w:val="22"/>
            <w:lang w:val="en-US"/>
          </w:rPr>
          <w:delText>ubiquitous language</w:delText>
        </w:r>
      </w:del>
      <w:ins w:id="273" w:author="Jonathan Platt" w:date="2023-05-29T17:06:00Z">
        <w:r w:rsidR="001D574A">
          <w:rPr>
            <w:rFonts w:cs="Times New Roman"/>
            <w:sz w:val="22"/>
            <w:lang w:val="en-US"/>
          </w:rPr>
          <w:t>UL</w:t>
        </w:r>
      </w:ins>
      <w:r w:rsidRPr="00FE1965">
        <w:rPr>
          <w:rFonts w:cs="Times New Roman"/>
          <w:sz w:val="22"/>
          <w:lang w:val="en-US"/>
        </w:rPr>
        <w:t xml:space="preserve">. Common nomenclature facilitates </w:t>
      </w:r>
      <w:ins w:id="274" w:author="Jonathan Platt" w:date="2023-05-29T17:06:00Z">
        <w:r w:rsidR="001D574A">
          <w:rPr>
            <w:rFonts w:cs="Times New Roman"/>
            <w:sz w:val="22"/>
            <w:lang w:val="en-US"/>
          </w:rPr>
          <w:t xml:space="preserve">the </w:t>
        </w:r>
      </w:ins>
      <w:r w:rsidRPr="00FE1965">
        <w:rPr>
          <w:rFonts w:cs="Times New Roman"/>
          <w:sz w:val="22"/>
          <w:lang w:val="en-US"/>
        </w:rPr>
        <w:t xml:space="preserve">understanding of user requirements. Batista's research [3] indicates </w:t>
      </w:r>
      <w:ins w:id="275" w:author="Jonathan Platt" w:date="2023-05-29T20:07:00Z">
        <w:r w:rsidR="00691F30">
          <w:rPr>
            <w:rFonts w:cs="Times New Roman"/>
            <w:sz w:val="22"/>
            <w:lang w:val="en-US"/>
          </w:rPr>
          <w:t xml:space="preserve">that </w:t>
        </w:r>
      </w:ins>
      <w:r w:rsidRPr="00FE1965">
        <w:rPr>
          <w:rFonts w:cs="Times New Roman"/>
          <w:sz w:val="22"/>
          <w:lang w:val="en-US"/>
        </w:rPr>
        <w:t>this helps bridge the gap and establishes the foundation for effective communication. It seeks to develop a standard, business-oriented language</w:t>
      </w:r>
      <w:ins w:id="276" w:author="Jonathan Platt" w:date="2023-05-29T20:07:00Z">
        <w:r w:rsidR="00691F30">
          <w:rPr>
            <w:rFonts w:cs="Times New Roman"/>
            <w:sz w:val="22"/>
            <w:lang w:val="en-US"/>
          </w:rPr>
          <w:t>,</w:t>
        </w:r>
      </w:ins>
      <w:del w:id="277" w:author="Jonathan Platt" w:date="2023-05-29T20:07:00Z">
        <w:r w:rsidRPr="00FE1965" w:rsidDel="00691F30">
          <w:rPr>
            <w:rFonts w:cs="Times New Roman"/>
            <w:sz w:val="22"/>
            <w:lang w:val="en-US"/>
          </w:rPr>
          <w:delText>.</w:delText>
        </w:r>
      </w:del>
      <w:r w:rsidRPr="00FE1965">
        <w:rPr>
          <w:rFonts w:cs="Times New Roman"/>
          <w:sz w:val="22"/>
          <w:lang w:val="en-US"/>
        </w:rPr>
        <w:t xml:space="preserve"> </w:t>
      </w:r>
      <w:ins w:id="278" w:author="Jonathan Platt" w:date="2023-05-29T20:07:00Z">
        <w:r w:rsidR="00691F30">
          <w:rPr>
            <w:rFonts w:cs="Times New Roman"/>
            <w:sz w:val="22"/>
            <w:lang w:val="en-US"/>
          </w:rPr>
          <w:t>t</w:t>
        </w:r>
      </w:ins>
      <w:del w:id="279" w:author="Jonathan Platt" w:date="2023-05-29T20:07:00Z">
        <w:r w:rsidRPr="00FE1965" w:rsidDel="00691F30">
          <w:rPr>
            <w:rFonts w:cs="Times New Roman"/>
            <w:sz w:val="22"/>
            <w:lang w:val="en-US"/>
          </w:rPr>
          <w:delText>T</w:delText>
        </w:r>
      </w:del>
      <w:r w:rsidRPr="00FE1965">
        <w:rPr>
          <w:rFonts w:cs="Times New Roman"/>
          <w:sz w:val="22"/>
          <w:lang w:val="en-US"/>
        </w:rPr>
        <w:t xml:space="preserve">he basic objective of </w:t>
      </w:r>
      <w:ins w:id="280" w:author="Jonathan Platt" w:date="2023-05-29T20:07:00Z">
        <w:r w:rsidR="00691F30">
          <w:rPr>
            <w:rFonts w:cs="Times New Roman"/>
            <w:sz w:val="22"/>
            <w:lang w:val="en-US"/>
          </w:rPr>
          <w:t>which</w:t>
        </w:r>
      </w:ins>
      <w:del w:id="281" w:author="Jonathan Platt" w:date="2023-05-29T20:07:00Z">
        <w:r w:rsidRPr="00FE1965" w:rsidDel="00691F30">
          <w:rPr>
            <w:rFonts w:cs="Times New Roman"/>
            <w:sz w:val="22"/>
            <w:lang w:val="en-US"/>
          </w:rPr>
          <w:delText>the language</w:delText>
        </w:r>
      </w:del>
      <w:r w:rsidRPr="00FE1965">
        <w:rPr>
          <w:rFonts w:cs="Times New Roman"/>
          <w:sz w:val="22"/>
          <w:lang w:val="en-US"/>
        </w:rPr>
        <w:t xml:space="preserve"> is to prevent misunderstandings and incorrect assumptions. </w:t>
      </w:r>
      <w:commentRangeStart w:id="282"/>
      <w:r w:rsidRPr="00FE1965">
        <w:rPr>
          <w:rFonts w:cs="Times New Roman"/>
          <w:sz w:val="22"/>
          <w:lang w:val="en-US"/>
        </w:rPr>
        <w:t>UL is utilized in</w:t>
      </w:r>
      <w:del w:id="283" w:author="Jonathan Platt" w:date="2023-05-29T17:07:00Z">
        <w:r w:rsidRPr="00FE1965" w:rsidDel="001D574A">
          <w:rPr>
            <w:rFonts w:cs="Times New Roman"/>
            <w:sz w:val="22"/>
            <w:lang w:val="en-US"/>
          </w:rPr>
          <w:delText>:</w:delText>
        </w:r>
      </w:del>
      <w:r w:rsidRPr="00FE1965">
        <w:rPr>
          <w:rFonts w:cs="Times New Roman"/>
          <w:sz w:val="22"/>
          <w:lang w:val="en-US"/>
        </w:rPr>
        <w:t xml:space="preserve"> documentation, conversations,</w:t>
      </w:r>
      <w:ins w:id="284" w:author="Jonathan Platt" w:date="2023-05-29T17:07:00Z">
        <w:r w:rsidR="001D574A">
          <w:rPr>
            <w:rFonts w:cs="Times New Roman"/>
            <w:sz w:val="22"/>
            <w:lang w:val="en-US"/>
          </w:rPr>
          <w:t xml:space="preserve"> app code, and testing code and </w:t>
        </w:r>
      </w:ins>
      <w:ins w:id="285" w:author="Jonathan Platt" w:date="2023-05-29T17:08:00Z">
        <w:r w:rsidR="00183F8C">
          <w:rPr>
            <w:rFonts w:cs="Times New Roman"/>
            <w:sz w:val="22"/>
            <w:lang w:val="en-US"/>
          </w:rPr>
          <w:t>is used by</w:t>
        </w:r>
      </w:ins>
      <w:r w:rsidRPr="00FE1965">
        <w:rPr>
          <w:rFonts w:cs="Times New Roman"/>
          <w:sz w:val="22"/>
          <w:lang w:val="en-US"/>
        </w:rPr>
        <w:t xml:space="preserve"> domain experts</w:t>
      </w:r>
      <w:ins w:id="286" w:author="Jonathan Platt" w:date="2023-05-29T17:08:00Z">
        <w:r w:rsidR="00183F8C">
          <w:rPr>
            <w:rFonts w:cs="Times New Roman"/>
            <w:sz w:val="22"/>
            <w:lang w:val="en-US"/>
          </w:rPr>
          <w:t xml:space="preserve"> and</w:t>
        </w:r>
      </w:ins>
      <w:del w:id="287" w:author="Jonathan Platt" w:date="2023-05-29T17:08:00Z">
        <w:r w:rsidRPr="00FE1965" w:rsidDel="00183F8C">
          <w:rPr>
            <w:rFonts w:cs="Times New Roman"/>
            <w:sz w:val="22"/>
            <w:lang w:val="en-US"/>
          </w:rPr>
          <w:delText>,</w:delText>
        </w:r>
      </w:del>
      <w:r w:rsidRPr="00FE1965">
        <w:rPr>
          <w:rFonts w:cs="Times New Roman"/>
          <w:sz w:val="22"/>
          <w:lang w:val="en-US"/>
        </w:rPr>
        <w:t xml:space="preserve"> delivery teams</w:t>
      </w:r>
      <w:del w:id="288" w:author="Jonathan Platt" w:date="2023-05-29T17:08:00Z">
        <w:r w:rsidRPr="00FE1965" w:rsidDel="00183F8C">
          <w:rPr>
            <w:rFonts w:cs="Times New Roman"/>
            <w:sz w:val="22"/>
            <w:lang w:val="en-US"/>
          </w:rPr>
          <w:delText>, app code</w:delText>
        </w:r>
      </w:del>
      <w:ins w:id="289" w:author="Scribbr Grammar Checker" w:date="2023-05-28T04:26:00Z">
        <w:del w:id="290" w:author="Jonathan Platt" w:date="2023-05-29T17:08:00Z">
          <w:r w:rsidRPr="00FE1965" w:rsidDel="00183F8C">
            <w:rPr>
              <w:rFonts w:cs="Times New Roman"/>
              <w:sz w:val="22"/>
              <w:lang w:val="en-US"/>
            </w:rPr>
            <w:delText>code, and</w:delText>
          </w:r>
        </w:del>
      </w:ins>
      <w:del w:id="291" w:author="Jonathan Platt" w:date="2023-05-29T17:08:00Z">
        <w:r w:rsidRPr="00FE1965" w:rsidDel="00183F8C">
          <w:rPr>
            <w:rFonts w:cs="Times New Roman"/>
            <w:sz w:val="22"/>
            <w:lang w:val="en-US"/>
          </w:rPr>
          <w:delText xml:space="preserve"> testing code</w:delText>
        </w:r>
      </w:del>
      <w:r w:rsidRPr="00FE1965">
        <w:rPr>
          <w:rFonts w:cs="Times New Roman"/>
          <w:sz w:val="22"/>
          <w:lang w:val="en-US"/>
        </w:rPr>
        <w:t xml:space="preserve">. </w:t>
      </w:r>
      <w:commentRangeEnd w:id="282"/>
      <w:r w:rsidR="00183F8C">
        <w:rPr>
          <w:rStyle w:val="CommentReference"/>
          <w:rFonts w:asciiTheme="minorHAnsi" w:eastAsiaTheme="minorHAnsi" w:hAnsiTheme="minorHAnsi" w:cstheme="minorBidi"/>
          <w:lang w:val="en-US"/>
        </w:rPr>
        <w:commentReference w:id="282"/>
      </w:r>
      <w:r w:rsidRPr="00FE1965">
        <w:rPr>
          <w:rFonts w:cs="Times New Roman"/>
          <w:sz w:val="22"/>
          <w:lang w:val="en-US"/>
        </w:rPr>
        <w:t xml:space="preserve">UL evolves over </w:t>
      </w:r>
      <w:del w:id="292" w:author="Scribbr Grammar Checker" w:date="2023-05-28T04:26:00Z">
        <w:r w:rsidRPr="00FE1965">
          <w:rPr>
            <w:rFonts w:cs="Times New Roman"/>
            <w:sz w:val="22"/>
            <w:lang w:val="en-US"/>
          </w:rPr>
          <w:delText>a period</w:delText>
        </w:r>
      </w:del>
      <w:ins w:id="293" w:author="Scribbr Grammar Checker" w:date="2023-05-28T04:26:00Z">
        <w:r w:rsidRPr="00FE1965">
          <w:rPr>
            <w:rFonts w:cs="Times New Roman"/>
            <w:sz w:val="22"/>
            <w:lang w:val="en-US"/>
          </w:rPr>
          <w:t>time</w:t>
        </w:r>
      </w:ins>
      <w:r w:rsidRPr="00FE1965">
        <w:rPr>
          <w:rFonts w:cs="Times New Roman"/>
          <w:sz w:val="22"/>
          <w:lang w:val="en-US"/>
        </w:rPr>
        <w:t xml:space="preserve"> and may be managed on any knowledge collaboration platform.</w:t>
      </w:r>
      <w:r w:rsidRPr="00FE1965">
        <w:rPr>
          <w:lang w:val="en-US"/>
        </w:rPr>
        <w:t xml:space="preserve"> </w:t>
      </w:r>
      <w:del w:id="294" w:author="Jonathan Platt" w:date="2023-05-29T20:09:00Z">
        <w:r w:rsidRPr="00FE1965" w:rsidDel="00691F30">
          <w:rPr>
            <w:rFonts w:cs="Times New Roman"/>
            <w:sz w:val="22"/>
            <w:lang w:val="en-US"/>
          </w:rPr>
          <w:delText xml:space="preserve">UL </w:delText>
        </w:r>
      </w:del>
      <w:ins w:id="295" w:author="Jonathan Platt" w:date="2023-05-29T20:09:00Z">
        <w:r w:rsidR="00691F30">
          <w:rPr>
            <w:rFonts w:cs="Times New Roman"/>
            <w:sz w:val="22"/>
            <w:lang w:val="en-US"/>
          </w:rPr>
          <w:t>It</w:t>
        </w:r>
        <w:r w:rsidR="00691F30" w:rsidRPr="00FE1965">
          <w:rPr>
            <w:rFonts w:cs="Times New Roman"/>
            <w:sz w:val="22"/>
            <w:lang w:val="en-US"/>
          </w:rPr>
          <w:t xml:space="preserve"> </w:t>
        </w:r>
      </w:ins>
      <w:r w:rsidRPr="00FE1965">
        <w:rPr>
          <w:rFonts w:cs="Times New Roman"/>
          <w:sz w:val="22"/>
          <w:lang w:val="en-US"/>
        </w:rPr>
        <w:t xml:space="preserve">helps </w:t>
      </w:r>
      <w:del w:id="296" w:author="Jonathan Platt" w:date="2023-05-29T20:09:00Z">
        <w:r w:rsidRPr="00FE1965" w:rsidDel="00691F30">
          <w:rPr>
            <w:rFonts w:cs="Times New Roman"/>
            <w:sz w:val="22"/>
            <w:lang w:val="en-US"/>
          </w:rPr>
          <w:delText>in identifying</w:delText>
        </w:r>
      </w:del>
      <w:ins w:id="297" w:author="Jonathan Platt" w:date="2023-05-29T20:09:00Z">
        <w:r w:rsidR="00691F30">
          <w:rPr>
            <w:rFonts w:cs="Times New Roman"/>
            <w:sz w:val="22"/>
            <w:lang w:val="en-US"/>
          </w:rPr>
          <w:t>identify</w:t>
        </w:r>
      </w:ins>
      <w:r w:rsidRPr="00FE1965">
        <w:rPr>
          <w:rFonts w:cs="Times New Roman"/>
          <w:sz w:val="22"/>
          <w:lang w:val="en-US"/>
        </w:rPr>
        <w:t xml:space="preserve"> focus areas for knowledge crunching, which is the process of “coping” the knowledge received from the experts into domain models.</w:t>
      </w:r>
    </w:p>
    <w:p w14:paraId="538C8D6F" w14:textId="118E31AD" w:rsidR="00863A53" w:rsidRPr="00FE1965" w:rsidRDefault="00863A53" w:rsidP="004A152A">
      <w:pPr>
        <w:pStyle w:val="ICESTNormal"/>
        <w:rPr>
          <w:rFonts w:cs="Times New Roman"/>
          <w:sz w:val="22"/>
          <w:lang w:val="en-US"/>
        </w:rPr>
      </w:pPr>
      <w:r w:rsidRPr="00FE1965">
        <w:rPr>
          <w:rFonts w:cs="Times New Roman"/>
          <w:sz w:val="22"/>
          <w:lang w:val="en-US"/>
        </w:rPr>
        <w:t xml:space="preserve">The bounded context (BC) is a small area within the domain that gives each element of the </w:t>
      </w:r>
      <w:del w:id="298" w:author="Jonathan Platt" w:date="2023-05-29T17:09:00Z">
        <w:r w:rsidRPr="00FE1965" w:rsidDel="003E68E2">
          <w:rPr>
            <w:rFonts w:cs="Times New Roman"/>
            <w:sz w:val="22"/>
            <w:lang w:val="en-US"/>
          </w:rPr>
          <w:delText>ubiquitous language</w:delText>
        </w:r>
      </w:del>
      <w:ins w:id="299" w:author="Jonathan Platt" w:date="2023-05-29T17:09:00Z">
        <w:r w:rsidR="003E68E2">
          <w:rPr>
            <w:rFonts w:cs="Times New Roman"/>
            <w:sz w:val="22"/>
            <w:lang w:val="en-US"/>
          </w:rPr>
          <w:t>UL</w:t>
        </w:r>
      </w:ins>
      <w:r w:rsidRPr="00FE1965">
        <w:rPr>
          <w:rFonts w:cs="Times New Roman"/>
          <w:sz w:val="22"/>
          <w:lang w:val="en-US"/>
        </w:rPr>
        <w:t xml:space="preserve"> its own meaning [31]. Quite often, an application's code base becomes unmanageable as its volume </w:t>
      </w:r>
      <w:del w:id="300" w:author="Scribbr Grammar Checker" w:date="2023-05-28T04:26:00Z">
        <w:r w:rsidRPr="00FE1965">
          <w:rPr>
            <w:rFonts w:cs="Times New Roman"/>
            <w:sz w:val="22"/>
            <w:lang w:val="en-US"/>
          </w:rPr>
          <w:delText>increased</w:delText>
        </w:r>
      </w:del>
      <w:ins w:id="301" w:author="Scribbr Grammar Checker" w:date="2023-05-28T04:26:00Z">
        <w:r w:rsidRPr="00FE1965">
          <w:rPr>
            <w:rFonts w:cs="Times New Roman"/>
            <w:sz w:val="22"/>
            <w:lang w:val="en-US"/>
          </w:rPr>
          <w:t>increases</w:t>
        </w:r>
      </w:ins>
      <w:r w:rsidRPr="00FE1965">
        <w:rPr>
          <w:rFonts w:cs="Times New Roman"/>
          <w:sz w:val="22"/>
          <w:lang w:val="en-US"/>
        </w:rPr>
        <w:t xml:space="preserve">. Elements of code that make sense in one portion of the system may appear irrelevant in another. In this situation, the optimal solution would be to explicitly separate these components </w:t>
      </w:r>
      <w:commentRangeStart w:id="302"/>
      <w:r w:rsidRPr="00FE1965">
        <w:rPr>
          <w:rFonts w:cs="Times New Roman"/>
          <w:sz w:val="22"/>
          <w:lang w:val="en-US"/>
        </w:rPr>
        <w:t>[]</w:t>
      </w:r>
      <w:commentRangeEnd w:id="302"/>
      <w:r w:rsidR="00770D0A">
        <w:rPr>
          <w:rStyle w:val="CommentReference"/>
          <w:rFonts w:asciiTheme="minorHAnsi" w:eastAsiaTheme="minorHAnsi" w:hAnsiTheme="minorHAnsi" w:cstheme="minorBidi"/>
          <w:lang w:val="en-US"/>
        </w:rPr>
        <w:commentReference w:id="302"/>
      </w:r>
      <w:r w:rsidRPr="00FE1965">
        <w:rPr>
          <w:rFonts w:cs="Times New Roman"/>
          <w:sz w:val="22"/>
          <w:lang w:val="en-US"/>
        </w:rPr>
        <w:t xml:space="preserve">. A </w:t>
      </w:r>
      <w:del w:id="303" w:author="Jonathan Platt" w:date="2023-05-29T22:51:00Z">
        <w:r w:rsidRPr="00FE1965" w:rsidDel="00E07B26">
          <w:rPr>
            <w:rFonts w:cs="Times New Roman"/>
            <w:sz w:val="22"/>
            <w:lang w:val="en-US"/>
          </w:rPr>
          <w:delText>bounded context</w:delText>
        </w:r>
      </w:del>
      <w:ins w:id="304" w:author="Jonathan Platt" w:date="2023-05-29T22:51:00Z">
        <w:r w:rsidR="00E07B26">
          <w:rPr>
            <w:rFonts w:cs="Times New Roman"/>
            <w:sz w:val="22"/>
            <w:lang w:val="en-US"/>
          </w:rPr>
          <w:t>BC</w:t>
        </w:r>
      </w:ins>
      <w:r w:rsidRPr="00FE1965">
        <w:rPr>
          <w:rFonts w:cs="Times New Roman"/>
          <w:sz w:val="22"/>
          <w:lang w:val="en-US"/>
        </w:rPr>
        <w:t xml:space="preserve"> illustrates how the program</w:t>
      </w:r>
      <w:del w:id="305" w:author="Scribbr Grammar Checker" w:date="2023-05-28T04:26:00Z">
        <w:r w:rsidRPr="00FE1965">
          <w:rPr>
            <w:rFonts w:cs="Times New Roman"/>
            <w:sz w:val="22"/>
            <w:lang w:val="en-US"/>
          </w:rPr>
          <w:delText>,</w:delText>
        </w:r>
      </w:del>
      <w:r w:rsidRPr="00FE1965">
        <w:rPr>
          <w:rFonts w:cs="Times New Roman"/>
          <w:sz w:val="22"/>
          <w:lang w:val="en-US"/>
        </w:rPr>
        <w:t xml:space="preserve"> and its development were structured. Frequently, it corresponds to a subdomain, which indicates how the business or domain activity is divided</w:t>
      </w:r>
      <w:ins w:id="306" w:author="Jonathan Platt" w:date="2023-05-29T17:13:00Z">
        <w:r w:rsidR="003E68E2">
          <w:rPr>
            <w:rFonts w:cs="Times New Roman"/>
            <w:sz w:val="22"/>
            <w:lang w:val="en-US"/>
          </w:rPr>
          <w:t>.</w:t>
        </w:r>
      </w:ins>
      <w:r w:rsidRPr="00FE1965">
        <w:rPr>
          <w:rFonts w:cs="Times New Roman"/>
          <w:sz w:val="22"/>
          <w:lang w:val="en-US"/>
        </w:rPr>
        <w:t xml:space="preserve"> [24]</w:t>
      </w:r>
      <w:del w:id="307" w:author="Jonathan Platt" w:date="2023-05-29T17:13:00Z">
        <w:r w:rsidRPr="00FE1965" w:rsidDel="003E68E2">
          <w:rPr>
            <w:rFonts w:cs="Times New Roman"/>
            <w:sz w:val="22"/>
            <w:lang w:val="en-US"/>
          </w:rPr>
          <w:delText>.</w:delText>
        </w:r>
      </w:del>
      <w:r w:rsidRPr="00FE1965">
        <w:rPr>
          <w:rFonts w:cs="Times New Roman"/>
          <w:sz w:val="22"/>
          <w:lang w:val="en-US"/>
        </w:rPr>
        <w:t xml:space="preserve"> Each BC is represented </w:t>
      </w:r>
      <w:del w:id="308" w:author="Scribbr Grammar Checker" w:date="2023-05-28T04:26:00Z">
        <w:r w:rsidRPr="00FE1965">
          <w:rPr>
            <w:rFonts w:cs="Times New Roman"/>
            <w:sz w:val="22"/>
            <w:lang w:val="en-US"/>
          </w:rPr>
          <w:delText>with</w:delText>
        </w:r>
      </w:del>
      <w:ins w:id="309" w:author="Scribbr Grammar Checker" w:date="2023-05-28T04:26:00Z">
        <w:r w:rsidRPr="00FE1965">
          <w:rPr>
            <w:rFonts w:cs="Times New Roman"/>
            <w:sz w:val="22"/>
            <w:lang w:val="en-US"/>
          </w:rPr>
          <w:t>by</w:t>
        </w:r>
      </w:ins>
      <w:r w:rsidRPr="00FE1965">
        <w:rPr>
          <w:rFonts w:cs="Times New Roman"/>
          <w:sz w:val="22"/>
          <w:lang w:val="en-US"/>
        </w:rPr>
        <w:t xml:space="preserve"> its own domain</w:t>
      </w:r>
      <w:del w:id="310" w:author="Scribbr Grammar Checker" w:date="2023-05-28T04:26:00Z">
        <w:r w:rsidRPr="00FE1965">
          <w:rPr>
            <w:rFonts w:cs="Times New Roman"/>
            <w:sz w:val="22"/>
            <w:lang w:val="en-US"/>
          </w:rPr>
          <w:delText>,</w:delText>
        </w:r>
      </w:del>
      <w:r w:rsidRPr="00FE1965">
        <w:rPr>
          <w:rFonts w:cs="Times New Roman"/>
          <w:sz w:val="22"/>
          <w:lang w:val="en-US"/>
        </w:rPr>
        <w:t xml:space="preserve"> and</w:t>
      </w:r>
      <w:del w:id="311" w:author="Scribbr Grammar Checker" w:date="2023-05-28T04:26:00Z">
        <w:r w:rsidRPr="00FE1965">
          <w:rPr>
            <w:rFonts w:cs="Times New Roman"/>
            <w:sz w:val="22"/>
            <w:lang w:val="en-US"/>
          </w:rPr>
          <w:delText xml:space="preserve"> it</w:delText>
        </w:r>
      </w:del>
      <w:r w:rsidRPr="00FE1965">
        <w:rPr>
          <w:rFonts w:cs="Times New Roman"/>
          <w:sz w:val="22"/>
          <w:lang w:val="en-US"/>
        </w:rPr>
        <w:t xml:space="preserve"> is developed independently. </w:t>
      </w:r>
      <w:del w:id="312" w:author="Scribbr Grammar Checker" w:date="2023-05-28T04:26:00Z">
        <w:r w:rsidRPr="00FE1965">
          <w:rPr>
            <w:rFonts w:cs="Times New Roman"/>
            <w:sz w:val="22"/>
            <w:lang w:val="en-US"/>
          </w:rPr>
          <w:delText>Domain</w:delText>
        </w:r>
      </w:del>
      <w:ins w:id="313" w:author="Scribbr Grammar Checker" w:date="2023-05-28T04:26:00Z">
        <w:r w:rsidRPr="00FE1965">
          <w:rPr>
            <w:rFonts w:cs="Times New Roman"/>
            <w:sz w:val="22"/>
            <w:lang w:val="en-US"/>
          </w:rPr>
          <w:t>The domain</w:t>
        </w:r>
      </w:ins>
      <w:r w:rsidRPr="00FE1965">
        <w:rPr>
          <w:rFonts w:cs="Times New Roman"/>
          <w:sz w:val="22"/>
          <w:lang w:val="en-US"/>
        </w:rPr>
        <w:t xml:space="preserve"> model built for a BC is applicable only within its boundaries.</w:t>
      </w:r>
    </w:p>
    <w:p w14:paraId="30C9DB59" w14:textId="67E51499" w:rsidR="001B2ABF" w:rsidRPr="00FE1965" w:rsidRDefault="001B2ABF" w:rsidP="004A152A">
      <w:pPr>
        <w:pStyle w:val="ICESTNormal"/>
        <w:rPr>
          <w:rFonts w:cs="Times New Roman"/>
          <w:sz w:val="22"/>
          <w:lang w:val="en-US"/>
        </w:rPr>
      </w:pPr>
      <w:r w:rsidRPr="00FE1965">
        <w:rPr>
          <w:rFonts w:cs="Times New Roman"/>
          <w:sz w:val="22"/>
          <w:lang w:val="en-US"/>
        </w:rPr>
        <w:t xml:space="preserve">A context map facilitates the identification and management of interdependencies and collaborations among </w:t>
      </w:r>
      <w:del w:id="314" w:author="Jonathan Platt" w:date="2023-05-29T22:51:00Z">
        <w:r w:rsidRPr="00FE1965" w:rsidDel="00E07B26">
          <w:rPr>
            <w:rFonts w:cs="Times New Roman"/>
            <w:sz w:val="22"/>
            <w:lang w:val="en-US"/>
          </w:rPr>
          <w:delText>bounded contexts</w:delText>
        </w:r>
      </w:del>
      <w:ins w:id="315" w:author="Jonathan Platt" w:date="2023-05-29T22:51:00Z">
        <w:r w:rsidR="00E07B26">
          <w:rPr>
            <w:rFonts w:cs="Times New Roman"/>
            <w:sz w:val="22"/>
            <w:lang w:val="en-US"/>
          </w:rPr>
          <w:t>BCs</w:t>
        </w:r>
      </w:ins>
      <w:r w:rsidRPr="00FE1965">
        <w:rPr>
          <w:rFonts w:cs="Times New Roman"/>
          <w:sz w:val="22"/>
          <w:lang w:val="en-US"/>
        </w:rPr>
        <w:t xml:space="preserve"> [2]. It enables teams to comprehend the structure of the larger system and </w:t>
      </w:r>
      <w:ins w:id="316" w:author="Jonathan Platt" w:date="2023-05-29T20:11:00Z">
        <w:r w:rsidR="00A37693">
          <w:rPr>
            <w:rFonts w:cs="Times New Roman"/>
            <w:sz w:val="22"/>
            <w:lang w:val="en-US"/>
          </w:rPr>
          <w:t xml:space="preserve">understand </w:t>
        </w:r>
      </w:ins>
      <w:r w:rsidRPr="00FE1965">
        <w:rPr>
          <w:rFonts w:cs="Times New Roman"/>
          <w:sz w:val="22"/>
          <w:lang w:val="en-US"/>
        </w:rPr>
        <w:t>how their individual contexts integrate into the bigger picture.</w:t>
      </w:r>
    </w:p>
    <w:p w14:paraId="163F282A" w14:textId="50B7F274" w:rsidR="00A01DA9" w:rsidRPr="00FE1965" w:rsidRDefault="00A01DA9" w:rsidP="00863A53">
      <w:pPr>
        <w:pStyle w:val="ICESTNormal"/>
        <w:rPr>
          <w:rFonts w:cs="Times New Roman"/>
          <w:sz w:val="22"/>
          <w:lang w:val="en-US"/>
        </w:rPr>
      </w:pPr>
      <w:r w:rsidRPr="00FE1965">
        <w:rPr>
          <w:rFonts w:cs="Times New Roman"/>
          <w:sz w:val="22"/>
          <w:lang w:val="en-US"/>
        </w:rPr>
        <w:t xml:space="preserve">Even though a DDD application is governed by </w:t>
      </w:r>
      <w:del w:id="317" w:author="Scribbr Grammar Checker" w:date="2023-05-28T04:26:00Z">
        <w:r w:rsidRPr="00FE1965">
          <w:rPr>
            <w:rFonts w:cs="Times New Roman"/>
            <w:sz w:val="22"/>
            <w:lang w:val="en-US"/>
          </w:rPr>
          <w:delText>behaviour</w:delText>
        </w:r>
      </w:del>
      <w:ins w:id="318" w:author="Scribbr Grammar Checker" w:date="2023-05-28T04:26:00Z">
        <w:r w:rsidRPr="00FE1965">
          <w:rPr>
            <w:rFonts w:cs="Times New Roman"/>
            <w:sz w:val="22"/>
            <w:lang w:val="en-US"/>
          </w:rPr>
          <w:t>behavior</w:t>
        </w:r>
      </w:ins>
      <w:r w:rsidRPr="00FE1965">
        <w:rPr>
          <w:rFonts w:cs="Times New Roman"/>
          <w:sz w:val="22"/>
          <w:lang w:val="en-US"/>
        </w:rPr>
        <w:t>, objects are still required. DDD conveys distinct types of objects, characterized by their identities or values [39].</w:t>
      </w:r>
    </w:p>
    <w:p w14:paraId="7E021D49" w14:textId="5023D0C8" w:rsidR="00A01DA9" w:rsidRPr="00FE1965" w:rsidRDefault="00A01DA9" w:rsidP="00863A53">
      <w:pPr>
        <w:pStyle w:val="ICESTNormal"/>
        <w:rPr>
          <w:rFonts w:cs="Times New Roman"/>
          <w:sz w:val="22"/>
          <w:lang w:val="en-US"/>
        </w:rPr>
      </w:pPr>
      <w:del w:id="319" w:author="Scribbr Grammar Checker" w:date="2023-05-28T04:26:00Z">
        <w:r w:rsidRPr="00A37693">
          <w:rPr>
            <w:rFonts w:cs="Times New Roman"/>
            <w:sz w:val="22"/>
            <w:lang w:val="en-US"/>
          </w:rPr>
          <w:delText>Entity</w:delText>
        </w:r>
      </w:del>
      <w:ins w:id="321" w:author="Scribbr Grammar Checker" w:date="2023-05-28T04:26:00Z">
        <w:r w:rsidRPr="00A37693">
          <w:rPr>
            <w:rFonts w:cs="Times New Roman"/>
            <w:sz w:val="22"/>
            <w:lang w:val="en-US"/>
          </w:rPr>
          <w:t xml:space="preserve">An </w:t>
        </w:r>
        <w:r w:rsidRPr="00FE1965">
          <w:rPr>
            <w:rFonts w:cs="Times New Roman"/>
            <w:b/>
            <w:bCs/>
            <w:sz w:val="22"/>
            <w:lang w:val="en-US"/>
          </w:rPr>
          <w:t>entity</w:t>
        </w:r>
      </w:ins>
      <w:r w:rsidRPr="00FE1965">
        <w:rPr>
          <w:rFonts w:cs="Times New Roman"/>
          <w:sz w:val="22"/>
          <w:lang w:val="en-US"/>
        </w:rPr>
        <w:t xml:space="preserve"> represents a uniquely identifiable business object that encapsulates attributes and a well-defined domain </w:t>
      </w:r>
      <w:del w:id="323" w:author="Scribbr Grammar Checker" w:date="2023-05-28T04:26:00Z">
        <w:r w:rsidRPr="00FE1965">
          <w:rPr>
            <w:rFonts w:cs="Times New Roman"/>
            <w:sz w:val="22"/>
            <w:lang w:val="en-US"/>
          </w:rPr>
          <w:delText>behaviour</w:delText>
        </w:r>
      </w:del>
      <w:ins w:id="324" w:author="Scribbr Grammar Checker" w:date="2023-05-28T04:26:00Z">
        <w:r w:rsidRPr="00FE1965">
          <w:rPr>
            <w:rFonts w:cs="Times New Roman"/>
            <w:sz w:val="22"/>
            <w:lang w:val="en-US"/>
          </w:rPr>
          <w:t>behavior</w:t>
        </w:r>
      </w:ins>
      <w:r w:rsidRPr="00FE1965">
        <w:rPr>
          <w:rFonts w:cs="Times New Roman"/>
          <w:sz w:val="22"/>
          <w:lang w:val="en-US"/>
        </w:rPr>
        <w:t xml:space="preserve"> [2]. </w:t>
      </w:r>
      <w:del w:id="325" w:author="Scribbr Grammar Checker" w:date="2023-05-28T04:26:00Z">
        <w:r w:rsidRPr="00FE1965">
          <w:rPr>
            <w:rFonts w:cs="Times New Roman"/>
            <w:sz w:val="22"/>
            <w:lang w:val="en-US"/>
          </w:rPr>
          <w:delText>Definition</w:delText>
        </w:r>
      </w:del>
      <w:ins w:id="326" w:author="Scribbr Grammar Checker" w:date="2023-05-28T04:26:00Z">
        <w:r w:rsidRPr="00FE1965">
          <w:rPr>
            <w:rFonts w:cs="Times New Roman"/>
            <w:sz w:val="22"/>
            <w:lang w:val="en-US"/>
          </w:rPr>
          <w:t>The definition</w:t>
        </w:r>
      </w:ins>
      <w:r w:rsidRPr="00FE1965">
        <w:rPr>
          <w:rFonts w:cs="Times New Roman"/>
          <w:sz w:val="22"/>
          <w:lang w:val="en-US"/>
        </w:rPr>
        <w:t xml:space="preserve"> </w:t>
      </w:r>
      <w:del w:id="327" w:author="Scribbr Grammar Checker" w:date="2023-05-28T04:26:00Z">
        <w:r w:rsidRPr="00FE1965">
          <w:rPr>
            <w:rFonts w:cs="Times New Roman"/>
            <w:sz w:val="22"/>
            <w:lang w:val="en-US"/>
          </w:rPr>
          <w:delText>of</w:delText>
        </w:r>
      </w:del>
      <w:ins w:id="328" w:author="Scribbr Grammar Checker" w:date="2023-05-28T04:26:00Z">
        <w:r w:rsidRPr="00FE1965">
          <w:rPr>
            <w:rFonts w:cs="Times New Roman"/>
            <w:sz w:val="22"/>
            <w:lang w:val="en-US"/>
          </w:rPr>
          <w:t>of an</w:t>
        </w:r>
      </w:ins>
      <w:r w:rsidRPr="00FE1965">
        <w:rPr>
          <w:rFonts w:cs="Times New Roman"/>
          <w:sz w:val="22"/>
          <w:lang w:val="en-US"/>
        </w:rPr>
        <w:t xml:space="preserve"> entity </w:t>
      </w:r>
      <w:del w:id="329" w:author="Scribbr Grammar Checker" w:date="2023-05-28T04:26:00Z">
        <w:r w:rsidRPr="00FE1965">
          <w:rPr>
            <w:rFonts w:cs="Times New Roman"/>
            <w:sz w:val="22"/>
            <w:lang w:val="en-US"/>
          </w:rPr>
          <w:delText>consist</w:delText>
        </w:r>
      </w:del>
      <w:ins w:id="330" w:author="Scribbr Grammar Checker" w:date="2023-05-28T04:26:00Z">
        <w:r w:rsidRPr="00FE1965">
          <w:rPr>
            <w:rFonts w:cs="Times New Roman"/>
            <w:sz w:val="22"/>
            <w:lang w:val="en-US"/>
          </w:rPr>
          <w:t>consists</w:t>
        </w:r>
      </w:ins>
      <w:r w:rsidRPr="00FE1965">
        <w:rPr>
          <w:rFonts w:cs="Times New Roman"/>
          <w:sz w:val="22"/>
          <w:lang w:val="en-US"/>
        </w:rPr>
        <w:t xml:space="preserve"> of attributes and </w:t>
      </w:r>
      <w:del w:id="331" w:author="Scribbr Grammar Checker" w:date="2023-05-28T04:26:00Z">
        <w:r w:rsidRPr="00FE1965">
          <w:rPr>
            <w:rFonts w:cs="Times New Roman"/>
            <w:sz w:val="22"/>
            <w:lang w:val="en-US"/>
          </w:rPr>
          <w:delText>behaviour</w:delText>
        </w:r>
      </w:del>
      <w:ins w:id="332" w:author="Scribbr Grammar Checker" w:date="2023-05-28T04:26:00Z">
        <w:r w:rsidRPr="00FE1965">
          <w:rPr>
            <w:rFonts w:cs="Times New Roman"/>
            <w:sz w:val="22"/>
            <w:lang w:val="en-US"/>
          </w:rPr>
          <w:t>behavior</w:t>
        </w:r>
      </w:ins>
      <w:r w:rsidRPr="00FE1965">
        <w:rPr>
          <w:rFonts w:cs="Times New Roman"/>
          <w:sz w:val="22"/>
          <w:lang w:val="en-US"/>
        </w:rPr>
        <w:t xml:space="preserve">. </w:t>
      </w:r>
      <w:commentRangeStart w:id="333"/>
      <w:del w:id="334" w:author="Jonathan Platt" w:date="2023-05-29T17:14:00Z">
        <w:r w:rsidRPr="00FE1965" w:rsidDel="003E68E2">
          <w:rPr>
            <w:rFonts w:cs="Times New Roman"/>
            <w:sz w:val="22"/>
            <w:lang w:val="en-US"/>
          </w:rPr>
          <w:delText xml:space="preserve">It </w:delText>
        </w:r>
      </w:del>
      <w:ins w:id="335" w:author="Jonathan Platt" w:date="2023-05-29T17:14:00Z">
        <w:r w:rsidR="003E68E2">
          <w:rPr>
            <w:rFonts w:cs="Times New Roman"/>
            <w:sz w:val="22"/>
            <w:lang w:val="en-US"/>
          </w:rPr>
          <w:t>An entity</w:t>
        </w:r>
        <w:commentRangeEnd w:id="333"/>
        <w:r w:rsidR="003E68E2">
          <w:rPr>
            <w:rStyle w:val="CommentReference"/>
            <w:rFonts w:asciiTheme="minorHAnsi" w:eastAsiaTheme="minorHAnsi" w:hAnsiTheme="minorHAnsi" w:cstheme="minorBidi"/>
            <w:lang w:val="en-US"/>
          </w:rPr>
          <w:commentReference w:id="333"/>
        </w:r>
        <w:r w:rsidR="003E68E2" w:rsidRPr="00FE1965">
          <w:rPr>
            <w:rFonts w:cs="Times New Roman"/>
            <w:sz w:val="22"/>
            <w:lang w:val="en-US"/>
          </w:rPr>
          <w:t xml:space="preserve"> </w:t>
        </w:r>
      </w:ins>
      <w:r w:rsidRPr="00FE1965">
        <w:rPr>
          <w:rFonts w:cs="Times New Roman"/>
          <w:sz w:val="22"/>
          <w:lang w:val="en-US"/>
        </w:rPr>
        <w:t xml:space="preserve">is something that can be tracked, located, retrieved, and </w:t>
      </w:r>
      <w:del w:id="336" w:author="Scribbr Grammar Checker" w:date="2023-05-28T04:26:00Z">
        <w:r w:rsidRPr="00FE1965">
          <w:rPr>
            <w:rFonts w:cs="Times New Roman"/>
            <w:sz w:val="22"/>
            <w:lang w:val="en-US"/>
          </w:rPr>
          <w:delText>persisted</w:delText>
        </w:r>
      </w:del>
      <w:ins w:id="337" w:author="Scribbr Grammar Checker" w:date="2023-05-28T04:26:00Z">
        <w:del w:id="338" w:author="Jonathan Platt" w:date="2023-05-29T20:12:00Z">
          <w:r w:rsidRPr="00FE1965" w:rsidDel="00A37693">
            <w:rPr>
              <w:rFonts w:cs="Times New Roman"/>
              <w:sz w:val="22"/>
              <w:lang w:val="en-US"/>
            </w:rPr>
            <w:delText>stored</w:delText>
          </w:r>
        </w:del>
      </w:ins>
      <w:ins w:id="339" w:author="Jonathan Platt" w:date="2023-05-29T20:12:00Z">
        <w:r w:rsidR="00A37693">
          <w:rPr>
            <w:rFonts w:cs="Times New Roman"/>
            <w:sz w:val="22"/>
            <w:lang w:val="en-US"/>
          </w:rPr>
          <w:t>kept</w:t>
        </w:r>
      </w:ins>
      <w:r w:rsidRPr="00FE1965">
        <w:rPr>
          <w:rFonts w:cs="Times New Roman"/>
          <w:sz w:val="22"/>
          <w:lang w:val="en-US"/>
        </w:rPr>
        <w:t xml:space="preserve"> in long</w:t>
      </w:r>
      <w:del w:id="340" w:author="Scribbr Grammar Checker" w:date="2023-05-28T04:26:00Z">
        <w:r w:rsidRPr="00FE1965">
          <w:rPr>
            <w:rFonts w:cs="Times New Roman"/>
            <w:sz w:val="22"/>
            <w:lang w:val="en-US"/>
          </w:rPr>
          <w:delText xml:space="preserve"> </w:delText>
        </w:r>
      </w:del>
      <w:ins w:id="341" w:author="Scribbr Grammar Checker" w:date="2023-05-28T04:26:00Z">
        <w:r w:rsidRPr="00FE1965">
          <w:rPr>
            <w:rFonts w:cs="Times New Roman"/>
            <w:sz w:val="22"/>
            <w:lang w:val="en-US"/>
          </w:rPr>
          <w:t>-</w:t>
        </w:r>
      </w:ins>
      <w:r w:rsidRPr="00FE1965">
        <w:rPr>
          <w:rFonts w:cs="Times New Roman"/>
          <w:sz w:val="22"/>
          <w:lang w:val="en-US"/>
        </w:rPr>
        <w:t>term storage.</w:t>
      </w:r>
    </w:p>
    <w:p w14:paraId="33E162AA" w14:textId="47573AAB" w:rsidR="00A01DA9" w:rsidRPr="00FE1965" w:rsidRDefault="00A01DA9" w:rsidP="00863A53">
      <w:pPr>
        <w:pStyle w:val="ICESTNormal"/>
        <w:rPr>
          <w:rFonts w:cs="Times New Roman"/>
          <w:sz w:val="22"/>
          <w:lang w:val="en-US"/>
        </w:rPr>
      </w:pPr>
      <w:r w:rsidRPr="00FE1965">
        <w:rPr>
          <w:rFonts w:cs="Times New Roman"/>
          <w:b/>
          <w:bCs/>
          <w:sz w:val="22"/>
          <w:lang w:val="en-US"/>
        </w:rPr>
        <w:t xml:space="preserve">Value </w:t>
      </w:r>
      <w:del w:id="342" w:author="Scribbr Grammar Checker" w:date="2023-05-28T04:26:00Z">
        <w:r w:rsidRPr="00FE1965">
          <w:rPr>
            <w:rFonts w:cs="Times New Roman"/>
            <w:b/>
            <w:bCs/>
            <w:sz w:val="22"/>
            <w:lang w:val="en-US"/>
          </w:rPr>
          <w:delText>Objects</w:delText>
        </w:r>
      </w:del>
      <w:ins w:id="343" w:author="Scribbr Grammar Checker" w:date="2023-05-28T04:26:00Z">
        <w:r w:rsidRPr="00FE1965">
          <w:rPr>
            <w:rFonts w:cs="Times New Roman"/>
            <w:b/>
            <w:bCs/>
            <w:sz w:val="22"/>
            <w:lang w:val="en-US"/>
          </w:rPr>
          <w:t>objects</w:t>
        </w:r>
      </w:ins>
      <w:r w:rsidRPr="00FE1965">
        <w:rPr>
          <w:rFonts w:cs="Times New Roman"/>
          <w:sz w:val="22"/>
          <w:lang w:val="en-US"/>
        </w:rPr>
        <w:t xml:space="preserve"> </w:t>
      </w:r>
      <w:del w:id="344" w:author="Scribbr Grammar Checker" w:date="2023-05-28T04:26:00Z">
        <w:r w:rsidRPr="00FE1965">
          <w:rPr>
            <w:rFonts w:cs="Times New Roman"/>
            <w:sz w:val="22"/>
            <w:lang w:val="en-US"/>
          </w:rPr>
          <w:delText>is a</w:delText>
        </w:r>
      </w:del>
      <w:ins w:id="345" w:author="Scribbr Grammar Checker" w:date="2023-05-28T04:26:00Z">
        <w:r w:rsidRPr="00FE1965">
          <w:rPr>
            <w:rFonts w:cs="Times New Roman"/>
            <w:sz w:val="22"/>
            <w:lang w:val="en-US"/>
          </w:rPr>
          <w:t>are</w:t>
        </w:r>
      </w:ins>
      <w:r w:rsidRPr="00FE1965">
        <w:rPr>
          <w:rFonts w:cs="Times New Roman"/>
          <w:sz w:val="22"/>
          <w:lang w:val="en-US"/>
        </w:rPr>
        <w:t xml:space="preserve"> </w:t>
      </w:r>
      <w:del w:id="346" w:author="Scribbr Grammar Checker" w:date="2023-05-28T04:26:00Z">
        <w:r w:rsidRPr="00FE1965">
          <w:rPr>
            <w:rFonts w:cs="Times New Roman"/>
            <w:sz w:val="22"/>
            <w:lang w:val="en-US"/>
          </w:rPr>
          <w:delText>small</w:delText>
        </w:r>
      </w:del>
      <w:ins w:id="347" w:author="Scribbr Grammar Checker" w:date="2023-05-28T04:26:00Z">
        <w:r w:rsidRPr="00FE1965">
          <w:rPr>
            <w:rFonts w:cs="Times New Roman"/>
            <w:sz w:val="22"/>
            <w:lang w:val="en-US"/>
          </w:rPr>
          <w:t>small,</w:t>
        </w:r>
      </w:ins>
      <w:r w:rsidRPr="00FE1965">
        <w:rPr>
          <w:rFonts w:cs="Times New Roman"/>
          <w:sz w:val="22"/>
          <w:lang w:val="en-US"/>
        </w:rPr>
        <w:t xml:space="preserve"> simple </w:t>
      </w:r>
      <w:del w:id="348" w:author="Scribbr Grammar Checker" w:date="2023-05-28T04:26:00Z">
        <w:r w:rsidRPr="00FE1965">
          <w:rPr>
            <w:rFonts w:cs="Times New Roman"/>
            <w:sz w:val="22"/>
            <w:lang w:val="en-US"/>
          </w:rPr>
          <w:delText>object,</w:delText>
        </w:r>
      </w:del>
      <w:ins w:id="349" w:author="Scribbr Grammar Checker" w:date="2023-05-28T04:26:00Z">
        <w:r w:rsidRPr="00FE1965">
          <w:rPr>
            <w:rFonts w:cs="Times New Roman"/>
            <w:sz w:val="22"/>
            <w:lang w:val="en-US"/>
          </w:rPr>
          <w:t>objects</w:t>
        </w:r>
      </w:ins>
      <w:r w:rsidRPr="00FE1965">
        <w:rPr>
          <w:rFonts w:cs="Times New Roman"/>
          <w:sz w:val="22"/>
          <w:lang w:val="en-US"/>
        </w:rPr>
        <w:t xml:space="preserve"> whose equality </w:t>
      </w:r>
      <w:ins w:id="350" w:author="Jonathan Platt" w:date="2023-05-29T17:15:00Z">
        <w:r w:rsidR="003E68E2">
          <w:rPr>
            <w:rFonts w:cs="Times New Roman"/>
            <w:sz w:val="22"/>
            <w:lang w:val="en-US"/>
          </w:rPr>
          <w:t>is not</w:t>
        </w:r>
      </w:ins>
      <w:del w:id="351" w:author="Jonathan Platt" w:date="2023-05-29T17:15:00Z">
        <w:r w:rsidRPr="00FE1965" w:rsidDel="003E68E2">
          <w:rPr>
            <w:rFonts w:cs="Times New Roman"/>
            <w:sz w:val="22"/>
            <w:lang w:val="en-US"/>
          </w:rPr>
          <w:delText>isn't</w:delText>
        </w:r>
      </w:del>
      <w:r w:rsidRPr="00FE1965">
        <w:rPr>
          <w:rFonts w:cs="Times New Roman"/>
          <w:sz w:val="22"/>
          <w:lang w:val="en-US"/>
        </w:rPr>
        <w:t xml:space="preserve"> based on identity [2]. </w:t>
      </w:r>
      <w:del w:id="352" w:author="Jonathan Platt" w:date="2023-05-29T17:15:00Z">
        <w:r w:rsidRPr="00FE1965" w:rsidDel="003E68E2">
          <w:rPr>
            <w:rFonts w:cs="Times New Roman"/>
            <w:sz w:val="22"/>
            <w:lang w:val="en-US"/>
          </w:rPr>
          <w:delText>It is an item</w:delText>
        </w:r>
      </w:del>
      <w:ins w:id="353" w:author="Jonathan Platt" w:date="2023-05-29T17:15:00Z">
        <w:r w:rsidR="003E68E2">
          <w:rPr>
            <w:rFonts w:cs="Times New Roman"/>
            <w:sz w:val="22"/>
            <w:lang w:val="en-US"/>
          </w:rPr>
          <w:t>They are items</w:t>
        </w:r>
      </w:ins>
      <w:r w:rsidRPr="00FE1965">
        <w:rPr>
          <w:rFonts w:cs="Times New Roman"/>
          <w:sz w:val="22"/>
          <w:lang w:val="en-US"/>
        </w:rPr>
        <w:t xml:space="preserve"> </w:t>
      </w:r>
      <w:del w:id="354" w:author="Jonathan Platt" w:date="2023-05-29T20:12:00Z">
        <w:r w:rsidRPr="00FE1965" w:rsidDel="00A37693">
          <w:rPr>
            <w:rFonts w:cs="Times New Roman"/>
            <w:sz w:val="22"/>
            <w:lang w:val="en-US"/>
          </w:rPr>
          <w:delText xml:space="preserve">that </w:delText>
        </w:r>
      </w:del>
      <w:del w:id="355" w:author="Jonathan Platt" w:date="2023-05-29T17:15:00Z">
        <w:r w:rsidRPr="00FE1965" w:rsidDel="003E68E2">
          <w:rPr>
            <w:rFonts w:cs="Times New Roman"/>
            <w:sz w:val="22"/>
            <w:lang w:val="en-US"/>
          </w:rPr>
          <w:delText>is</w:delText>
        </w:r>
      </w:del>
      <w:del w:id="356" w:author="Jonathan Platt" w:date="2023-05-29T20:12:00Z">
        <w:r w:rsidRPr="00FE1965" w:rsidDel="00A37693">
          <w:rPr>
            <w:rFonts w:cs="Times New Roman"/>
            <w:sz w:val="22"/>
            <w:lang w:val="en-US"/>
          </w:rPr>
          <w:delText xml:space="preserve"> </w:delText>
        </w:r>
      </w:del>
      <w:r w:rsidRPr="00FE1965">
        <w:rPr>
          <w:rFonts w:cs="Times New Roman"/>
          <w:sz w:val="22"/>
          <w:lang w:val="en-US"/>
        </w:rPr>
        <w:t xml:space="preserve">used to quantify, measure, or characterize a certain topic. </w:t>
      </w:r>
      <w:del w:id="357" w:author="Jonathan Platt" w:date="2023-05-29T20:13:00Z">
        <w:r w:rsidRPr="00FE1965" w:rsidDel="00A37693">
          <w:rPr>
            <w:rFonts w:cs="Times New Roman"/>
            <w:sz w:val="22"/>
            <w:lang w:val="en-US"/>
          </w:rPr>
          <w:delText xml:space="preserve"> </w:delText>
        </w:r>
      </w:del>
      <w:r w:rsidRPr="00FE1965">
        <w:rPr>
          <w:rFonts w:cs="Times New Roman"/>
          <w:sz w:val="22"/>
          <w:lang w:val="en-US"/>
        </w:rPr>
        <w:t xml:space="preserve">Value objects may have methods and </w:t>
      </w:r>
      <w:del w:id="358" w:author="Scribbr Grammar Checker" w:date="2023-05-28T04:26:00Z">
        <w:r w:rsidRPr="00FE1965">
          <w:rPr>
            <w:rFonts w:cs="Times New Roman"/>
            <w:sz w:val="22"/>
            <w:lang w:val="en-US"/>
          </w:rPr>
          <w:delText>behaviour</w:delText>
        </w:r>
      </w:del>
      <w:ins w:id="359" w:author="Scribbr Grammar Checker" w:date="2023-05-28T04:26:00Z">
        <w:r w:rsidRPr="00FE1965">
          <w:rPr>
            <w:rFonts w:cs="Times New Roman"/>
            <w:sz w:val="22"/>
            <w:lang w:val="en-US"/>
          </w:rPr>
          <w:t>behaviors</w:t>
        </w:r>
      </w:ins>
      <w:r w:rsidRPr="00FE1965">
        <w:rPr>
          <w:rFonts w:cs="Times New Roman"/>
          <w:sz w:val="22"/>
          <w:lang w:val="en-US"/>
        </w:rPr>
        <w:t xml:space="preserve">, </w:t>
      </w:r>
      <w:r w:rsidRPr="00FE1965">
        <w:rPr>
          <w:rFonts w:cs="Times New Roman"/>
          <w:sz w:val="22"/>
          <w:lang w:val="en-US"/>
        </w:rPr>
        <w:t xml:space="preserve">but they should never have side effects. In his </w:t>
      </w:r>
      <w:del w:id="360" w:author="Scribbr Grammar Checker" w:date="2023-05-28T04:26:00Z">
        <w:r w:rsidRPr="00FE1965">
          <w:rPr>
            <w:rFonts w:cs="Times New Roman"/>
            <w:sz w:val="22"/>
            <w:lang w:val="en-US"/>
          </w:rPr>
          <w:delText>book</w:delText>
        </w:r>
      </w:del>
      <w:ins w:id="361" w:author="Scribbr Grammar Checker" w:date="2023-05-28T04:26:00Z">
        <w:r w:rsidRPr="00FE1965">
          <w:rPr>
            <w:rFonts w:cs="Times New Roman"/>
            <w:sz w:val="22"/>
            <w:lang w:val="en-US"/>
          </w:rPr>
          <w:t>book,</w:t>
        </w:r>
      </w:ins>
      <w:r w:rsidRPr="00FE1965">
        <w:rPr>
          <w:rFonts w:cs="Times New Roman"/>
          <w:sz w:val="22"/>
          <w:lang w:val="en-US"/>
        </w:rPr>
        <w:t xml:space="preserve"> Vaughn Vernon [43] says that value objects should be used instead of entities if possible.</w:t>
      </w:r>
    </w:p>
    <w:p w14:paraId="0F5CCB57" w14:textId="182034B1" w:rsidR="00A01DA9" w:rsidRPr="00FE1965" w:rsidRDefault="003E68E2" w:rsidP="00863A53">
      <w:pPr>
        <w:pStyle w:val="ICESTNormal"/>
        <w:rPr>
          <w:rFonts w:cs="Times New Roman"/>
          <w:sz w:val="22"/>
          <w:lang w:val="en-US"/>
        </w:rPr>
      </w:pPr>
      <w:ins w:id="362" w:author="Jonathan Platt" w:date="2023-05-29T17:15:00Z">
        <w:r>
          <w:rPr>
            <w:rFonts w:cs="Times New Roman"/>
            <w:sz w:val="22"/>
            <w:lang w:val="en-US"/>
          </w:rPr>
          <w:t xml:space="preserve">An </w:t>
        </w:r>
        <w:r>
          <w:rPr>
            <w:rFonts w:cs="Times New Roman"/>
            <w:b/>
            <w:bCs/>
            <w:sz w:val="22"/>
            <w:lang w:val="en-US"/>
          </w:rPr>
          <w:t>a</w:t>
        </w:r>
      </w:ins>
      <w:del w:id="363" w:author="Jonathan Platt" w:date="2023-05-29T17:15:00Z">
        <w:r w:rsidR="00A01DA9" w:rsidRPr="00FE1965" w:rsidDel="003E68E2">
          <w:rPr>
            <w:rFonts w:cs="Times New Roman"/>
            <w:b/>
            <w:bCs/>
            <w:sz w:val="22"/>
            <w:lang w:val="en-US"/>
          </w:rPr>
          <w:delText>A</w:delText>
        </w:r>
      </w:del>
      <w:r w:rsidR="00A01DA9" w:rsidRPr="00FE1965">
        <w:rPr>
          <w:rFonts w:cs="Times New Roman"/>
          <w:b/>
          <w:bCs/>
          <w:sz w:val="22"/>
          <w:lang w:val="en-US"/>
        </w:rPr>
        <w:t>ggregate</w:t>
      </w:r>
      <w:r w:rsidR="00A01DA9" w:rsidRPr="00FE1965">
        <w:rPr>
          <w:rFonts w:cs="Times New Roman"/>
          <w:sz w:val="22"/>
          <w:lang w:val="en-US"/>
        </w:rPr>
        <w:t xml:space="preserve"> is a collection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w:t>
      </w:r>
      <w:r w:rsidR="00A01DA9" w:rsidRPr="009774C2">
        <w:rPr>
          <w:rFonts w:cs="Times New Roman"/>
          <w:sz w:val="22"/>
          <w:lang w:val="en-US"/>
        </w:rPr>
        <w:t>Every aggregate must have an aggregate root, which is the parent object of all members.</w:t>
      </w:r>
      <w:r w:rsidR="00A01DA9" w:rsidRPr="00FE1965">
        <w:rPr>
          <w:rFonts w:cs="Times New Roman"/>
          <w:sz w:val="22"/>
          <w:lang w:val="en-US"/>
        </w:rPr>
        <w:t xml:space="preserve"> In some cases, the aggregate may have rules that </w:t>
      </w:r>
      <w:del w:id="364" w:author="Jonathan Platt" w:date="2023-05-29T20:15:00Z">
        <w:r w:rsidR="00A01DA9" w:rsidRPr="00FE1965" w:rsidDel="00A37693">
          <w:rPr>
            <w:rFonts w:cs="Times New Roman"/>
            <w:sz w:val="22"/>
            <w:lang w:val="en-US"/>
          </w:rPr>
          <w:delText>make sure</w:delText>
        </w:r>
      </w:del>
      <w:ins w:id="365" w:author="Jonathan Platt" w:date="2023-05-29T20:15:00Z">
        <w:r w:rsidR="00A37693">
          <w:rPr>
            <w:rFonts w:cs="Times New Roman"/>
            <w:sz w:val="22"/>
            <w:lang w:val="en-US"/>
          </w:rPr>
          <w:t>ensure</w:t>
        </w:r>
      </w:ins>
      <w:r w:rsidR="00A01DA9" w:rsidRPr="00FE1965">
        <w:rPr>
          <w:rFonts w:cs="Times New Roman"/>
          <w:sz w:val="22"/>
          <w:lang w:val="en-US"/>
        </w:rPr>
        <w:t xml:space="preserve"> all of the objects</w:t>
      </w:r>
      <w:ins w:id="366" w:author="Jonathan Platt" w:date="2023-05-29T20:15:00Z">
        <w:r w:rsidR="00A37693">
          <w:rPr>
            <w:rFonts w:cs="Times New Roman"/>
            <w:sz w:val="22"/>
            <w:lang w:val="en-US"/>
          </w:rPr>
          <w:t>’</w:t>
        </w:r>
      </w:ins>
      <w:del w:id="367" w:author="Jonathan Platt" w:date="2023-05-29T20:15:00Z">
        <w:r w:rsidR="00A01DA9" w:rsidRPr="00FE1965" w:rsidDel="00A37693">
          <w:rPr>
            <w:rFonts w:cs="Times New Roman"/>
            <w:sz w:val="22"/>
            <w:lang w:val="en-US"/>
          </w:rPr>
          <w:delText>'</w:delText>
        </w:r>
      </w:del>
      <w:r w:rsidR="00A01DA9" w:rsidRPr="00FE1965">
        <w:rPr>
          <w:rFonts w:cs="Times New Roman"/>
          <w:sz w:val="22"/>
          <w:lang w:val="en-US"/>
        </w:rPr>
        <w:t xml:space="preserve"> data </w:t>
      </w:r>
      <w:ins w:id="368" w:author="Jonathan Platt" w:date="2023-05-29T17:17:00Z">
        <w:r w:rsidR="0008655D">
          <w:rPr>
            <w:rFonts w:cs="Times New Roman"/>
            <w:sz w:val="22"/>
            <w:lang w:val="en-US"/>
          </w:rPr>
          <w:t>are</w:t>
        </w:r>
      </w:ins>
      <w:del w:id="369" w:author="Jonathan Platt" w:date="2023-05-29T17:17:00Z">
        <w:r w:rsidR="00A01DA9" w:rsidRPr="00FE1965" w:rsidDel="0008655D">
          <w:rPr>
            <w:rFonts w:cs="Times New Roman"/>
            <w:sz w:val="22"/>
            <w:lang w:val="en-US"/>
          </w:rPr>
          <w:delText>is</w:delText>
        </w:r>
      </w:del>
      <w:r w:rsidR="00A01DA9" w:rsidRPr="00FE1965">
        <w:rPr>
          <w:rFonts w:cs="Times New Roman"/>
          <w:sz w:val="22"/>
          <w:lang w:val="en-US"/>
        </w:rPr>
        <w:t xml:space="preserve"> consistent. </w:t>
      </w:r>
      <w:del w:id="370" w:author="Jonathan Platt" w:date="2023-05-29T23:08:00Z">
        <w:r w:rsidR="00A01DA9" w:rsidRPr="00FE1965" w:rsidDel="00E13796">
          <w:rPr>
            <w:rFonts w:cs="Times New Roman"/>
            <w:sz w:val="22"/>
            <w:lang w:val="en-US"/>
          </w:rPr>
          <w:delText xml:space="preserve"> </w:delText>
        </w:r>
      </w:del>
      <w:r w:rsidR="00A01DA9" w:rsidRPr="00FE1965">
        <w:rPr>
          <w:rFonts w:cs="Times New Roman"/>
          <w:sz w:val="22"/>
          <w:lang w:val="en-US"/>
        </w:rPr>
        <w:t xml:space="preserve">Data changes in </w:t>
      </w:r>
      <w:commentRangeStart w:id="371"/>
      <w:r w:rsidR="00A01DA9" w:rsidRPr="00FE1965">
        <w:rPr>
          <w:rFonts w:cs="Times New Roman"/>
          <w:sz w:val="22"/>
          <w:lang w:val="en-US"/>
        </w:rPr>
        <w:t>aggregate</w:t>
      </w:r>
      <w:ins w:id="372" w:author="Jonathan Platt" w:date="2023-05-29T20:16:00Z">
        <w:r w:rsidR="00A37693">
          <w:rPr>
            <w:rFonts w:cs="Times New Roman"/>
            <w:sz w:val="22"/>
            <w:lang w:val="en-US"/>
          </w:rPr>
          <w:t>s</w:t>
        </w:r>
        <w:commentRangeEnd w:id="371"/>
        <w:r w:rsidR="00A37693">
          <w:rPr>
            <w:rStyle w:val="CommentReference"/>
            <w:rFonts w:asciiTheme="minorHAnsi" w:eastAsiaTheme="minorHAnsi" w:hAnsiTheme="minorHAnsi" w:cstheme="minorBidi"/>
            <w:lang w:val="en-US"/>
          </w:rPr>
          <w:commentReference w:id="371"/>
        </w:r>
      </w:ins>
      <w:r w:rsidR="00A01DA9" w:rsidRPr="00FE1965">
        <w:rPr>
          <w:rFonts w:cs="Times New Roman"/>
          <w:sz w:val="22"/>
          <w:lang w:val="en-US"/>
        </w:rPr>
        <w:t xml:space="preserve"> should adhere to ACID, which means they should be atomic, consistent, isolated, and long-lasting (</w:t>
      </w:r>
      <w:commentRangeStart w:id="373"/>
      <w:r w:rsidR="00A01DA9" w:rsidRPr="00B82E0F">
        <w:rPr>
          <w:rFonts w:cs="Times New Roman"/>
          <w:color w:val="008000"/>
          <w:sz w:val="22"/>
          <w:lang w:val="en-US"/>
        </w:rPr>
        <w:t>Jovanovic &amp; Benson, 2013)</w:t>
      </w:r>
      <w:commentRangeEnd w:id="373"/>
      <w:r w:rsidR="00B82E0F">
        <w:rPr>
          <w:rStyle w:val="CommentReference"/>
          <w:rFonts w:asciiTheme="minorHAnsi" w:eastAsiaTheme="minorHAnsi" w:hAnsiTheme="minorHAnsi" w:cstheme="minorBidi"/>
          <w:lang w:val="en-US"/>
        </w:rPr>
        <w:commentReference w:id="373"/>
      </w:r>
      <w:r w:rsidR="00A01DA9" w:rsidRPr="00FE1965">
        <w:rPr>
          <w:rFonts w:cs="Times New Roman"/>
          <w:sz w:val="22"/>
          <w:lang w:val="en-US"/>
        </w:rPr>
        <w:t xml:space="preserve">. </w:t>
      </w:r>
      <w:del w:id="375" w:author="Jonathan Platt" w:date="2023-05-29T17:19:00Z">
        <w:r w:rsidR="00A01DA9" w:rsidRPr="00FE1965" w:rsidDel="00B459E0">
          <w:rPr>
            <w:rFonts w:cs="Times New Roman"/>
            <w:sz w:val="22"/>
            <w:lang w:val="en-US"/>
          </w:rPr>
          <w:delText xml:space="preserve">For creating complex aggregates, </w:delText>
        </w:r>
      </w:del>
      <w:del w:id="376" w:author="Jonathan Platt" w:date="2023-05-29T17:18:00Z">
        <w:r w:rsidR="00A01DA9" w:rsidRPr="00FE1965" w:rsidDel="00B459E0">
          <w:rPr>
            <w:rFonts w:cs="Times New Roman"/>
            <w:sz w:val="22"/>
            <w:lang w:val="en-US"/>
          </w:rPr>
          <w:delText xml:space="preserve">the </w:delText>
        </w:r>
      </w:del>
      <w:ins w:id="377" w:author="Jonathan Platt" w:date="2023-05-29T17:18:00Z">
        <w:r w:rsidR="00B459E0">
          <w:rPr>
            <w:rFonts w:cs="Times New Roman"/>
            <w:sz w:val="22"/>
            <w:lang w:val="en-US"/>
          </w:rPr>
          <w:t>The</w:t>
        </w:r>
        <w:r w:rsidR="00B459E0" w:rsidRPr="00FE1965">
          <w:rPr>
            <w:rFonts w:cs="Times New Roman"/>
            <w:sz w:val="22"/>
            <w:lang w:val="en-US"/>
          </w:rPr>
          <w:t xml:space="preserve"> </w:t>
        </w:r>
      </w:ins>
      <w:r w:rsidR="00A01DA9" w:rsidRPr="00FE1965">
        <w:rPr>
          <w:rFonts w:cs="Times New Roman"/>
          <w:sz w:val="22"/>
          <w:lang w:val="en-US"/>
        </w:rPr>
        <w:t>factory pattern can be used</w:t>
      </w:r>
      <w:ins w:id="378" w:author="Jonathan Platt" w:date="2023-05-29T17:19:00Z">
        <w:r w:rsidR="00B459E0">
          <w:rPr>
            <w:rFonts w:cs="Times New Roman"/>
            <w:sz w:val="22"/>
            <w:lang w:val="en-US"/>
          </w:rPr>
          <w:t xml:space="preserve"> for</w:t>
        </w:r>
        <w:r w:rsidR="00B459E0" w:rsidRPr="00FE1965">
          <w:rPr>
            <w:rFonts w:cs="Times New Roman"/>
            <w:sz w:val="22"/>
            <w:lang w:val="en-US"/>
          </w:rPr>
          <w:t xml:space="preserve"> creating complex aggregates</w:t>
        </w:r>
      </w:ins>
      <w:r w:rsidR="00A01DA9" w:rsidRPr="00FE1965">
        <w:rPr>
          <w:rFonts w:cs="Times New Roman"/>
          <w:sz w:val="22"/>
          <w:lang w:val="en-US"/>
        </w:rPr>
        <w:t xml:space="preserve"> [2].</w:t>
      </w:r>
    </w:p>
    <w:p w14:paraId="652E48FF" w14:textId="45252DC3" w:rsidR="00B309E4" w:rsidRPr="00FE1965" w:rsidRDefault="00A01DA9" w:rsidP="00150E21">
      <w:pPr>
        <w:pStyle w:val="ICESTNormal"/>
        <w:rPr>
          <w:rFonts w:cs="Times New Roman"/>
          <w:sz w:val="22"/>
          <w:lang w:val="en-US"/>
        </w:rPr>
      </w:pPr>
      <w:del w:id="379" w:author="Scribbr Grammar Checker" w:date="2023-05-28T04:26:00Z">
        <w:r w:rsidRPr="00B459E0">
          <w:rPr>
            <w:rFonts w:cs="Times New Roman"/>
            <w:sz w:val="22"/>
            <w:lang w:val="en-US"/>
          </w:rPr>
          <w:delText>Repository</w:delText>
        </w:r>
      </w:del>
      <w:ins w:id="381" w:author="Scribbr Grammar Checker" w:date="2023-05-28T04:26:00Z">
        <w:r w:rsidRPr="00B459E0">
          <w:rPr>
            <w:rFonts w:cs="Times New Roman"/>
            <w:sz w:val="22"/>
            <w:lang w:val="en-US"/>
          </w:rPr>
          <w:t xml:space="preserve">A </w:t>
        </w:r>
        <w:r w:rsidRPr="00FE1965">
          <w:rPr>
            <w:rFonts w:cs="Times New Roman"/>
            <w:b/>
            <w:bCs/>
            <w:sz w:val="22"/>
            <w:lang w:val="en-US"/>
          </w:rPr>
          <w:t>repository</w:t>
        </w:r>
      </w:ins>
      <w:r w:rsidRPr="00FE1965">
        <w:rPr>
          <w:rFonts w:cs="Times New Roman"/>
          <w:sz w:val="22"/>
          <w:lang w:val="en-US"/>
        </w:rPr>
        <w:t xml:space="preserve"> is a collection of items of a particular type. Repositories offer a unified abstraction for all persistence-related problems [34]. This makes it easy for clients to </w:t>
      </w:r>
      <w:del w:id="383" w:author="Jonathan Platt" w:date="2023-05-29T20:17:00Z">
        <w:r w:rsidRPr="00FE1965" w:rsidDel="00A37693">
          <w:rPr>
            <w:rFonts w:cs="Times New Roman"/>
            <w:sz w:val="22"/>
            <w:lang w:val="en-US"/>
          </w:rPr>
          <w:delText xml:space="preserve">get </w:delText>
        </w:r>
      </w:del>
      <w:ins w:id="384" w:author="Jonathan Platt" w:date="2023-05-29T20:17:00Z">
        <w:r w:rsidR="00A37693">
          <w:rPr>
            <w:rFonts w:cs="Times New Roman"/>
            <w:sz w:val="22"/>
            <w:lang w:val="en-US"/>
          </w:rPr>
          <w:t>obtain</w:t>
        </w:r>
        <w:r w:rsidR="00A37693" w:rsidRPr="00FE1965">
          <w:rPr>
            <w:rFonts w:cs="Times New Roman"/>
            <w:sz w:val="22"/>
            <w:lang w:val="en-US"/>
          </w:rPr>
          <w:t xml:space="preserve"> </w:t>
        </w:r>
      </w:ins>
      <w:r w:rsidRPr="00FE1965">
        <w:rPr>
          <w:rFonts w:cs="Times New Roman"/>
          <w:sz w:val="22"/>
          <w:lang w:val="en-US"/>
        </w:rPr>
        <w:t xml:space="preserve">and manage model objects. The public interface of a repository communicates design decisions very clearly. </w:t>
      </w:r>
      <w:commentRangeStart w:id="385"/>
      <w:r w:rsidRPr="00A261FF">
        <w:rPr>
          <w:rFonts w:cs="Times New Roman"/>
          <w:sz w:val="22"/>
          <w:lang w:val="en-US"/>
        </w:rPr>
        <w:t>Only a few things should be directly accessible</w:t>
      </w:r>
      <w:commentRangeEnd w:id="385"/>
      <w:r w:rsidR="00A261FF">
        <w:rPr>
          <w:rStyle w:val="CommentReference"/>
          <w:rFonts w:asciiTheme="minorHAnsi" w:eastAsiaTheme="minorHAnsi" w:hAnsiTheme="minorHAnsi" w:cstheme="minorBidi"/>
          <w:lang w:val="en-US"/>
        </w:rPr>
        <w:commentReference w:id="385"/>
      </w:r>
      <w:del w:id="386" w:author="Scribbr Grammar Checker" w:date="2023-05-28T04:26:00Z">
        <w:r w:rsidRPr="00FE1965">
          <w:rPr>
            <w:rFonts w:cs="Times New Roman"/>
            <w:sz w:val="22"/>
            <w:lang w:val="en-US"/>
          </w:rPr>
          <w:delText>,</w:delText>
        </w:r>
      </w:del>
      <w:ins w:id="387" w:author="Scribbr Grammar Checker" w:date="2023-05-28T04:26:00Z">
        <w:r w:rsidRPr="00FE1965">
          <w:rPr>
            <w:rFonts w:cs="Times New Roman"/>
            <w:sz w:val="22"/>
            <w:lang w:val="en-US"/>
          </w:rPr>
          <w:t>;</w:t>
        </w:r>
      </w:ins>
      <w:r w:rsidRPr="00FE1965">
        <w:rPr>
          <w:rFonts w:cs="Times New Roman"/>
          <w:sz w:val="22"/>
          <w:lang w:val="en-US"/>
        </w:rPr>
        <w:t xml:space="preserve"> </w:t>
      </w:r>
      <w:del w:id="388" w:author="Scribbr Grammar Checker" w:date="2023-05-28T04:26:00Z">
        <w:r w:rsidRPr="00FE1965">
          <w:rPr>
            <w:rFonts w:cs="Times New Roman"/>
            <w:sz w:val="22"/>
            <w:lang w:val="en-US"/>
          </w:rPr>
          <w:delText>therefore</w:delText>
        </w:r>
      </w:del>
      <w:ins w:id="389" w:author="Scribbr Grammar Checker" w:date="2023-05-28T04:26:00Z">
        <w:del w:id="390" w:author="Jonathan Platt" w:date="2023-05-29T20:18:00Z">
          <w:r w:rsidRPr="00FE1965" w:rsidDel="00A37693">
            <w:rPr>
              <w:rFonts w:cs="Times New Roman"/>
              <w:sz w:val="22"/>
              <w:lang w:val="en-US"/>
            </w:rPr>
            <w:delText>therefore,</w:delText>
          </w:r>
        </w:del>
      </w:ins>
      <w:del w:id="391" w:author="Jonathan Platt" w:date="2023-05-29T20:18:00Z">
        <w:r w:rsidRPr="00FE1965" w:rsidDel="00A37693">
          <w:rPr>
            <w:rFonts w:cs="Times New Roman"/>
            <w:sz w:val="22"/>
            <w:lang w:val="en-US"/>
          </w:rPr>
          <w:delText xml:space="preserve"> </w:delText>
        </w:r>
      </w:del>
      <w:r w:rsidRPr="00FE1965">
        <w:rPr>
          <w:rFonts w:cs="Times New Roman"/>
          <w:sz w:val="22"/>
          <w:lang w:val="en-US"/>
        </w:rPr>
        <w:t xml:space="preserve">repositories </w:t>
      </w:r>
      <w:del w:id="392" w:author="Jonathan Platt" w:date="2023-05-29T17:20:00Z">
        <w:r w:rsidRPr="00FE1965" w:rsidDel="00B459E0">
          <w:rPr>
            <w:rFonts w:cs="Times New Roman"/>
            <w:sz w:val="22"/>
            <w:lang w:val="en-US"/>
          </w:rPr>
          <w:delText xml:space="preserve">give </w:delText>
        </w:r>
      </w:del>
      <w:ins w:id="393" w:author="Jonathan Platt" w:date="2023-05-29T17:20:00Z">
        <w:r w:rsidR="00B459E0">
          <w:rPr>
            <w:rFonts w:cs="Times New Roman"/>
            <w:sz w:val="22"/>
            <w:lang w:val="en-US"/>
          </w:rPr>
          <w:t>provide</w:t>
        </w:r>
        <w:r w:rsidR="00B459E0" w:rsidRPr="00FE1965">
          <w:rPr>
            <w:rFonts w:cs="Times New Roman"/>
            <w:sz w:val="22"/>
            <w:lang w:val="en-US"/>
          </w:rPr>
          <w:t xml:space="preserve"> </w:t>
        </w:r>
      </w:ins>
      <w:r w:rsidRPr="00FE1965">
        <w:rPr>
          <w:rFonts w:cs="Times New Roman"/>
          <w:sz w:val="22"/>
          <w:lang w:val="en-US"/>
        </w:rPr>
        <w:t xml:space="preserve">and regulate this access. An important benefit </w:t>
      </w:r>
      <w:ins w:id="394" w:author="Jonathan Platt" w:date="2023-05-29T17:20:00Z">
        <w:r w:rsidR="00B459E0">
          <w:rPr>
            <w:rFonts w:cs="Times New Roman"/>
            <w:sz w:val="22"/>
            <w:lang w:val="en-US"/>
          </w:rPr>
          <w:t xml:space="preserve">of repositories </w:t>
        </w:r>
      </w:ins>
      <w:r w:rsidRPr="00FE1965">
        <w:rPr>
          <w:rFonts w:cs="Times New Roman"/>
          <w:sz w:val="22"/>
          <w:lang w:val="en-US"/>
        </w:rPr>
        <w:t xml:space="preserve">is that </w:t>
      </w:r>
      <w:ins w:id="395" w:author="Jonathan Platt" w:date="2023-05-29T17:20:00Z">
        <w:r w:rsidR="00B459E0">
          <w:rPr>
            <w:rFonts w:cs="Times New Roman"/>
            <w:sz w:val="22"/>
            <w:lang w:val="en-US"/>
          </w:rPr>
          <w:t>they</w:t>
        </w:r>
      </w:ins>
      <w:del w:id="396" w:author="Jonathan Platt" w:date="2023-05-29T17:20:00Z">
        <w:r w:rsidRPr="00FE1965" w:rsidDel="00B459E0">
          <w:rPr>
            <w:rFonts w:cs="Times New Roman"/>
            <w:sz w:val="22"/>
            <w:lang w:val="en-US"/>
          </w:rPr>
          <w:delText>repositories</w:delText>
        </w:r>
      </w:del>
      <w:r w:rsidRPr="00FE1965">
        <w:rPr>
          <w:rFonts w:cs="Times New Roman"/>
          <w:sz w:val="22"/>
          <w:lang w:val="en-US"/>
        </w:rPr>
        <w:t xml:space="preserve"> make the code easier to test. They reduce the tight coupling with external resources </w:t>
      </w:r>
      <w:del w:id="397" w:author="Jonathan Platt" w:date="2023-05-29T17:20:00Z">
        <w:r w:rsidRPr="00FE1965" w:rsidDel="00B459E0">
          <w:rPr>
            <w:rFonts w:cs="Times New Roman"/>
            <w:sz w:val="22"/>
            <w:lang w:val="en-US"/>
          </w:rPr>
          <w:delText>like</w:delText>
        </w:r>
      </w:del>
      <w:ins w:id="398" w:author="Jonathan Platt" w:date="2023-05-29T17:20:00Z">
        <w:r w:rsidR="00B459E0">
          <w:rPr>
            <w:rFonts w:cs="Times New Roman"/>
            <w:sz w:val="22"/>
            <w:lang w:val="en-US"/>
          </w:rPr>
          <w:t>such as</w:t>
        </w:r>
      </w:ins>
      <w:del w:id="399" w:author="Scribbr Grammar Checker" w:date="2023-05-28T04:26:00Z">
        <w:r w:rsidRPr="00FE1965">
          <w:rPr>
            <w:rFonts w:cs="Times New Roman"/>
            <w:sz w:val="22"/>
            <w:lang w:val="en-US"/>
          </w:rPr>
          <w:delText xml:space="preserve"> as</w:delText>
        </w:r>
      </w:del>
      <w:r w:rsidRPr="00FE1965">
        <w:rPr>
          <w:rFonts w:cs="Times New Roman"/>
          <w:sz w:val="22"/>
          <w:lang w:val="en-US"/>
        </w:rPr>
        <w:t xml:space="preserve"> databases and data providers, which would traditionally make unit testing challenging. When code for data access is wrapped in one or more well-known classes, it is easier and safer to use (</w:t>
      </w:r>
      <w:commentRangeStart w:id="400"/>
      <w:r w:rsidRPr="00FE1965">
        <w:rPr>
          <w:rFonts w:cs="Times New Roman"/>
          <w:sz w:val="22"/>
          <w:lang w:val="en-US"/>
        </w:rPr>
        <w:t>Gorman, 2021</w:t>
      </w:r>
      <w:commentRangeEnd w:id="400"/>
      <w:r w:rsidR="007A0F01">
        <w:rPr>
          <w:rStyle w:val="CommentReference"/>
          <w:rFonts w:asciiTheme="minorHAnsi" w:eastAsiaTheme="minorHAnsi" w:hAnsiTheme="minorHAnsi" w:cstheme="minorBidi"/>
          <w:lang w:val="en-US"/>
        </w:rPr>
        <w:commentReference w:id="400"/>
      </w:r>
      <w:r w:rsidRPr="00FE1965">
        <w:rPr>
          <w:rFonts w:cs="Times New Roman"/>
          <w:sz w:val="22"/>
          <w:lang w:val="en-US"/>
        </w:rPr>
        <w:t>).</w:t>
      </w:r>
    </w:p>
    <w:p w14:paraId="2E6AE502" w14:textId="4EFEFC78" w:rsidR="00B309E4" w:rsidRPr="00FE1965" w:rsidRDefault="00B309E4" w:rsidP="00B309E4">
      <w:pPr>
        <w:pStyle w:val="ICESTNormal"/>
        <w:rPr>
          <w:rFonts w:cs="Times New Roman"/>
          <w:sz w:val="22"/>
          <w:lang w:val="en-US"/>
        </w:rPr>
      </w:pPr>
      <w:r w:rsidRPr="00FE1965">
        <w:rPr>
          <w:rFonts w:cs="Times New Roman"/>
          <w:sz w:val="22"/>
          <w:lang w:val="en-US"/>
        </w:rPr>
        <w:t xml:space="preserve">Vaughn Vernon [44] describes </w:t>
      </w:r>
      <w:r w:rsidRPr="00FE1965">
        <w:rPr>
          <w:rFonts w:cs="Times New Roman"/>
          <w:b/>
          <w:bCs/>
          <w:sz w:val="22"/>
          <w:lang w:val="en-US"/>
        </w:rPr>
        <w:t>domain events</w:t>
      </w:r>
      <w:r w:rsidRPr="00FE1965">
        <w:rPr>
          <w:rFonts w:cs="Times New Roman"/>
          <w:sz w:val="22"/>
          <w:lang w:val="en-US"/>
        </w:rPr>
        <w:t>, saying they should be used to capture an occurrence of something that happened in the domain</w:t>
      </w:r>
      <w:del w:id="401" w:author="Jonathan Platt" w:date="2023-05-29T17:22:00Z">
        <w:r w:rsidRPr="00FE1965" w:rsidDel="00B459E0">
          <w:rPr>
            <w:rFonts w:cs="Times New Roman"/>
            <w:sz w:val="22"/>
            <w:lang w:val="en-US"/>
          </w:rPr>
          <w:delText>. They</w:delText>
        </w:r>
      </w:del>
      <w:ins w:id="402" w:author="Jonathan Platt" w:date="2023-05-29T17:22:00Z">
        <w:r w:rsidR="00B459E0">
          <w:rPr>
            <w:rFonts w:cs="Times New Roman"/>
            <w:sz w:val="22"/>
            <w:lang w:val="en-US"/>
          </w:rPr>
          <w:t>, and they</w:t>
        </w:r>
      </w:ins>
      <w:r w:rsidRPr="00FE1965">
        <w:rPr>
          <w:rFonts w:cs="Times New Roman"/>
          <w:sz w:val="22"/>
          <w:lang w:val="en-US"/>
        </w:rPr>
        <w:t xml:space="preserve"> should be part of the </w:t>
      </w:r>
      <w:del w:id="403" w:author="Jonathan Platt" w:date="2023-05-29T17:22:00Z">
        <w:r w:rsidRPr="00FE1965" w:rsidDel="00B459E0">
          <w:rPr>
            <w:rFonts w:cs="Times New Roman"/>
            <w:sz w:val="22"/>
            <w:lang w:val="en-US"/>
          </w:rPr>
          <w:delText>ubiquitous language</w:delText>
        </w:r>
      </w:del>
      <w:ins w:id="404" w:author="Jonathan Platt" w:date="2023-05-29T17:22:00Z">
        <w:r w:rsidR="00B459E0">
          <w:rPr>
            <w:rFonts w:cs="Times New Roman"/>
            <w:sz w:val="22"/>
            <w:lang w:val="en-US"/>
          </w:rPr>
          <w:t>UL</w:t>
        </w:r>
      </w:ins>
      <w:r w:rsidRPr="00FE1965">
        <w:rPr>
          <w:rFonts w:cs="Times New Roman"/>
          <w:sz w:val="22"/>
          <w:lang w:val="en-US"/>
        </w:rPr>
        <w:t>. Events are helpful because they signal that a certain thing has happened. A domain event is essentially a message, a record of something that happened in the past.</w:t>
      </w:r>
    </w:p>
    <w:p w14:paraId="223AE82D" w14:textId="3791DE3C" w:rsidR="00EC5C4C" w:rsidRPr="00FE1965" w:rsidRDefault="00B309E4" w:rsidP="00B309E4">
      <w:pPr>
        <w:pStyle w:val="ICESTNormal"/>
        <w:rPr>
          <w:rFonts w:cs="Times New Roman"/>
          <w:sz w:val="22"/>
          <w:lang w:val="en-US"/>
        </w:rPr>
      </w:pPr>
      <w:r w:rsidRPr="00FE1965">
        <w:rPr>
          <w:rFonts w:cs="Times New Roman"/>
          <w:b/>
          <w:bCs/>
          <w:sz w:val="22"/>
          <w:lang w:val="en-US"/>
        </w:rPr>
        <w:t>Model</w:t>
      </w:r>
      <w:del w:id="405" w:author="Scribbr Grammar Checker" w:date="2023-05-28T04:26:00Z">
        <w:r w:rsidRPr="00FE1965">
          <w:rPr>
            <w:rFonts w:cs="Times New Roman"/>
            <w:b/>
            <w:bCs/>
            <w:sz w:val="22"/>
            <w:lang w:val="en-US"/>
          </w:rPr>
          <w:delText xml:space="preserve"> </w:delText>
        </w:r>
      </w:del>
      <w:ins w:id="406" w:author="Scribbr Grammar Checker" w:date="2023-05-28T04:26:00Z">
        <w:r w:rsidRPr="00FE1965">
          <w:rPr>
            <w:rFonts w:cs="Times New Roman"/>
            <w:b/>
            <w:bCs/>
            <w:sz w:val="22"/>
            <w:lang w:val="en-US"/>
          </w:rPr>
          <w:t>-</w:t>
        </w:r>
      </w:ins>
      <w:del w:id="407" w:author="Jonathan Platt" w:date="2023-05-29T17:23:00Z">
        <w:r w:rsidRPr="00FE1965" w:rsidDel="00B459E0">
          <w:rPr>
            <w:rFonts w:cs="Times New Roman"/>
            <w:b/>
            <w:bCs/>
            <w:sz w:val="22"/>
            <w:lang w:val="en-US"/>
          </w:rPr>
          <w:delText xml:space="preserve">Driven </w:delText>
        </w:r>
      </w:del>
      <w:ins w:id="408" w:author="Jonathan Platt" w:date="2023-05-29T17:23:00Z">
        <w:r w:rsidR="00B459E0">
          <w:rPr>
            <w:rFonts w:cs="Times New Roman"/>
            <w:b/>
            <w:bCs/>
            <w:sz w:val="22"/>
            <w:lang w:val="en-US"/>
          </w:rPr>
          <w:t>d</w:t>
        </w:r>
        <w:r w:rsidR="00B459E0" w:rsidRPr="00FE1965">
          <w:rPr>
            <w:rFonts w:cs="Times New Roman"/>
            <w:b/>
            <w:bCs/>
            <w:sz w:val="22"/>
            <w:lang w:val="en-US"/>
          </w:rPr>
          <w:t xml:space="preserve">riven </w:t>
        </w:r>
        <w:r w:rsidR="00B459E0">
          <w:rPr>
            <w:rFonts w:cs="Times New Roman"/>
            <w:b/>
            <w:bCs/>
            <w:sz w:val="22"/>
            <w:lang w:val="en-US"/>
          </w:rPr>
          <w:t>d</w:t>
        </w:r>
      </w:ins>
      <w:del w:id="409" w:author="Jonathan Platt" w:date="2023-05-29T17:23:00Z">
        <w:r w:rsidRPr="00FE1965" w:rsidDel="00B459E0">
          <w:rPr>
            <w:rFonts w:cs="Times New Roman"/>
            <w:b/>
            <w:bCs/>
            <w:sz w:val="22"/>
            <w:lang w:val="en-US"/>
          </w:rPr>
          <w:delText>D</w:delText>
        </w:r>
      </w:del>
      <w:r w:rsidRPr="00FE1965">
        <w:rPr>
          <w:rFonts w:cs="Times New Roman"/>
          <w:b/>
          <w:bCs/>
          <w:sz w:val="22"/>
          <w:lang w:val="en-US"/>
        </w:rPr>
        <w:t>esign</w:t>
      </w:r>
      <w:r w:rsidRPr="00FE1965">
        <w:rPr>
          <w:rFonts w:cs="Times New Roman"/>
          <w:sz w:val="22"/>
          <w:lang w:val="en-US"/>
        </w:rPr>
        <w:t xml:space="preserve"> </w:t>
      </w:r>
      <w:r w:rsidRPr="00B459E0">
        <w:rPr>
          <w:rFonts w:cs="Times New Roman"/>
          <w:b/>
          <w:bCs/>
          <w:sz w:val="22"/>
          <w:lang w:val="en-US"/>
        </w:rPr>
        <w:t>(MDD)</w:t>
      </w:r>
      <w:r w:rsidRPr="00FE1965">
        <w:rPr>
          <w:rFonts w:cs="Times New Roman"/>
          <w:sz w:val="22"/>
          <w:lang w:val="en-US"/>
        </w:rPr>
        <w:t xml:space="preserve"> provides a framework for the implementation of DDD-</w:t>
      </w:r>
      <w:del w:id="411" w:author="Scribbr Grammar Checker" w:date="2023-05-28T04:26:00Z">
        <w:r w:rsidRPr="00FE1965">
          <w:rPr>
            <w:rFonts w:cs="Times New Roman"/>
            <w:sz w:val="22"/>
            <w:lang w:val="en-US"/>
          </w:rPr>
          <w:delText>modelled</w:delText>
        </w:r>
      </w:del>
      <w:ins w:id="412" w:author="Scribbr Grammar Checker" w:date="2023-05-28T04:26:00Z">
        <w:r w:rsidRPr="00FE1965">
          <w:rPr>
            <w:rFonts w:cs="Times New Roman"/>
            <w:sz w:val="22"/>
            <w:lang w:val="en-US"/>
          </w:rPr>
          <w:t>modeled</w:t>
        </w:r>
      </w:ins>
      <w:r w:rsidRPr="00FE1965">
        <w:rPr>
          <w:rFonts w:cs="Times New Roman"/>
          <w:sz w:val="22"/>
          <w:lang w:val="en-US"/>
        </w:rPr>
        <w:t xml:space="preserve"> systems [2]. The previously listed tactical patterns are the construction elements</w:t>
      </w:r>
      <w:del w:id="413" w:author="Jonathan Platt" w:date="2023-05-29T17:24:00Z">
        <w:r w:rsidRPr="00FE1965" w:rsidDel="002A460D">
          <w:rPr>
            <w:rFonts w:cs="Times New Roman"/>
            <w:sz w:val="22"/>
            <w:lang w:val="en-US"/>
          </w:rPr>
          <w:delText>. They</w:delText>
        </w:r>
      </w:del>
      <w:ins w:id="414" w:author="Jonathan Platt" w:date="2023-05-29T17:24:00Z">
        <w:r w:rsidR="002A460D">
          <w:rPr>
            <w:rFonts w:cs="Times New Roman"/>
            <w:sz w:val="22"/>
            <w:lang w:val="en-US"/>
          </w:rPr>
          <w:t>, which</w:t>
        </w:r>
      </w:ins>
      <w:r w:rsidRPr="00FE1965">
        <w:rPr>
          <w:rFonts w:cs="Times New Roman"/>
          <w:sz w:val="22"/>
          <w:lang w:val="en-US"/>
        </w:rPr>
        <w:t xml:space="preserve"> have a relationship. MDD expresses state and computation through </w:t>
      </w:r>
      <w:del w:id="415" w:author="Scribbr Grammar Checker" w:date="2023-05-28T04:26:00Z">
        <w:r w:rsidRPr="00FE1965">
          <w:rPr>
            <w:rFonts w:cs="Times New Roman"/>
            <w:sz w:val="22"/>
            <w:lang w:val="en-US"/>
          </w:rPr>
          <w:delText>Value</w:delText>
        </w:r>
      </w:del>
      <w:ins w:id="416" w:author="Scribbr Grammar Checker" w:date="2023-05-28T04:26:00Z">
        <w:r w:rsidRPr="00FE1965">
          <w:rPr>
            <w:rFonts w:cs="Times New Roman"/>
            <w:sz w:val="22"/>
            <w:lang w:val="en-US"/>
          </w:rPr>
          <w:t>value</w:t>
        </w:r>
      </w:ins>
      <w:r w:rsidRPr="00FE1965">
        <w:rPr>
          <w:rFonts w:cs="Times New Roman"/>
          <w:sz w:val="22"/>
          <w:lang w:val="en-US"/>
        </w:rPr>
        <w:t xml:space="preserve"> objects, identity through entities, and change through domain events. Repositories permit access to entities and aggregates. Except for the events, they can all be encapsulated </w:t>
      </w:r>
      <w:del w:id="417" w:author="Scribbr Grammar Checker" w:date="2023-05-28T04:26:00Z">
        <w:r w:rsidRPr="00FE1965">
          <w:rPr>
            <w:rFonts w:cs="Times New Roman"/>
            <w:sz w:val="22"/>
            <w:lang w:val="en-US"/>
          </w:rPr>
          <w:delText>with</w:delText>
        </w:r>
      </w:del>
      <w:ins w:id="418" w:author="Scribbr Grammar Checker" w:date="2023-05-28T04:26:00Z">
        <w:r w:rsidRPr="00FE1965">
          <w:rPr>
            <w:rFonts w:cs="Times New Roman"/>
            <w:sz w:val="22"/>
            <w:lang w:val="en-US"/>
          </w:rPr>
          <w:t>in</w:t>
        </w:r>
      </w:ins>
      <w:r w:rsidRPr="00FE1965">
        <w:rPr>
          <w:rFonts w:cs="Times New Roman"/>
          <w:sz w:val="22"/>
          <w:lang w:val="en-US"/>
        </w:rPr>
        <w:t xml:space="preserve"> a factory.</w:t>
      </w:r>
    </w:p>
    <w:p w14:paraId="322A67EF" w14:textId="77777777" w:rsidR="00150E21" w:rsidRPr="00FE1965" w:rsidRDefault="00150E21" w:rsidP="00150E21">
      <w:pPr>
        <w:pStyle w:val="ICESTNormal"/>
        <w:rPr>
          <w:rFonts w:cs="Times New Roman"/>
          <w:sz w:val="22"/>
          <w:lang w:val="en-US"/>
        </w:rPr>
      </w:pPr>
    </w:p>
    <w:p w14:paraId="48E9D88B" w14:textId="1902C4B1" w:rsidR="00863A53" w:rsidRPr="00FE1965" w:rsidRDefault="00863A53" w:rsidP="00863A53">
      <w:pPr>
        <w:pStyle w:val="ICESTTitle"/>
        <w:numPr>
          <w:ilvl w:val="0"/>
          <w:numId w:val="1"/>
        </w:numPr>
        <w:tabs>
          <w:tab w:val="left" w:pos="500"/>
        </w:tabs>
        <w:jc w:val="left"/>
        <w:rPr>
          <w:rFonts w:cs="Times New Roman"/>
          <w:b/>
          <w:sz w:val="22"/>
          <w:szCs w:val="46"/>
          <w:lang w:val="en-US" w:eastAsia="en-GB"/>
        </w:rPr>
      </w:pPr>
      <w:r w:rsidRPr="00FE1965">
        <w:rPr>
          <w:rFonts w:cs="Times New Roman"/>
          <w:b/>
          <w:sz w:val="22"/>
          <w:szCs w:val="46"/>
          <w:lang w:val="en-US" w:eastAsia="en-GB"/>
        </w:rPr>
        <w:t>Managing the complexity issues in cloud services</w:t>
      </w:r>
      <w:r w:rsidR="00C909B7" w:rsidRPr="00FE1965">
        <w:rPr>
          <w:rFonts w:cs="Times New Roman"/>
          <w:b/>
          <w:sz w:val="22"/>
          <w:szCs w:val="46"/>
          <w:lang w:val="en-US" w:eastAsia="en-GB"/>
        </w:rPr>
        <w:t xml:space="preserve"> </w:t>
      </w:r>
      <w:del w:id="419" w:author="Jonathan Platt" w:date="2023-05-29T20:46:00Z">
        <w:r w:rsidR="00C909B7" w:rsidRPr="00FE1965" w:rsidDel="00330151">
          <w:rPr>
            <w:rFonts w:cs="Times New Roman"/>
            <w:b/>
            <w:sz w:val="22"/>
            <w:szCs w:val="46"/>
            <w:lang w:val="en-US" w:eastAsia="en-GB"/>
          </w:rPr>
          <w:delText xml:space="preserve">by </w:delText>
        </w:r>
      </w:del>
      <w:ins w:id="420" w:author="Jonathan Platt" w:date="2023-05-29T20:46:00Z">
        <w:r w:rsidR="00330151">
          <w:rPr>
            <w:rFonts w:cs="Times New Roman"/>
            <w:b/>
            <w:sz w:val="22"/>
            <w:szCs w:val="46"/>
            <w:lang w:val="en-US" w:eastAsia="en-GB"/>
          </w:rPr>
          <w:t>through</w:t>
        </w:r>
        <w:r w:rsidR="00330151" w:rsidRPr="00FE1965">
          <w:rPr>
            <w:rFonts w:cs="Times New Roman"/>
            <w:b/>
            <w:sz w:val="22"/>
            <w:szCs w:val="46"/>
            <w:lang w:val="en-US" w:eastAsia="en-GB"/>
          </w:rPr>
          <w:t xml:space="preserve"> </w:t>
        </w:r>
      </w:ins>
      <w:ins w:id="421" w:author="Jonathan Platt" w:date="2023-05-29T17:24:00Z">
        <w:r w:rsidR="002A460D">
          <w:rPr>
            <w:rFonts w:cs="Times New Roman"/>
            <w:b/>
            <w:sz w:val="22"/>
            <w:szCs w:val="46"/>
            <w:lang w:val="en-US" w:eastAsia="en-GB"/>
          </w:rPr>
          <w:t xml:space="preserve">a </w:t>
        </w:r>
      </w:ins>
      <w:del w:id="422" w:author="Jonathan Platt" w:date="2023-05-29T20:46:00Z">
        <w:r w:rsidR="00C909B7" w:rsidRPr="00FE1965" w:rsidDel="00330151">
          <w:rPr>
            <w:rFonts w:cs="Times New Roman"/>
            <w:b/>
            <w:sz w:val="22"/>
            <w:szCs w:val="46"/>
            <w:lang w:val="en-US" w:eastAsia="en-GB"/>
          </w:rPr>
          <w:delText xml:space="preserve">layers </w:delText>
        </w:r>
      </w:del>
      <w:ins w:id="423" w:author="Jonathan Platt" w:date="2023-05-29T20:46:00Z">
        <w:r w:rsidR="00330151">
          <w:rPr>
            <w:rFonts w:cs="Times New Roman"/>
            <w:b/>
            <w:sz w:val="22"/>
            <w:szCs w:val="46"/>
            <w:lang w:val="en-US" w:eastAsia="en-GB"/>
          </w:rPr>
          <w:t>layered</w:t>
        </w:r>
        <w:r w:rsidR="00330151" w:rsidRPr="00FE1965">
          <w:rPr>
            <w:rFonts w:cs="Times New Roman"/>
            <w:b/>
            <w:sz w:val="22"/>
            <w:szCs w:val="46"/>
            <w:lang w:val="en-US" w:eastAsia="en-GB"/>
          </w:rPr>
          <w:t xml:space="preserve"> </w:t>
        </w:r>
      </w:ins>
      <w:r w:rsidR="00C909B7" w:rsidRPr="00FE1965">
        <w:rPr>
          <w:rFonts w:cs="Times New Roman"/>
          <w:b/>
          <w:sz w:val="22"/>
          <w:szCs w:val="46"/>
          <w:lang w:val="en-US" w:eastAsia="en-GB"/>
        </w:rPr>
        <w:t>approach</w:t>
      </w:r>
    </w:p>
    <w:p w14:paraId="4E90D9DF" w14:textId="77777777" w:rsidR="004630BD" w:rsidRPr="00FE1965" w:rsidRDefault="004630BD" w:rsidP="00EC5C4C">
      <w:pPr>
        <w:pStyle w:val="ICESTNormal"/>
        <w:rPr>
          <w:rFonts w:cs="Times New Roman"/>
          <w:sz w:val="22"/>
          <w:lang w:val="en-US"/>
        </w:rPr>
      </w:pPr>
    </w:p>
    <w:p w14:paraId="4E25304D" w14:textId="36C80E91" w:rsidR="00863A53" w:rsidRPr="00FE1965" w:rsidRDefault="00863A53" w:rsidP="00EC5C4C">
      <w:pPr>
        <w:pStyle w:val="ICESTNormal"/>
        <w:rPr>
          <w:rFonts w:cs="Times New Roman"/>
          <w:sz w:val="22"/>
          <w:lang w:val="en-US"/>
        </w:rPr>
      </w:pPr>
      <w:r w:rsidRPr="00FE1965">
        <w:rPr>
          <w:rFonts w:cs="Times New Roman"/>
          <w:sz w:val="22"/>
          <w:lang w:val="en-US"/>
        </w:rPr>
        <w:t xml:space="preserve">The most important aspect of designing and establishing a service is setting its boundaries. DDD patterns assist in </w:t>
      </w:r>
      <w:del w:id="424" w:author="Jonathan Platt" w:date="2023-05-29T17:25:00Z">
        <w:r w:rsidRPr="00FE1965" w:rsidDel="002A460D">
          <w:rPr>
            <w:rFonts w:cs="Times New Roman"/>
            <w:sz w:val="22"/>
            <w:lang w:val="en-US"/>
          </w:rPr>
          <w:delText xml:space="preserve">the </w:delText>
        </w:r>
      </w:del>
      <w:r w:rsidRPr="00FE1965">
        <w:rPr>
          <w:rFonts w:cs="Times New Roman"/>
          <w:sz w:val="22"/>
          <w:lang w:val="en-US"/>
        </w:rPr>
        <w:t xml:space="preserve">understanding </w:t>
      </w:r>
      <w:del w:id="425" w:author="Jonathan Platt" w:date="2023-05-29T17:25:00Z">
        <w:r w:rsidRPr="00FE1965" w:rsidDel="002A460D">
          <w:rPr>
            <w:rFonts w:cs="Times New Roman"/>
            <w:sz w:val="22"/>
            <w:lang w:val="en-US"/>
          </w:rPr>
          <w:delText xml:space="preserve">of </w:delText>
        </w:r>
      </w:del>
      <w:r w:rsidRPr="00FE1965">
        <w:rPr>
          <w:rFonts w:cs="Times New Roman"/>
          <w:sz w:val="22"/>
          <w:lang w:val="en-US"/>
        </w:rPr>
        <w:t xml:space="preserve">the domain's complexity. Each </w:t>
      </w:r>
      <w:del w:id="426" w:author="Jonathan Platt" w:date="2023-05-29T22:51:00Z">
        <w:r w:rsidRPr="00FE1965" w:rsidDel="00E07B26">
          <w:rPr>
            <w:rFonts w:cs="Times New Roman"/>
            <w:sz w:val="22"/>
            <w:lang w:val="en-US"/>
          </w:rPr>
          <w:delText>bounded context</w:delText>
        </w:r>
      </w:del>
      <w:ins w:id="427" w:author="Jonathan Platt" w:date="2023-05-29T22:51:00Z">
        <w:r w:rsidR="00E07B26">
          <w:rPr>
            <w:rFonts w:cs="Times New Roman"/>
            <w:sz w:val="22"/>
            <w:lang w:val="en-US"/>
          </w:rPr>
          <w:t>BC</w:t>
        </w:r>
      </w:ins>
      <w:r w:rsidRPr="00FE1965">
        <w:rPr>
          <w:rFonts w:cs="Times New Roman"/>
          <w:sz w:val="22"/>
          <w:lang w:val="en-US"/>
        </w:rPr>
        <w:t xml:space="preserve"> identifies the entities and value objects, </w:t>
      </w:r>
      <w:del w:id="428" w:author="Scribbr Grammar Checker" w:date="2023-05-28T04:26:00Z">
        <w:r w:rsidRPr="00FE1965">
          <w:rPr>
            <w:rFonts w:cs="Times New Roman"/>
            <w:sz w:val="22"/>
            <w:lang w:val="en-US"/>
          </w:rPr>
          <w:delText>characterizes</w:delText>
        </w:r>
      </w:del>
      <w:ins w:id="429" w:author="Scribbr Grammar Checker" w:date="2023-05-28T04:26:00Z">
        <w:r w:rsidRPr="00FE1965">
          <w:rPr>
            <w:rFonts w:cs="Times New Roman"/>
            <w:sz w:val="22"/>
            <w:lang w:val="en-US"/>
          </w:rPr>
          <w:t>characterizes them</w:t>
        </w:r>
      </w:ins>
      <w:r w:rsidRPr="00FE1965">
        <w:rPr>
          <w:rFonts w:cs="Times New Roman"/>
          <w:sz w:val="22"/>
          <w:lang w:val="en-US"/>
        </w:rPr>
        <w:t xml:space="preserve">, and combines them. Choosing where to draw the border between </w:t>
      </w:r>
      <w:del w:id="430" w:author="Jonathan Platt" w:date="2023-05-29T22:51:00Z">
        <w:r w:rsidRPr="00FE1965" w:rsidDel="00E07B26">
          <w:rPr>
            <w:rFonts w:cs="Times New Roman"/>
            <w:sz w:val="22"/>
            <w:lang w:val="en-US"/>
          </w:rPr>
          <w:delText>bounded contexts</w:delText>
        </w:r>
      </w:del>
      <w:ins w:id="431" w:author="Jonathan Platt" w:date="2023-05-29T22:51:00Z">
        <w:r w:rsidR="00E07B26">
          <w:rPr>
            <w:rFonts w:cs="Times New Roman"/>
            <w:sz w:val="22"/>
            <w:lang w:val="en-US"/>
          </w:rPr>
          <w:t>BCs</w:t>
        </w:r>
      </w:ins>
      <w:r w:rsidRPr="00FE1965">
        <w:rPr>
          <w:rFonts w:cs="Times New Roman"/>
          <w:sz w:val="22"/>
          <w:lang w:val="en-US"/>
        </w:rPr>
        <w:t xml:space="preserve"> </w:t>
      </w:r>
      <w:r w:rsidRPr="00FE1965">
        <w:rPr>
          <w:rFonts w:cs="Times New Roman"/>
          <w:sz w:val="22"/>
          <w:lang w:val="en-US"/>
        </w:rPr>
        <w:lastRenderedPageBreak/>
        <w:t xml:space="preserve">requires balancing two competing objectives. Creating a barrier around items that need cohesion is the first step. The second goal is to avoid </w:t>
      </w:r>
      <w:commentRangeStart w:id="432"/>
      <w:ins w:id="433" w:author="Jonathan Platt" w:date="2023-05-29T17:25:00Z">
        <w:r w:rsidR="002A460D">
          <w:rPr>
            <w:rFonts w:cs="Times New Roman"/>
            <w:sz w:val="22"/>
            <w:lang w:val="en-US"/>
          </w:rPr>
          <w:t>“</w:t>
        </w:r>
      </w:ins>
      <w:r w:rsidRPr="00FE1965">
        <w:rPr>
          <w:rFonts w:cs="Times New Roman"/>
          <w:sz w:val="22"/>
          <w:lang w:val="en-US"/>
        </w:rPr>
        <w:t>chatty</w:t>
      </w:r>
      <w:ins w:id="434" w:author="Jonathan Platt" w:date="2023-05-29T17:25:00Z">
        <w:r w:rsidR="002A460D">
          <w:rPr>
            <w:rFonts w:cs="Times New Roman"/>
            <w:sz w:val="22"/>
            <w:lang w:val="en-US"/>
          </w:rPr>
          <w:t>”</w:t>
        </w:r>
        <w:commentRangeEnd w:id="432"/>
        <w:r w:rsidR="002A460D">
          <w:rPr>
            <w:rStyle w:val="CommentReference"/>
            <w:rFonts w:asciiTheme="minorHAnsi" w:eastAsiaTheme="minorHAnsi" w:hAnsiTheme="minorHAnsi" w:cstheme="minorBidi"/>
            <w:lang w:val="en-US"/>
          </w:rPr>
          <w:commentReference w:id="432"/>
        </w:r>
      </w:ins>
      <w:r w:rsidRPr="00FE1965">
        <w:rPr>
          <w:rFonts w:cs="Times New Roman"/>
          <w:sz w:val="22"/>
          <w:lang w:val="en-US"/>
        </w:rPr>
        <w:t xml:space="preserve"> inter-unit communications. These objectives may conflict with </w:t>
      </w:r>
      <w:del w:id="435" w:author="Scribbr Grammar Checker" w:date="2023-05-28T04:26:00Z">
        <w:r w:rsidRPr="00FE1965">
          <w:rPr>
            <w:rFonts w:cs="Times New Roman"/>
            <w:sz w:val="22"/>
            <w:lang w:val="en-US"/>
          </w:rPr>
          <w:delText>one</w:delText>
        </w:r>
      </w:del>
      <w:ins w:id="436" w:author="Scribbr Grammar Checker" w:date="2023-05-28T04:26:00Z">
        <w:r w:rsidRPr="00FE1965">
          <w:rPr>
            <w:rFonts w:cs="Times New Roman"/>
            <w:sz w:val="22"/>
            <w:lang w:val="en-US"/>
          </w:rPr>
          <w:t>each</w:t>
        </w:r>
      </w:ins>
      <w:r w:rsidRPr="00FE1965">
        <w:rPr>
          <w:rFonts w:cs="Times New Roman"/>
          <w:sz w:val="22"/>
          <w:lang w:val="en-US"/>
        </w:rPr>
        <w:t xml:space="preserve"> </w:t>
      </w:r>
      <w:del w:id="437" w:author="Scribbr Grammar Checker" w:date="2023-05-28T04:26:00Z">
        <w:r w:rsidRPr="00FE1965">
          <w:rPr>
            <w:rFonts w:cs="Times New Roman"/>
            <w:sz w:val="22"/>
            <w:lang w:val="en-US"/>
          </w:rPr>
          <w:delText>another</w:delText>
        </w:r>
      </w:del>
      <w:ins w:id="438" w:author="Scribbr Grammar Checker" w:date="2023-05-28T04:26:00Z">
        <w:r w:rsidRPr="00FE1965">
          <w:rPr>
            <w:rFonts w:cs="Times New Roman"/>
            <w:sz w:val="22"/>
            <w:lang w:val="en-US"/>
          </w:rPr>
          <w:t>other</w:t>
        </w:r>
      </w:ins>
      <w:r w:rsidRPr="00FE1965">
        <w:rPr>
          <w:rFonts w:cs="Times New Roman"/>
          <w:sz w:val="22"/>
          <w:lang w:val="en-US"/>
        </w:rPr>
        <w:t xml:space="preserve">. Balance should be accomplished by decomposing the system into the smallest units feasible [49]. In a single-bound context, cohesion is crucial. Another way to look at this aspect </w:t>
      </w:r>
      <w:del w:id="439" w:author="Scribbr Grammar Checker" w:date="2023-05-28T04:26:00Z">
        <w:r w:rsidRPr="00FE1965">
          <w:rPr>
            <w:rFonts w:cs="Times New Roman"/>
            <w:sz w:val="22"/>
            <w:lang w:val="en-US"/>
          </w:rPr>
          <w:delText>is</w:delText>
        </w:r>
      </w:del>
      <w:ins w:id="440" w:author="Scribbr Grammar Checker" w:date="2023-05-28T04:26:00Z">
        <w:r w:rsidRPr="00FE1965">
          <w:rPr>
            <w:rFonts w:cs="Times New Roman"/>
            <w:sz w:val="22"/>
            <w:lang w:val="en-US"/>
          </w:rPr>
          <w:t xml:space="preserve">is </w:t>
        </w:r>
      </w:ins>
      <w:ins w:id="441" w:author="Jonathan Platt" w:date="2023-05-29T17:26:00Z">
        <w:r w:rsidR="002A460D">
          <w:rPr>
            <w:rFonts w:cs="Times New Roman"/>
            <w:sz w:val="22"/>
            <w:lang w:val="en-US"/>
          </w:rPr>
          <w:t xml:space="preserve">to view it </w:t>
        </w:r>
      </w:ins>
      <w:ins w:id="442" w:author="Scribbr Grammar Checker" w:date="2023-05-28T04:26:00Z">
        <w:r w:rsidRPr="00FE1965">
          <w:rPr>
            <w:rFonts w:cs="Times New Roman"/>
            <w:sz w:val="22"/>
            <w:lang w:val="en-US"/>
          </w:rPr>
          <w:t>as</w:t>
        </w:r>
      </w:ins>
      <w:r w:rsidRPr="00FE1965">
        <w:rPr>
          <w:rFonts w:cs="Times New Roman"/>
          <w:sz w:val="22"/>
          <w:lang w:val="en-US"/>
        </w:rPr>
        <w:t xml:space="preserve"> autonomy. A unit is not completely autonomous if it relies on another unit to </w:t>
      </w:r>
      <w:del w:id="443" w:author="Scribbr Grammar Checker" w:date="2023-05-28T04:26:00Z">
        <w:r w:rsidRPr="00FE1965">
          <w:rPr>
            <w:rFonts w:cs="Times New Roman"/>
            <w:sz w:val="22"/>
            <w:lang w:val="en-US"/>
          </w:rPr>
          <w:delText>fulfil</w:delText>
        </w:r>
      </w:del>
      <w:ins w:id="444" w:author="Scribbr Grammar Checker" w:date="2023-05-28T04:26:00Z">
        <w:r w:rsidRPr="00FE1965">
          <w:rPr>
            <w:rFonts w:cs="Times New Roman"/>
            <w:sz w:val="22"/>
            <w:lang w:val="en-US"/>
          </w:rPr>
          <w:t>fulfill</w:t>
        </w:r>
      </w:ins>
      <w:r w:rsidRPr="00FE1965">
        <w:rPr>
          <w:rFonts w:cs="Times New Roman"/>
          <w:sz w:val="22"/>
          <w:lang w:val="en-US"/>
        </w:rPr>
        <w:t xml:space="preserve"> a request directly.</w:t>
      </w:r>
    </w:p>
    <w:p w14:paraId="03BAD1B8" w14:textId="7B345129" w:rsidR="00863A53" w:rsidRPr="00FE1965" w:rsidRDefault="00863A53" w:rsidP="00EC5C4C">
      <w:pPr>
        <w:pStyle w:val="ICESTNormal"/>
        <w:rPr>
          <w:rFonts w:cs="Times New Roman"/>
          <w:sz w:val="22"/>
          <w:lang w:val="en-US"/>
        </w:rPr>
      </w:pPr>
      <w:r w:rsidRPr="00FE1965">
        <w:rPr>
          <w:rFonts w:cs="Times New Roman"/>
          <w:sz w:val="22"/>
          <w:lang w:val="en-US"/>
        </w:rPr>
        <w:t xml:space="preserve">DDD concepts create a structure known as </w:t>
      </w:r>
      <w:ins w:id="445" w:author="Jonathan Platt" w:date="2023-05-29T17:28:00Z">
        <w:r w:rsidR="002A460D">
          <w:rPr>
            <w:rFonts w:cs="Times New Roman"/>
            <w:sz w:val="22"/>
            <w:lang w:val="en-US"/>
          </w:rPr>
          <w:t>“</w:t>
        </w:r>
      </w:ins>
      <w:del w:id="446" w:author="Jonathan Platt" w:date="2023-05-29T17:28:00Z">
        <w:r w:rsidRPr="00FE1965" w:rsidDel="002A460D">
          <w:rPr>
            <w:rFonts w:cs="Times New Roman"/>
            <w:sz w:val="22"/>
            <w:lang w:val="en-US"/>
          </w:rPr>
          <w:delText>"</w:delText>
        </w:r>
      </w:del>
      <w:r w:rsidRPr="00FE1965">
        <w:rPr>
          <w:rFonts w:cs="Times New Roman"/>
          <w:sz w:val="22"/>
          <w:lang w:val="en-US"/>
        </w:rPr>
        <w:t>onion architecture</w:t>
      </w:r>
      <w:ins w:id="447" w:author="Jonathan Platt" w:date="2023-05-29T17:27:00Z">
        <w:r w:rsidR="002A460D">
          <w:rPr>
            <w:rFonts w:cs="Times New Roman"/>
            <w:sz w:val="22"/>
            <w:lang w:val="en-US"/>
          </w:rPr>
          <w:t>.</w:t>
        </w:r>
      </w:ins>
      <w:ins w:id="448" w:author="Jonathan Platt" w:date="2023-05-29T17:28:00Z">
        <w:r w:rsidR="002A460D">
          <w:rPr>
            <w:rFonts w:cs="Times New Roman"/>
            <w:sz w:val="22"/>
            <w:lang w:val="en-US"/>
          </w:rPr>
          <w:t>”</w:t>
        </w:r>
      </w:ins>
      <w:del w:id="449" w:author="Jonathan Platt" w:date="2023-05-29T17:28:00Z">
        <w:r w:rsidRPr="00FE1965" w:rsidDel="002A460D">
          <w:rPr>
            <w:rFonts w:cs="Times New Roman"/>
            <w:sz w:val="22"/>
            <w:lang w:val="en-US"/>
          </w:rPr>
          <w:delText>"</w:delText>
        </w:r>
      </w:del>
      <w:del w:id="450" w:author="Jonathan Platt" w:date="2023-05-29T17:27:00Z">
        <w:r w:rsidRPr="00FE1965" w:rsidDel="002A460D">
          <w:rPr>
            <w:rFonts w:cs="Times New Roman"/>
            <w:sz w:val="22"/>
            <w:lang w:val="en-US"/>
          </w:rPr>
          <w:delText>.</w:delText>
        </w:r>
      </w:del>
      <w:r w:rsidRPr="00FE1965">
        <w:rPr>
          <w:rFonts w:cs="Times New Roman"/>
          <w:sz w:val="22"/>
          <w:lang w:val="en-US"/>
        </w:rPr>
        <w:t xml:space="preserve"> </w:t>
      </w:r>
      <w:del w:id="451" w:author="Jonathan Platt" w:date="2023-05-29T17:28:00Z">
        <w:r w:rsidRPr="00FE1965" w:rsidDel="002A460D">
          <w:rPr>
            <w:rFonts w:cs="Times New Roman"/>
            <w:sz w:val="22"/>
            <w:lang w:val="en-US"/>
          </w:rPr>
          <w:delText>It is called an onion</w:delText>
        </w:r>
      </w:del>
      <w:ins w:id="452" w:author="Jonathan Platt" w:date="2023-05-29T17:28:00Z">
        <w:r w:rsidR="002A460D">
          <w:rPr>
            <w:rFonts w:cs="Times New Roman"/>
            <w:sz w:val="22"/>
            <w:lang w:val="en-US"/>
          </w:rPr>
          <w:t>The word “onion” is used</w:t>
        </w:r>
      </w:ins>
      <w:r w:rsidRPr="00FE1965">
        <w:rPr>
          <w:rFonts w:cs="Times New Roman"/>
          <w:sz w:val="22"/>
          <w:lang w:val="en-US"/>
        </w:rPr>
        <w:t xml:space="preserve"> because </w:t>
      </w:r>
      <w:commentRangeStart w:id="453"/>
      <w:del w:id="454" w:author="Jonathan Platt" w:date="2023-05-29T20:48:00Z">
        <w:r w:rsidRPr="00FE1965" w:rsidDel="00330151">
          <w:rPr>
            <w:rFonts w:cs="Times New Roman"/>
            <w:sz w:val="22"/>
            <w:lang w:val="en-US"/>
          </w:rPr>
          <w:delText xml:space="preserve">it </w:delText>
        </w:r>
      </w:del>
      <w:ins w:id="455" w:author="Jonathan Platt" w:date="2023-05-29T20:48:00Z">
        <w:r w:rsidR="00330151">
          <w:rPr>
            <w:rFonts w:cs="Times New Roman"/>
            <w:sz w:val="22"/>
            <w:lang w:val="en-US"/>
          </w:rPr>
          <w:t>the architecture</w:t>
        </w:r>
        <w:commentRangeEnd w:id="453"/>
        <w:r w:rsidR="00330151">
          <w:rPr>
            <w:rStyle w:val="CommentReference"/>
            <w:rFonts w:asciiTheme="minorHAnsi" w:eastAsiaTheme="minorHAnsi" w:hAnsiTheme="minorHAnsi" w:cstheme="minorBidi"/>
            <w:lang w:val="en-US"/>
          </w:rPr>
          <w:commentReference w:id="453"/>
        </w:r>
        <w:r w:rsidR="00330151" w:rsidRPr="00FE1965">
          <w:rPr>
            <w:rFonts w:cs="Times New Roman"/>
            <w:sz w:val="22"/>
            <w:lang w:val="en-US"/>
          </w:rPr>
          <w:t xml:space="preserve"> </w:t>
        </w:r>
      </w:ins>
      <w:r w:rsidRPr="00FE1965">
        <w:rPr>
          <w:rFonts w:cs="Times New Roman"/>
          <w:sz w:val="22"/>
          <w:lang w:val="en-US"/>
        </w:rPr>
        <w:t>has numerous layers and a central core. The top layers are dependent on the lower layers, yet the lower layers have no knowledge of the upper</w:t>
      </w:r>
      <w:ins w:id="456" w:author="Jonathan Platt" w:date="2023-05-29T17:28:00Z">
        <w:r w:rsidR="00054CA2">
          <w:rPr>
            <w:rFonts w:cs="Times New Roman"/>
            <w:sz w:val="22"/>
            <w:lang w:val="en-US"/>
          </w:rPr>
          <w:t xml:space="preserve"> ones</w:t>
        </w:r>
      </w:ins>
      <w:r w:rsidRPr="00FE1965">
        <w:rPr>
          <w:rFonts w:cs="Times New Roman"/>
          <w:sz w:val="22"/>
          <w:lang w:val="en-US"/>
        </w:rPr>
        <w:t xml:space="preserve">. </w:t>
      </w:r>
      <w:r w:rsidRPr="00A261FF">
        <w:rPr>
          <w:rFonts w:cs="Times New Roman"/>
          <w:sz w:val="22"/>
          <w:lang w:val="en-US"/>
        </w:rPr>
        <w:t xml:space="preserve">Onion architecture </w:t>
      </w:r>
      <w:del w:id="457" w:author="Jonathan Platt" w:date="2023-05-29T22:23:00Z">
        <w:r w:rsidRPr="00A261FF" w:rsidDel="00A261FF">
          <w:rPr>
            <w:rFonts w:cs="Times New Roman"/>
            <w:sz w:val="22"/>
            <w:lang w:val="en-US"/>
          </w:rPr>
          <w:delText xml:space="preserve">emphasizes </w:delText>
        </w:r>
      </w:del>
      <w:ins w:id="458" w:author="Jonathan Platt" w:date="2023-05-29T22:23:00Z">
        <w:r w:rsidR="00A261FF" w:rsidRPr="00A261FF">
          <w:rPr>
            <w:rFonts w:cs="Times New Roman"/>
            <w:sz w:val="22"/>
            <w:lang w:val="en-US"/>
          </w:rPr>
          <w:t xml:space="preserve">illustrates </w:t>
        </w:r>
      </w:ins>
      <w:del w:id="459" w:author="Jonathan Platt" w:date="2023-05-29T21:08:00Z">
        <w:r w:rsidRPr="00A261FF" w:rsidDel="00BD50EE">
          <w:rPr>
            <w:rFonts w:cs="Times New Roman"/>
            <w:sz w:val="22"/>
            <w:lang w:val="en-US"/>
          </w:rPr>
          <w:delText xml:space="preserve">the fact that </w:delText>
        </w:r>
      </w:del>
      <w:r w:rsidRPr="00A261FF">
        <w:rPr>
          <w:rFonts w:cs="Times New Roman"/>
          <w:sz w:val="22"/>
          <w:lang w:val="en-US"/>
        </w:rPr>
        <w:t>that the core elements of the domain model should act in isolation from each other.</w:t>
      </w:r>
    </w:p>
    <w:p w14:paraId="310C27DB" w14:textId="77777777" w:rsidR="00863A53" w:rsidRPr="00FE1965" w:rsidRDefault="00863A53" w:rsidP="00EC5C4C">
      <w:pPr>
        <w:pStyle w:val="ICESTNormal"/>
        <w:rPr>
          <w:rFonts w:cs="Times New Roman"/>
          <w:sz w:val="22"/>
          <w:lang w:val="en-US"/>
        </w:rPr>
      </w:pPr>
    </w:p>
    <w:p w14:paraId="3A61D640" w14:textId="77777777" w:rsidR="00863A53" w:rsidRPr="00FE1965" w:rsidRDefault="00863A53" w:rsidP="00863A53">
      <w:pPr>
        <w:pStyle w:val="ICESTNormal"/>
        <w:ind w:firstLine="0"/>
        <w:jc w:val="center"/>
        <w:rPr>
          <w:rFonts w:cs="Times New Roman"/>
          <w:sz w:val="22"/>
          <w:lang w:val="en-US"/>
        </w:rPr>
      </w:pPr>
      <w:r w:rsidRPr="00FE1965">
        <w:rPr>
          <w:lang w:val="en-US"/>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606EA32F" w:rsidR="00863A53" w:rsidRPr="00FE1965" w:rsidRDefault="00863A53" w:rsidP="00863A53">
      <w:pPr>
        <w:spacing w:after="0"/>
        <w:jc w:val="center"/>
        <w:rPr>
          <w:rFonts w:ascii="Times New Roman" w:hAnsi="Times New Roman"/>
          <w:i/>
          <w:sz w:val="20"/>
          <w:szCs w:val="20"/>
          <w:lang w:val="en-US"/>
        </w:rPr>
      </w:pPr>
      <w:r w:rsidRPr="00FE1965">
        <w:rPr>
          <w:rFonts w:ascii="Times New Roman" w:hAnsi="Times New Roman"/>
          <w:i/>
          <w:sz w:val="20"/>
          <w:lang w:val="en-US"/>
        </w:rPr>
        <w:t>Figure 2.  Building blocks of domain-driven design in onion architecture (</w:t>
      </w:r>
      <w:ins w:id="460" w:author="Jonathan Platt" w:date="2023-05-29T21:25:00Z">
        <w:r w:rsidR="00A44459">
          <w:rPr>
            <w:rFonts w:ascii="Times New Roman" w:hAnsi="Times New Roman"/>
            <w:i/>
            <w:sz w:val="20"/>
            <w:lang w:val="en-US"/>
          </w:rPr>
          <w:t>a</w:t>
        </w:r>
      </w:ins>
      <w:del w:id="461" w:author="Jonathan Platt" w:date="2023-05-29T21:25:00Z">
        <w:r w:rsidRPr="00FE1965" w:rsidDel="00A44459">
          <w:rPr>
            <w:rFonts w:ascii="Times New Roman" w:hAnsi="Times New Roman"/>
            <w:i/>
            <w:sz w:val="20"/>
            <w:lang w:val="en-US"/>
          </w:rPr>
          <w:delText>A</w:delText>
        </w:r>
      </w:del>
      <w:r w:rsidRPr="00FE1965">
        <w:rPr>
          <w:rFonts w:ascii="Times New Roman" w:hAnsi="Times New Roman"/>
          <w:i/>
          <w:sz w:val="20"/>
          <w:lang w:val="en-US"/>
        </w:rPr>
        <w:t xml:space="preserve">dapted from </w:t>
      </w:r>
      <w:ins w:id="462" w:author="Jonathan Platt" w:date="2023-05-29T17:28:00Z">
        <w:r w:rsidR="00054CA2">
          <w:rPr>
            <w:rFonts w:ascii="Times New Roman" w:hAnsi="Times New Roman"/>
            <w:i/>
            <w:sz w:val="20"/>
            <w:lang w:val="en-US"/>
          </w:rPr>
          <w:t xml:space="preserve">the </w:t>
        </w:r>
      </w:ins>
      <w:r w:rsidRPr="00FE1965">
        <w:rPr>
          <w:rFonts w:ascii="Times New Roman" w:hAnsi="Times New Roman"/>
          <w:i/>
          <w:sz w:val="20"/>
          <w:lang w:val="en-US"/>
        </w:rPr>
        <w:t xml:space="preserve">book </w:t>
      </w:r>
      <w:commentRangeStart w:id="463"/>
      <w:del w:id="464" w:author="Jonathan Platt" w:date="2023-05-29T17:28:00Z">
        <w:r w:rsidRPr="00054CA2" w:rsidDel="00054CA2">
          <w:rPr>
            <w:rFonts w:ascii="Times New Roman" w:hAnsi="Times New Roman"/>
            <w:iCs/>
            <w:sz w:val="20"/>
            <w:lang w:val="en-US"/>
          </w:rPr>
          <w:delText>"</w:delText>
        </w:r>
      </w:del>
      <w:r w:rsidRPr="00054CA2">
        <w:rPr>
          <w:rFonts w:ascii="Times New Roman" w:hAnsi="Times New Roman"/>
          <w:iCs/>
          <w:sz w:val="20"/>
          <w:lang w:val="en-US"/>
        </w:rPr>
        <w:t>Domain-Driven Design: Tackling Complexity in the Heart of Software</w:t>
      </w:r>
      <w:del w:id="467" w:author="Jonathan Platt" w:date="2023-05-29T17:29:00Z">
        <w:r w:rsidRPr="00FE1965" w:rsidDel="00054CA2">
          <w:rPr>
            <w:rFonts w:ascii="Times New Roman" w:hAnsi="Times New Roman"/>
            <w:i/>
            <w:sz w:val="20"/>
            <w:lang w:val="en-US"/>
          </w:rPr>
          <w:delText>"</w:delText>
        </w:r>
      </w:del>
      <w:r w:rsidRPr="00FE1965">
        <w:rPr>
          <w:rFonts w:ascii="Times New Roman" w:hAnsi="Times New Roman"/>
          <w:i/>
          <w:sz w:val="20"/>
          <w:lang w:val="en-US"/>
        </w:rPr>
        <w:t>, 2003)</w:t>
      </w:r>
      <w:commentRangeEnd w:id="463"/>
      <w:r w:rsidR="007A0F01">
        <w:rPr>
          <w:rStyle w:val="CommentReference"/>
          <w:lang w:val="en-US"/>
        </w:rPr>
        <w:commentReference w:id="463"/>
      </w:r>
    </w:p>
    <w:p w14:paraId="7F7C5D2D" w14:textId="77777777" w:rsidR="00863A53" w:rsidRPr="00FE1965" w:rsidRDefault="00863A53" w:rsidP="00EC5C4C">
      <w:pPr>
        <w:pStyle w:val="ICESTNormal"/>
        <w:rPr>
          <w:rFonts w:cs="Times New Roman"/>
          <w:sz w:val="22"/>
          <w:lang w:val="en-US"/>
        </w:rPr>
      </w:pPr>
    </w:p>
    <w:p w14:paraId="6BA55032" w14:textId="6EAC9418" w:rsidR="007A2616" w:rsidRPr="00FE1965" w:rsidRDefault="007A2616" w:rsidP="007A2616">
      <w:pPr>
        <w:pStyle w:val="ICESTNormal"/>
        <w:rPr>
          <w:rFonts w:cs="Times New Roman"/>
          <w:sz w:val="22"/>
          <w:lang w:val="en-US"/>
        </w:rPr>
      </w:pPr>
      <w:r w:rsidRPr="00FE1965">
        <w:rPr>
          <w:rFonts w:cs="Times New Roman"/>
          <w:sz w:val="22"/>
          <w:lang w:val="en-US"/>
        </w:rPr>
        <w:t xml:space="preserve">The core part of this </w:t>
      </w:r>
      <w:del w:id="468" w:author="Jonathan Platt" w:date="2023-05-29T17:29:00Z">
        <w:r w:rsidRPr="00FE1965" w:rsidDel="00054CA2">
          <w:rPr>
            <w:rFonts w:cs="Times New Roman"/>
            <w:sz w:val="22"/>
            <w:lang w:val="en-US"/>
          </w:rPr>
          <w:delText xml:space="preserve">so-called </w:delText>
        </w:r>
      </w:del>
      <w:r w:rsidRPr="00FE1965">
        <w:rPr>
          <w:rFonts w:cs="Times New Roman"/>
          <w:sz w:val="22"/>
          <w:lang w:val="en-US"/>
        </w:rPr>
        <w:t xml:space="preserve">onion </w:t>
      </w:r>
      <w:del w:id="469" w:author="Jonathan Platt" w:date="2023-05-29T17:30:00Z">
        <w:r w:rsidRPr="00FE1965" w:rsidDel="00054CA2">
          <w:rPr>
            <w:rFonts w:cs="Times New Roman"/>
            <w:sz w:val="22"/>
            <w:lang w:val="en-US"/>
          </w:rPr>
          <w:delText xml:space="preserve">is </w:delText>
        </w:r>
      </w:del>
      <w:ins w:id="470" w:author="Jonathan Platt" w:date="2023-05-29T17:30:00Z">
        <w:r w:rsidR="00054CA2">
          <w:rPr>
            <w:rFonts w:cs="Times New Roman"/>
            <w:sz w:val="22"/>
            <w:lang w:val="en-US"/>
          </w:rPr>
          <w:t>consists of</w:t>
        </w:r>
        <w:r w:rsidR="00054CA2" w:rsidRPr="00FE1965">
          <w:rPr>
            <w:rFonts w:cs="Times New Roman"/>
            <w:sz w:val="22"/>
            <w:lang w:val="en-US"/>
          </w:rPr>
          <w:t xml:space="preserve"> </w:t>
        </w:r>
      </w:ins>
      <w:r w:rsidRPr="00FE1965">
        <w:rPr>
          <w:rFonts w:cs="Times New Roman"/>
          <w:sz w:val="22"/>
          <w:lang w:val="en-US"/>
        </w:rPr>
        <w:t>the notion</w:t>
      </w:r>
      <w:ins w:id="471" w:author="Jonathan Platt" w:date="2023-05-29T17:30:00Z">
        <w:r w:rsidR="00054CA2">
          <w:rPr>
            <w:rFonts w:cs="Times New Roman"/>
            <w:sz w:val="22"/>
            <w:lang w:val="en-US"/>
          </w:rPr>
          <w:t>s</w:t>
        </w:r>
      </w:ins>
      <w:r w:rsidRPr="00FE1965">
        <w:rPr>
          <w:rFonts w:cs="Times New Roman"/>
          <w:sz w:val="22"/>
          <w:lang w:val="en-US"/>
        </w:rPr>
        <w:t xml:space="preserve"> of </w:t>
      </w:r>
      <w:ins w:id="472" w:author="Jonathan Platt" w:date="2023-05-29T22:24:00Z">
        <w:r w:rsidR="00A261FF">
          <w:rPr>
            <w:rFonts w:cs="Times New Roman"/>
            <w:sz w:val="22"/>
            <w:lang w:val="en-US"/>
          </w:rPr>
          <w:t>“</w:t>
        </w:r>
      </w:ins>
      <w:r w:rsidRPr="00A261FF">
        <w:rPr>
          <w:rFonts w:cs="Times New Roman"/>
          <w:sz w:val="22"/>
          <w:lang w:val="en-US"/>
        </w:rPr>
        <w:t>entity,</w:t>
      </w:r>
      <w:ins w:id="473" w:author="Jonathan Platt" w:date="2023-05-29T22:24:00Z">
        <w:r w:rsidR="00A261FF">
          <w:rPr>
            <w:rFonts w:cs="Times New Roman"/>
            <w:sz w:val="22"/>
            <w:lang w:val="en-US"/>
          </w:rPr>
          <w:t>”</w:t>
        </w:r>
      </w:ins>
      <w:r w:rsidRPr="00A261FF">
        <w:rPr>
          <w:rFonts w:cs="Times New Roman"/>
          <w:sz w:val="22"/>
          <w:lang w:val="en-US"/>
        </w:rPr>
        <w:t xml:space="preserve"> </w:t>
      </w:r>
      <w:ins w:id="474" w:author="Jonathan Platt" w:date="2023-05-29T22:24:00Z">
        <w:r w:rsidR="00A261FF">
          <w:rPr>
            <w:rFonts w:cs="Times New Roman"/>
            <w:sz w:val="22"/>
            <w:lang w:val="en-US"/>
          </w:rPr>
          <w:t>“</w:t>
        </w:r>
      </w:ins>
      <w:r w:rsidRPr="00A261FF">
        <w:rPr>
          <w:rFonts w:cs="Times New Roman"/>
          <w:sz w:val="22"/>
          <w:lang w:val="en-US"/>
        </w:rPr>
        <w:t>value object,</w:t>
      </w:r>
      <w:ins w:id="475" w:author="Jonathan Platt" w:date="2023-05-29T22:24:00Z">
        <w:r w:rsidR="00A261FF">
          <w:rPr>
            <w:rFonts w:cs="Times New Roman"/>
            <w:sz w:val="22"/>
            <w:lang w:val="en-US"/>
          </w:rPr>
          <w:t>”</w:t>
        </w:r>
      </w:ins>
      <w:r w:rsidRPr="00A261FF">
        <w:rPr>
          <w:rFonts w:cs="Times New Roman"/>
          <w:sz w:val="22"/>
          <w:lang w:val="en-US"/>
        </w:rPr>
        <w:t xml:space="preserve"> </w:t>
      </w:r>
      <w:ins w:id="476" w:author="Jonathan Platt" w:date="2023-05-29T22:24:00Z">
        <w:r w:rsidR="00A261FF">
          <w:rPr>
            <w:rFonts w:cs="Times New Roman"/>
            <w:sz w:val="22"/>
            <w:lang w:val="en-US"/>
          </w:rPr>
          <w:t>“</w:t>
        </w:r>
      </w:ins>
      <w:r w:rsidRPr="00A261FF">
        <w:rPr>
          <w:rFonts w:cs="Times New Roman"/>
          <w:sz w:val="22"/>
          <w:lang w:val="en-US"/>
        </w:rPr>
        <w:t>domain event,</w:t>
      </w:r>
      <w:ins w:id="477" w:author="Jonathan Platt" w:date="2023-05-29T22:24:00Z">
        <w:r w:rsidR="00A261FF">
          <w:rPr>
            <w:rFonts w:cs="Times New Roman"/>
            <w:sz w:val="22"/>
            <w:lang w:val="en-US"/>
          </w:rPr>
          <w:t>”</w:t>
        </w:r>
      </w:ins>
      <w:r w:rsidRPr="00A261FF">
        <w:rPr>
          <w:rFonts w:cs="Times New Roman"/>
          <w:sz w:val="22"/>
          <w:lang w:val="en-US"/>
        </w:rPr>
        <w:t xml:space="preserve"> and </w:t>
      </w:r>
      <w:ins w:id="478" w:author="Jonathan Platt" w:date="2023-05-29T22:24:00Z">
        <w:r w:rsidR="00A261FF">
          <w:rPr>
            <w:rFonts w:cs="Times New Roman"/>
            <w:sz w:val="22"/>
            <w:lang w:val="en-US"/>
          </w:rPr>
          <w:t>“</w:t>
        </w:r>
      </w:ins>
      <w:r w:rsidRPr="00A261FF">
        <w:rPr>
          <w:rFonts w:cs="Times New Roman"/>
          <w:sz w:val="22"/>
          <w:lang w:val="en-US"/>
        </w:rPr>
        <w:t>aggregate.</w:t>
      </w:r>
      <w:ins w:id="479" w:author="Jonathan Platt" w:date="2023-05-29T22:24:00Z">
        <w:r w:rsidR="00A261FF">
          <w:rPr>
            <w:rFonts w:cs="Times New Roman"/>
            <w:sz w:val="22"/>
            <w:lang w:val="en-US"/>
          </w:rPr>
          <w:t>”</w:t>
        </w:r>
      </w:ins>
      <w:r w:rsidRPr="00FE1965">
        <w:rPr>
          <w:rFonts w:cs="Times New Roman"/>
          <w:sz w:val="22"/>
          <w:lang w:val="en-US"/>
        </w:rPr>
        <w:t xml:space="preserve"> The next layer consists of repositories, factories, and domain services. Application services go beyond that. The code working with the data storage must be gathered under the repositories in the domain model. These four elements</w:t>
      </w:r>
      <w:del w:id="480" w:author="Scribbr Grammar Checker" w:date="2023-05-28T04:26:00Z">
        <w:r w:rsidRPr="00FE1965">
          <w:rPr>
            <w:rFonts w:cs="Times New Roman"/>
            <w:sz w:val="22"/>
            <w:lang w:val="en-US"/>
          </w:rPr>
          <w:delText xml:space="preserve">: </w:delText>
        </w:r>
      </w:del>
      <w:ins w:id="481" w:author="Jonathan Platt" w:date="2023-05-29T22:48:00Z">
        <w:r w:rsidR="00650B53">
          <w:rPr>
            <w:rFonts w:cs="Times New Roman"/>
            <w:sz w:val="22"/>
            <w:lang w:val="en-US"/>
          </w:rPr>
          <w:t xml:space="preserve"> – </w:t>
        </w:r>
      </w:ins>
      <w:ins w:id="482" w:author="Scribbr Grammar Checker" w:date="2023-05-28T04:26:00Z">
        <w:del w:id="483" w:author="Jonathan Platt" w:date="2023-05-29T22:48:00Z">
          <w:r w:rsidRPr="00FE1965" w:rsidDel="00650B53">
            <w:rPr>
              <w:rFonts w:cs="Times New Roman"/>
              <w:sz w:val="22"/>
              <w:lang w:val="en-US"/>
            </w:rPr>
            <w:delText>—</w:delText>
          </w:r>
        </w:del>
      </w:ins>
      <w:r w:rsidRPr="00FE1965">
        <w:rPr>
          <w:rFonts w:cs="Times New Roman"/>
          <w:sz w:val="22"/>
          <w:lang w:val="en-US"/>
        </w:rPr>
        <w:t>entities, value objects, domain events, and aggregates</w:t>
      </w:r>
      <w:ins w:id="484" w:author="Jonathan Platt" w:date="2023-05-29T22:49:00Z">
        <w:r w:rsidR="00650B53">
          <w:rPr>
            <w:rFonts w:cs="Times New Roman"/>
            <w:sz w:val="22"/>
            <w:lang w:val="en-US"/>
          </w:rPr>
          <w:t xml:space="preserve"> – </w:t>
        </w:r>
      </w:ins>
      <w:del w:id="485" w:author="Scribbr Grammar Checker" w:date="2023-05-28T04:26:00Z">
        <w:r w:rsidRPr="00FE1965">
          <w:rPr>
            <w:rFonts w:cs="Times New Roman"/>
            <w:sz w:val="22"/>
            <w:lang w:val="en-US"/>
          </w:rPr>
          <w:delText xml:space="preserve">, </w:delText>
        </w:r>
      </w:del>
      <w:ins w:id="486" w:author="Scribbr Grammar Checker" w:date="2023-05-28T04:26:00Z">
        <w:del w:id="487" w:author="Jonathan Platt" w:date="2023-05-29T22:49:00Z">
          <w:r w:rsidRPr="00FE1965" w:rsidDel="00650B53">
            <w:rPr>
              <w:rFonts w:cs="Times New Roman"/>
              <w:sz w:val="22"/>
              <w:lang w:val="en-US"/>
            </w:rPr>
            <w:delText>—</w:delText>
          </w:r>
        </w:del>
      </w:ins>
      <w:r w:rsidRPr="00FE1965">
        <w:rPr>
          <w:rFonts w:cs="Times New Roman"/>
          <w:sz w:val="22"/>
          <w:lang w:val="en-US"/>
        </w:rPr>
        <w:t>are the most basic. They can refer to each other. For example, a value object can keep a reference to an aggregate root</w:t>
      </w:r>
      <w:del w:id="488" w:author="Scribbr Grammar Checker" w:date="2023-05-28T04:26:00Z">
        <w:r w:rsidRPr="00FE1965">
          <w:rPr>
            <w:rFonts w:cs="Times New Roman"/>
            <w:sz w:val="22"/>
            <w:lang w:val="en-US"/>
          </w:rPr>
          <w:delText>,</w:delText>
        </w:r>
      </w:del>
      <w:r w:rsidRPr="00FE1965">
        <w:rPr>
          <w:rFonts w:cs="Times New Roman"/>
          <w:sz w:val="22"/>
          <w:lang w:val="en-US"/>
        </w:rPr>
        <w:t xml:space="preserve"> but cannot work with other DDD notions</w:t>
      </w:r>
      <w:del w:id="489" w:author="Jonathan Platt" w:date="2023-05-29T21:28:00Z">
        <w:r w:rsidRPr="00FE1965" w:rsidDel="00A44459">
          <w:rPr>
            <w:rFonts w:cs="Times New Roman"/>
            <w:sz w:val="22"/>
            <w:lang w:val="en-US"/>
          </w:rPr>
          <w:delText>,</w:delText>
        </w:r>
      </w:del>
      <w:r w:rsidRPr="00FE1965">
        <w:rPr>
          <w:rFonts w:cs="Times New Roman"/>
          <w:sz w:val="22"/>
          <w:lang w:val="en-US"/>
        </w:rPr>
        <w:t xml:space="preserve"> such as repositories and factories. Similarly, repositories, factories, and domain services can know about each </w:t>
      </w:r>
      <w:r w:rsidRPr="00FE1965">
        <w:rPr>
          <w:rFonts w:cs="Times New Roman"/>
          <w:sz w:val="22"/>
          <w:lang w:val="en-US"/>
        </w:rPr>
        <w:t>other and the four basic elements, but they should not refer to the application services. The main reason for th</w:t>
      </w:r>
      <w:ins w:id="490" w:author="Jonathan Platt" w:date="2023-05-29T17:31:00Z">
        <w:r w:rsidR="00054CA2">
          <w:rPr>
            <w:rFonts w:cs="Times New Roman"/>
            <w:sz w:val="22"/>
            <w:lang w:val="en-US"/>
          </w:rPr>
          <w:t>is</w:t>
        </w:r>
      </w:ins>
      <w:del w:id="491" w:author="Jonathan Platt" w:date="2023-05-29T17:31:00Z">
        <w:r w:rsidRPr="00FE1965" w:rsidDel="00054CA2">
          <w:rPr>
            <w:rFonts w:cs="Times New Roman"/>
            <w:sz w:val="22"/>
            <w:lang w:val="en-US"/>
          </w:rPr>
          <w:delText>e</w:delText>
        </w:r>
      </w:del>
      <w:r w:rsidRPr="00FE1965">
        <w:rPr>
          <w:rFonts w:cs="Times New Roman"/>
          <w:sz w:val="22"/>
          <w:lang w:val="en-US"/>
        </w:rPr>
        <w:t xml:space="preserve"> isolation is </w:t>
      </w:r>
      <w:ins w:id="492" w:author="Jonathan Platt" w:date="2023-05-29T17:31:00Z">
        <w:r w:rsidR="00054CA2">
          <w:rPr>
            <w:rFonts w:cs="Times New Roman"/>
            <w:sz w:val="22"/>
            <w:lang w:val="en-US"/>
          </w:rPr>
          <w:t>to allo</w:t>
        </w:r>
      </w:ins>
      <w:ins w:id="493" w:author="Jonathan Platt" w:date="2023-05-29T17:32:00Z">
        <w:r w:rsidR="00054CA2">
          <w:rPr>
            <w:rFonts w:cs="Times New Roman"/>
            <w:sz w:val="22"/>
            <w:lang w:val="en-US"/>
          </w:rPr>
          <w:t xml:space="preserve">w </w:t>
        </w:r>
      </w:ins>
      <w:r w:rsidRPr="00FE1965">
        <w:rPr>
          <w:rFonts w:cs="Times New Roman"/>
          <w:sz w:val="22"/>
          <w:lang w:val="en-US"/>
        </w:rPr>
        <w:t xml:space="preserve">the separation of concerns. </w:t>
      </w:r>
    </w:p>
    <w:p w14:paraId="7CEB8060" w14:textId="2B42AC7D" w:rsidR="0042664B" w:rsidRPr="00FE1965" w:rsidRDefault="007A2616" w:rsidP="007A2616">
      <w:pPr>
        <w:pStyle w:val="ICESTNormal"/>
        <w:rPr>
          <w:rFonts w:cs="Times New Roman"/>
          <w:sz w:val="22"/>
          <w:lang w:val="en-US"/>
        </w:rPr>
      </w:pPr>
      <w:r w:rsidRPr="00FE1965">
        <w:rPr>
          <w:rFonts w:cs="Times New Roman"/>
          <w:sz w:val="22"/>
          <w:lang w:val="en-US"/>
        </w:rPr>
        <w:t>Most enterprise applications with significant business and technical complexity are defined by multiple layers</w:t>
      </w:r>
      <w:ins w:id="494" w:author="Jonathan Platt" w:date="2023-05-29T17:32:00Z">
        <w:del w:id="495" w:author="Britta Thielmann" w:date="2023-06-04T11:56:00Z">
          <w:r w:rsidR="00054CA2" w:rsidDel="007A0F01">
            <w:rPr>
              <w:rFonts w:cs="Times New Roman"/>
              <w:sz w:val="22"/>
              <w:lang w:val="en-US"/>
            </w:rPr>
            <w:delText>.</w:delText>
          </w:r>
        </w:del>
      </w:ins>
      <w:r w:rsidRPr="00FE1965">
        <w:rPr>
          <w:rFonts w:cs="Times New Roman"/>
          <w:sz w:val="22"/>
          <w:lang w:val="en-US"/>
        </w:rPr>
        <w:t xml:space="preserve"> [13]</w:t>
      </w:r>
      <w:ins w:id="496" w:author="Britta Thielmann" w:date="2023-06-04T11:56:00Z">
        <w:r w:rsidR="007A0F01">
          <w:rPr>
            <w:rFonts w:cs="Times New Roman"/>
            <w:sz w:val="22"/>
            <w:lang w:val="en-US"/>
          </w:rPr>
          <w:t>.</w:t>
        </w:r>
      </w:ins>
      <w:del w:id="497" w:author="Jonathan Platt" w:date="2023-05-29T17:32:00Z">
        <w:r w:rsidRPr="00FE1965" w:rsidDel="00054CA2">
          <w:rPr>
            <w:rFonts w:cs="Times New Roman"/>
            <w:sz w:val="22"/>
            <w:lang w:val="en-US"/>
          </w:rPr>
          <w:delText>.</w:delText>
        </w:r>
      </w:del>
      <w:r w:rsidRPr="00FE1965">
        <w:rPr>
          <w:rFonts w:cs="Times New Roman"/>
          <w:sz w:val="22"/>
          <w:lang w:val="en-US"/>
        </w:rPr>
        <w:t xml:space="preserve"> These layers are </w:t>
      </w:r>
      <w:del w:id="498" w:author="Scribbr Grammar Checker" w:date="2023-05-28T04:26:00Z">
        <w:r w:rsidRPr="00FE1965">
          <w:rPr>
            <w:rFonts w:cs="Times New Roman"/>
            <w:sz w:val="22"/>
            <w:lang w:val="en-US"/>
          </w:rPr>
          <w:delText xml:space="preserve">a </w:delText>
        </w:r>
      </w:del>
      <w:r w:rsidRPr="00FE1965">
        <w:rPr>
          <w:rFonts w:cs="Times New Roman"/>
          <w:sz w:val="22"/>
          <w:lang w:val="en-US"/>
        </w:rPr>
        <w:t xml:space="preserve">logical </w:t>
      </w:r>
      <w:del w:id="499" w:author="Scribbr Grammar Checker" w:date="2023-05-28T04:26:00Z">
        <w:r w:rsidRPr="00FE1965">
          <w:rPr>
            <w:rFonts w:cs="Times New Roman"/>
            <w:sz w:val="22"/>
            <w:lang w:val="en-US"/>
          </w:rPr>
          <w:delText>artifact</w:delText>
        </w:r>
      </w:del>
      <w:ins w:id="500" w:author="Scribbr Grammar Checker" w:date="2023-05-28T04:26:00Z">
        <w:r w:rsidRPr="00FE1965">
          <w:rPr>
            <w:rFonts w:cs="Times New Roman"/>
            <w:sz w:val="22"/>
            <w:lang w:val="en-US"/>
          </w:rPr>
          <w:t>artifacts</w:t>
        </w:r>
      </w:ins>
      <w:r w:rsidRPr="00FE1965">
        <w:rPr>
          <w:rFonts w:cs="Times New Roman"/>
          <w:sz w:val="22"/>
          <w:lang w:val="en-US"/>
        </w:rPr>
        <w:t xml:space="preserve"> that help developers manage the complexity </w:t>
      </w:r>
      <w:del w:id="501" w:author="Scribbr Grammar Checker" w:date="2023-05-28T04:26:00Z">
        <w:r w:rsidRPr="00FE1965">
          <w:rPr>
            <w:rFonts w:cs="Times New Roman"/>
            <w:sz w:val="22"/>
            <w:lang w:val="en-US"/>
          </w:rPr>
          <w:delText>in</w:delText>
        </w:r>
      </w:del>
      <w:ins w:id="502" w:author="Scribbr Grammar Checker" w:date="2023-05-28T04:26:00Z">
        <w:r w:rsidRPr="00FE1965">
          <w:rPr>
            <w:rFonts w:cs="Times New Roman"/>
            <w:sz w:val="22"/>
            <w:lang w:val="en-US"/>
          </w:rPr>
          <w:t>of</w:t>
        </w:r>
      </w:ins>
      <w:r w:rsidRPr="00FE1965">
        <w:rPr>
          <w:rFonts w:cs="Times New Roman"/>
          <w:sz w:val="22"/>
          <w:lang w:val="en-US"/>
        </w:rPr>
        <w:t xml:space="preserve"> the code. </w:t>
      </w:r>
      <w:del w:id="503" w:author="Scribbr Grammar Checker" w:date="2023-05-28T04:26:00Z">
        <w:r w:rsidRPr="00FE1965">
          <w:rPr>
            <w:rFonts w:cs="Times New Roman"/>
            <w:sz w:val="22"/>
            <w:lang w:val="en-US"/>
          </w:rPr>
          <w:delText>Model</w:delText>
        </w:r>
      </w:del>
      <w:ins w:id="504" w:author="Scribbr Grammar Checker" w:date="2023-05-28T04:26:00Z">
        <w:del w:id="505" w:author="Jonathan Platt" w:date="2023-05-29T17:32:00Z">
          <w:r w:rsidRPr="00FE1965" w:rsidDel="00054CA2">
            <w:rPr>
              <w:rFonts w:cs="Times New Roman"/>
              <w:sz w:val="22"/>
              <w:lang w:val="en-US"/>
            </w:rPr>
            <w:delText>Model-driven</w:delText>
          </w:r>
        </w:del>
      </w:ins>
      <w:del w:id="506" w:author="Jonathan Platt" w:date="2023-05-29T17:32:00Z">
        <w:r w:rsidRPr="00FE1965" w:rsidDel="00054CA2">
          <w:rPr>
            <w:rFonts w:cs="Times New Roman"/>
            <w:sz w:val="22"/>
            <w:lang w:val="en-US"/>
          </w:rPr>
          <w:delText xml:space="preserve"> Driven Design</w:delText>
        </w:r>
      </w:del>
      <w:ins w:id="507" w:author="Scribbr Grammar Checker" w:date="2023-05-28T04:26:00Z">
        <w:del w:id="508" w:author="Jonathan Platt" w:date="2023-05-29T17:32:00Z">
          <w:r w:rsidRPr="00FE1965" w:rsidDel="00054CA2">
            <w:rPr>
              <w:rFonts w:cs="Times New Roman"/>
              <w:sz w:val="22"/>
              <w:lang w:val="en-US"/>
            </w:rPr>
            <w:delText>design</w:delText>
          </w:r>
        </w:del>
      </w:ins>
      <w:ins w:id="509" w:author="Jonathan Platt" w:date="2023-05-29T17:32:00Z">
        <w:r w:rsidR="00054CA2">
          <w:rPr>
            <w:rFonts w:cs="Times New Roman"/>
            <w:sz w:val="22"/>
            <w:lang w:val="en-US"/>
          </w:rPr>
          <w:t>MDD</w:t>
        </w:r>
      </w:ins>
      <w:r w:rsidRPr="00FE1965">
        <w:rPr>
          <w:rFonts w:cs="Times New Roman"/>
          <w:sz w:val="22"/>
          <w:lang w:val="en-US"/>
        </w:rPr>
        <w:t xml:space="preserve"> isolates domain expression using layers. </w:t>
      </w:r>
      <w:commentRangeStart w:id="510"/>
      <w:del w:id="511" w:author="Jonathan Platt" w:date="2023-05-29T21:29:00Z">
        <w:r w:rsidRPr="00FE1965" w:rsidDel="009F6BD0">
          <w:rPr>
            <w:rFonts w:cs="Times New Roman"/>
            <w:sz w:val="22"/>
            <w:lang w:val="en-US"/>
          </w:rPr>
          <w:delText xml:space="preserve">They </w:delText>
        </w:r>
      </w:del>
      <w:ins w:id="512" w:author="Jonathan Platt" w:date="2023-05-29T21:29:00Z">
        <w:r w:rsidR="009F6BD0">
          <w:rPr>
            <w:rFonts w:cs="Times New Roman"/>
            <w:sz w:val="22"/>
            <w:lang w:val="en-US"/>
          </w:rPr>
          <w:t>Those layers</w:t>
        </w:r>
        <w:r w:rsidR="009F6BD0" w:rsidRPr="00FE1965">
          <w:rPr>
            <w:rFonts w:cs="Times New Roman"/>
            <w:sz w:val="22"/>
            <w:lang w:val="en-US"/>
          </w:rPr>
          <w:t xml:space="preserve"> </w:t>
        </w:r>
        <w:commentRangeEnd w:id="510"/>
        <w:r w:rsidR="009F6BD0">
          <w:rPr>
            <w:rStyle w:val="CommentReference"/>
            <w:rFonts w:asciiTheme="minorHAnsi" w:eastAsiaTheme="minorHAnsi" w:hAnsiTheme="minorHAnsi" w:cstheme="minorBidi"/>
            <w:lang w:val="en-US"/>
          </w:rPr>
          <w:commentReference w:id="510"/>
        </w:r>
      </w:ins>
      <w:r w:rsidRPr="00FE1965">
        <w:rPr>
          <w:rFonts w:cs="Times New Roman"/>
          <w:sz w:val="22"/>
          <w:lang w:val="en-US"/>
        </w:rPr>
        <w:t>have nothing to do with the deployment of the service. When DDD principles are employed, the elements may be organized differently depending on the specific implementation. Nonetheless, as shown in Figure 3, there are a few common layers.</w:t>
      </w:r>
    </w:p>
    <w:p w14:paraId="481CCD6F" w14:textId="77777777" w:rsidR="0083274C" w:rsidRPr="00FE1965" w:rsidRDefault="0083274C" w:rsidP="0083274C">
      <w:pPr>
        <w:pStyle w:val="NoSpacing"/>
        <w:jc w:val="center"/>
        <w:rPr>
          <w:rFonts w:ascii="Times New Roman" w:hAnsi="Times New Roman"/>
        </w:rPr>
      </w:pPr>
      <w:r w:rsidRPr="00FE1965">
        <w:rPr/>
        <w:drawing>
          <wp:inline distT="0" distB="0" distL="0" distR="0" wp14:anchorId="2B776ECD" wp14:editId="1FE2720F">
            <wp:extent cx="2056667" cy="2876347"/>
            <wp:effectExtent l="304800" t="304800" r="325120" b="324485"/>
            <wp:docPr id="4" name="Picture 4"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Description automatically generated"/>
                    <pic:cNvPicPr>
                      <a:picLocks noChangeAspect="1"/>
                    </pic:cNvPicPr>
                  </pic:nvPicPr>
                  <pic:blipFill>
                    <a:blip r:embed="rId16"/>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7DA88A2D" w:rsidR="0083274C" w:rsidRPr="00FE1965" w:rsidRDefault="0083274C" w:rsidP="0083274C">
      <w:pPr>
        <w:pStyle w:val="ICESTNormal"/>
        <w:rPr>
          <w:rFonts w:cs="Times New Roman"/>
          <w:sz w:val="22"/>
          <w:lang w:val="en-US"/>
        </w:rPr>
      </w:pPr>
      <w:r w:rsidRPr="00FE1965">
        <w:rPr>
          <w:i/>
          <w:szCs w:val="20"/>
          <w:lang w:val="en-US"/>
        </w:rPr>
        <w:t>Figure 3.  Dependencies between layers in DDD</w:t>
      </w:r>
      <w:ins w:id="513" w:author="Britta Thielmann" w:date="2023-06-04T12:03:00Z">
        <w:r w:rsidR="00B82E0F">
          <w:rPr>
            <w:i/>
            <w:szCs w:val="20"/>
            <w:lang w:val="en-US"/>
          </w:rPr>
          <w:t xml:space="preserve"> </w:t>
        </w:r>
        <w:r w:rsidR="00B82E0F">
          <w:rPr>
            <w:iCs/>
            <w:szCs w:val="20"/>
            <w:lang w:val="en-US"/>
          </w:rPr>
          <w:t>[11]</w:t>
        </w:r>
      </w:ins>
      <w:ins w:id="514" w:author="Jonathan Platt" w:date="2023-05-29T21:29:00Z">
        <w:del w:id="515" w:author="Britta Thielmann" w:date="2023-06-04T12:03:00Z">
          <w:r w:rsidR="009F6BD0" w:rsidDel="00B82E0F">
            <w:rPr>
              <w:i/>
              <w:szCs w:val="20"/>
              <w:lang w:val="en-US"/>
            </w:rPr>
            <w:delText>.</w:delText>
          </w:r>
        </w:del>
      </w:ins>
      <w:del w:id="516" w:author="Britta Thielmann" w:date="2023-06-04T12:03:00Z">
        <w:r w:rsidRPr="00FE1965" w:rsidDel="00B82E0F">
          <w:rPr>
            <w:i/>
            <w:szCs w:val="20"/>
            <w:lang w:val="en-US"/>
          </w:rPr>
          <w:delText xml:space="preserve"> Authors: Cesar de la Torre, Bill Wagner</w:delText>
        </w:r>
      </w:del>
    </w:p>
    <w:p w14:paraId="4634ACCA" w14:textId="6DD58976" w:rsidR="0083274C" w:rsidRPr="00FE1965" w:rsidRDefault="0083274C" w:rsidP="007A2616">
      <w:pPr>
        <w:pStyle w:val="ICESTNormal"/>
        <w:rPr>
          <w:rFonts w:cs="Times New Roman"/>
          <w:sz w:val="22"/>
          <w:lang w:val="en-US"/>
        </w:rPr>
      </w:pPr>
    </w:p>
    <w:p w14:paraId="786F7387" w14:textId="0986746C" w:rsidR="007A2616" w:rsidRPr="00FE1965" w:rsidRDefault="005D4ECD" w:rsidP="007A2616">
      <w:pPr>
        <w:pStyle w:val="ICESTNormal"/>
        <w:rPr>
          <w:rFonts w:cs="Times New Roman"/>
          <w:sz w:val="22"/>
          <w:lang w:val="en-US"/>
        </w:rPr>
      </w:pPr>
      <w:r w:rsidRPr="00FE1965">
        <w:rPr>
          <w:rFonts w:cs="Times New Roman"/>
          <w:sz w:val="22"/>
          <w:lang w:val="en-US"/>
        </w:rPr>
        <w:t xml:space="preserve">The </w:t>
      </w:r>
      <w:r w:rsidRPr="00FE1965">
        <w:rPr>
          <w:rFonts w:cs="Times New Roman"/>
          <w:b/>
          <w:bCs/>
          <w:sz w:val="22"/>
          <w:lang w:val="en-US"/>
        </w:rPr>
        <w:t>application layer</w:t>
      </w:r>
      <w:r w:rsidRPr="00FE1965">
        <w:rPr>
          <w:rFonts w:cs="Times New Roman"/>
          <w:sz w:val="22"/>
          <w:lang w:val="en-US"/>
        </w:rPr>
        <w:t xml:space="preserve"> coordinates the execution flow between various domain objects/entities to solve problems. It </w:t>
      </w:r>
      <w:ins w:id="517" w:author="Jonathan Platt" w:date="2023-05-29T21:30:00Z">
        <w:r w:rsidR="009F6BD0">
          <w:rPr>
            <w:rFonts w:cs="Times New Roman"/>
            <w:sz w:val="22"/>
            <w:lang w:val="en-US"/>
          </w:rPr>
          <w:t xml:space="preserve">also </w:t>
        </w:r>
      </w:ins>
      <w:r w:rsidRPr="00FE1965">
        <w:rPr>
          <w:rFonts w:cs="Times New Roman"/>
          <w:sz w:val="22"/>
          <w:lang w:val="en-US"/>
        </w:rPr>
        <w:t>specifies the use cases and operations that can be carried out within the service</w:t>
      </w:r>
      <w:ins w:id="518" w:author="Jonathan Platt" w:date="2023-05-29T21:30:00Z">
        <w:r w:rsidR="009F6BD0">
          <w:rPr>
            <w:rFonts w:cs="Times New Roman"/>
            <w:sz w:val="22"/>
            <w:lang w:val="en-US"/>
          </w:rPr>
          <w:t>, and it</w:t>
        </w:r>
      </w:ins>
      <w:del w:id="519" w:author="Jonathan Platt" w:date="2023-05-29T21:30:00Z">
        <w:r w:rsidRPr="00FE1965" w:rsidDel="009F6BD0">
          <w:rPr>
            <w:rFonts w:cs="Times New Roman"/>
            <w:sz w:val="22"/>
            <w:lang w:val="en-US"/>
          </w:rPr>
          <w:delText>. It</w:delText>
        </w:r>
      </w:del>
      <w:r w:rsidRPr="00FE1965">
        <w:rPr>
          <w:rFonts w:cs="Times New Roman"/>
          <w:sz w:val="22"/>
          <w:lang w:val="en-US"/>
        </w:rPr>
        <w:t xml:space="preserve"> orchestrates interaction between the UI and the core elements. Commonly, the application layer is implemented as a web API project, which implements the interaction, remote network access, etc. The application layer depends on </w:t>
      </w:r>
      <w:del w:id="520" w:author="Scribbr Grammar Checker" w:date="2023-05-28T04:26:00Z">
        <w:r w:rsidRPr="00FE1965">
          <w:rPr>
            <w:rFonts w:cs="Times New Roman"/>
            <w:sz w:val="22"/>
            <w:lang w:val="en-US"/>
          </w:rPr>
          <w:delText>domain</w:delText>
        </w:r>
      </w:del>
      <w:ins w:id="521" w:author="Scribbr Grammar Checker" w:date="2023-05-28T04:26:00Z">
        <w:r w:rsidRPr="00FE1965">
          <w:rPr>
            <w:rFonts w:cs="Times New Roman"/>
            <w:sz w:val="22"/>
            <w:lang w:val="en-US"/>
          </w:rPr>
          <w:t>domains</w:t>
        </w:r>
      </w:ins>
      <w:r w:rsidRPr="00FE1965">
        <w:rPr>
          <w:rFonts w:cs="Times New Roman"/>
          <w:sz w:val="22"/>
          <w:lang w:val="en-US"/>
        </w:rPr>
        <w:t xml:space="preserve"> and infrastructure.</w:t>
      </w:r>
    </w:p>
    <w:p w14:paraId="058773E3" w14:textId="7169B634" w:rsidR="007A2616" w:rsidRPr="00FE1965" w:rsidRDefault="007A2616" w:rsidP="007A2616">
      <w:pPr>
        <w:pStyle w:val="ICESTNormal"/>
        <w:rPr>
          <w:rFonts w:cs="Times New Roman"/>
          <w:sz w:val="22"/>
          <w:lang w:val="en-US"/>
        </w:rPr>
      </w:pPr>
      <w:del w:id="522" w:author="Scribbr Grammar Checker" w:date="2023-05-28T04:26:00Z">
        <w:r w:rsidRPr="00FC6A7B">
          <w:rPr>
            <w:rFonts w:cs="Times New Roman"/>
            <w:sz w:val="22"/>
            <w:lang w:val="en-US"/>
          </w:rPr>
          <w:delText>Domain</w:delText>
        </w:r>
      </w:del>
      <w:ins w:id="524" w:author="Scribbr Grammar Checker" w:date="2023-05-28T04:26:00Z">
        <w:r w:rsidRPr="00FC6A7B">
          <w:rPr>
            <w:rFonts w:cs="Times New Roman"/>
            <w:sz w:val="22"/>
            <w:lang w:val="en-US"/>
          </w:rPr>
          <w:t xml:space="preserve">The </w:t>
        </w:r>
        <w:r w:rsidRPr="00FE1965">
          <w:rPr>
            <w:rFonts w:cs="Times New Roman"/>
            <w:b/>
            <w:bCs/>
            <w:sz w:val="22"/>
            <w:lang w:val="en-US"/>
          </w:rPr>
          <w:t>domain</w:t>
        </w:r>
      </w:ins>
      <w:r w:rsidRPr="00FE1965">
        <w:rPr>
          <w:rFonts w:cs="Times New Roman"/>
          <w:b/>
          <w:bCs/>
          <w:sz w:val="22"/>
          <w:lang w:val="en-US"/>
        </w:rPr>
        <w:t xml:space="preserve"> model layer</w:t>
      </w:r>
      <w:r w:rsidRPr="00FE1965">
        <w:rPr>
          <w:rFonts w:cs="Times New Roman"/>
          <w:sz w:val="22"/>
          <w:lang w:val="en-US"/>
        </w:rPr>
        <w:t xml:space="preserve"> encapsulates the business logic and principles and constitutes the core of the service. It contains domain objects/entities, aggregates, value objects, and domain services. The domain layer concentrates on solving business problems and expresses the business domain's concepts and </w:t>
      </w:r>
      <w:del w:id="526" w:author="Scribbr Grammar Checker" w:date="2023-05-28T04:26:00Z">
        <w:r w:rsidRPr="00FE1965">
          <w:rPr>
            <w:rFonts w:cs="Times New Roman"/>
            <w:sz w:val="22"/>
            <w:lang w:val="en-US"/>
          </w:rPr>
          <w:delText>behaviours</w:delText>
        </w:r>
      </w:del>
      <w:ins w:id="527" w:author="Scribbr Grammar Checker" w:date="2023-05-28T04:26:00Z">
        <w:r w:rsidRPr="00FE1965">
          <w:rPr>
            <w:rFonts w:cs="Times New Roman"/>
            <w:sz w:val="22"/>
            <w:lang w:val="en-US"/>
          </w:rPr>
          <w:t>behaviors</w:t>
        </w:r>
      </w:ins>
      <w:r w:rsidRPr="00FE1965">
        <w:rPr>
          <w:rFonts w:cs="Times New Roman"/>
          <w:sz w:val="22"/>
          <w:lang w:val="en-US"/>
        </w:rPr>
        <w:t xml:space="preserve">. </w:t>
      </w:r>
      <w:commentRangeStart w:id="528"/>
      <w:r w:rsidRPr="00FE1965">
        <w:rPr>
          <w:rFonts w:cs="Times New Roman"/>
          <w:sz w:val="22"/>
          <w:lang w:val="en-US"/>
        </w:rPr>
        <w:t xml:space="preserve">Should have completely decoupled </w:t>
      </w:r>
      <w:commentRangeStart w:id="529"/>
      <w:r w:rsidRPr="00FE1965">
        <w:rPr>
          <w:rFonts w:cs="Times New Roman"/>
          <w:sz w:val="22"/>
          <w:lang w:val="en-US"/>
        </w:rPr>
        <w:t>POCO</w:t>
      </w:r>
      <w:commentRangeEnd w:id="529"/>
      <w:r w:rsidR="0046618F">
        <w:rPr>
          <w:rStyle w:val="CommentReference"/>
          <w:rFonts w:asciiTheme="minorHAnsi" w:eastAsiaTheme="minorHAnsi" w:hAnsiTheme="minorHAnsi" w:cstheme="minorBidi"/>
          <w:lang w:val="en-US"/>
        </w:rPr>
        <w:commentReference w:id="529"/>
      </w:r>
      <w:r w:rsidRPr="00FE1965">
        <w:rPr>
          <w:rFonts w:cs="Times New Roman"/>
          <w:sz w:val="22"/>
          <w:lang w:val="en-US"/>
        </w:rPr>
        <w:t xml:space="preserve"> classes, implementing “the heart of the software</w:t>
      </w:r>
      <w:ins w:id="530" w:author="Jonathan Platt" w:date="2023-05-29T17:53:00Z">
        <w:r w:rsidR="0046618F">
          <w:rPr>
            <w:rFonts w:cs="Times New Roman"/>
            <w:sz w:val="22"/>
            <w:lang w:val="en-US"/>
          </w:rPr>
          <w:t>.</w:t>
        </w:r>
      </w:ins>
      <w:r w:rsidRPr="00FE1965">
        <w:rPr>
          <w:rFonts w:cs="Times New Roman"/>
          <w:sz w:val="22"/>
          <w:lang w:val="en-US"/>
        </w:rPr>
        <w:t>”</w:t>
      </w:r>
      <w:commentRangeEnd w:id="528"/>
      <w:r w:rsidR="009F6BD0">
        <w:rPr>
          <w:rStyle w:val="CommentReference"/>
          <w:rFonts w:asciiTheme="minorHAnsi" w:eastAsiaTheme="minorHAnsi" w:hAnsiTheme="minorHAnsi" w:cstheme="minorBidi"/>
          <w:lang w:val="en-US"/>
        </w:rPr>
        <w:commentReference w:id="528"/>
      </w:r>
      <w:del w:id="531" w:author="Jonathan Platt" w:date="2023-05-29T17:53:00Z">
        <w:r w:rsidRPr="00FE1965" w:rsidDel="0046618F">
          <w:rPr>
            <w:rFonts w:cs="Times New Roman"/>
            <w:sz w:val="22"/>
            <w:lang w:val="en-US"/>
          </w:rPr>
          <w:delText>.</w:delText>
        </w:r>
      </w:del>
      <w:r w:rsidRPr="00FE1965">
        <w:rPr>
          <w:rFonts w:cs="Times New Roman"/>
          <w:sz w:val="22"/>
          <w:lang w:val="en-US"/>
        </w:rPr>
        <w:t xml:space="preserve"> The domain layer does not depend on any other.</w:t>
      </w:r>
    </w:p>
    <w:p w14:paraId="7C66430A" w14:textId="30599B2A" w:rsidR="004630BD" w:rsidRPr="00FE1965" w:rsidRDefault="008E596A" w:rsidP="0076479A">
      <w:pPr>
        <w:pStyle w:val="ICESTNormal"/>
        <w:rPr>
          <w:rFonts w:cs="Times New Roman"/>
          <w:sz w:val="22"/>
          <w:lang w:val="en-US"/>
        </w:rPr>
      </w:pPr>
      <w:r w:rsidRPr="00FE1965">
        <w:rPr>
          <w:rFonts w:cs="Times New Roman"/>
          <w:sz w:val="22"/>
          <w:lang w:val="en-US"/>
        </w:rPr>
        <w:lastRenderedPageBreak/>
        <w:t xml:space="preserve">The </w:t>
      </w:r>
      <w:r w:rsidRPr="00FE1965">
        <w:rPr>
          <w:rFonts w:cs="Times New Roman"/>
          <w:b/>
          <w:bCs/>
          <w:sz w:val="22"/>
          <w:lang w:val="en-US"/>
        </w:rPr>
        <w:t>infrastructure layer</w:t>
      </w:r>
      <w:r w:rsidRPr="00FE1965">
        <w:rPr>
          <w:rFonts w:cs="Times New Roman"/>
          <w:sz w:val="22"/>
          <w:lang w:val="en-US"/>
        </w:rPr>
        <w:t xml:space="preserve"> 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performance optimization.</w:t>
      </w:r>
    </w:p>
    <w:p w14:paraId="16C026C8" w14:textId="649C757C" w:rsidR="00C34149" w:rsidRPr="00FE1965" w:rsidRDefault="00C34149" w:rsidP="004630BD">
      <w:pPr>
        <w:pStyle w:val="ICESTNormal"/>
        <w:rPr>
          <w:rFonts w:cs="Times New Roman"/>
          <w:sz w:val="22"/>
          <w:lang w:val="en-US"/>
        </w:rPr>
      </w:pPr>
    </w:p>
    <w:p w14:paraId="3E12E78D" w14:textId="6F0E2175" w:rsidR="00665B1B" w:rsidRPr="00FE1965" w:rsidRDefault="00C34149" w:rsidP="00631256">
      <w:pPr>
        <w:pStyle w:val="ICESTTitle"/>
        <w:numPr>
          <w:ilvl w:val="0"/>
          <w:numId w:val="1"/>
        </w:numPr>
        <w:tabs>
          <w:tab w:val="left" w:pos="500"/>
        </w:tabs>
        <w:jc w:val="left"/>
        <w:rPr>
          <w:rFonts w:cs="Times New Roman"/>
          <w:b/>
          <w:sz w:val="22"/>
          <w:szCs w:val="46"/>
          <w:lang w:val="en-US" w:eastAsia="en-GB"/>
        </w:rPr>
      </w:pPr>
      <w:r w:rsidRPr="00FE1965">
        <w:rPr>
          <w:rFonts w:cs="Times New Roman"/>
          <w:b/>
          <w:sz w:val="22"/>
          <w:szCs w:val="46"/>
          <w:lang w:val="en-US" w:eastAsia="en-GB"/>
        </w:rPr>
        <w:t xml:space="preserve">Using </w:t>
      </w:r>
      <w:r w:rsidR="003949F6" w:rsidRPr="00FE1965">
        <w:rPr>
          <w:rFonts w:cs="Times New Roman"/>
          <w:b/>
          <w:sz w:val="22"/>
          <w:szCs w:val="46"/>
          <w:lang w:val="en-US" w:eastAsia="en-GB"/>
        </w:rPr>
        <w:t>command and query responsibility segregation</w:t>
      </w:r>
      <w:r w:rsidRPr="00FE1965">
        <w:rPr>
          <w:rFonts w:cs="Times New Roman"/>
          <w:b/>
          <w:sz w:val="22"/>
          <w:szCs w:val="46"/>
          <w:lang w:val="en-US" w:eastAsia="en-GB"/>
        </w:rPr>
        <w:t xml:space="preserve"> </w:t>
      </w:r>
      <w:r w:rsidR="003949F6" w:rsidRPr="00FE1965">
        <w:rPr>
          <w:rFonts w:cs="Times New Roman"/>
          <w:b/>
          <w:sz w:val="22"/>
          <w:szCs w:val="46"/>
          <w:lang w:val="en-US" w:eastAsia="en-GB"/>
        </w:rPr>
        <w:t>and event</w:t>
      </w:r>
      <w:ins w:id="532" w:author="Jonathan Platt" w:date="2023-05-29T17:54:00Z">
        <w:r w:rsidR="00187F92">
          <w:rPr>
            <w:rFonts w:cs="Times New Roman"/>
            <w:b/>
            <w:sz w:val="22"/>
            <w:szCs w:val="46"/>
            <w:lang w:val="en-US" w:eastAsia="en-GB"/>
          </w:rPr>
          <w:t xml:space="preserve"> </w:t>
        </w:r>
      </w:ins>
      <w:del w:id="533" w:author="Jonathan Platt" w:date="2023-05-29T17:54:00Z">
        <w:r w:rsidR="003949F6" w:rsidRPr="00FE1965" w:rsidDel="00187F92">
          <w:rPr>
            <w:rFonts w:cs="Times New Roman"/>
            <w:b/>
            <w:sz w:val="22"/>
            <w:szCs w:val="46"/>
            <w:lang w:val="en-US" w:eastAsia="en-GB"/>
          </w:rPr>
          <w:delText>-</w:delText>
        </w:r>
      </w:del>
      <w:r w:rsidR="003949F6" w:rsidRPr="00FE1965">
        <w:rPr>
          <w:rFonts w:cs="Times New Roman"/>
          <w:b/>
          <w:sz w:val="22"/>
          <w:szCs w:val="46"/>
          <w:lang w:val="en-US" w:eastAsia="en-GB"/>
        </w:rPr>
        <w:t>sourcing in cloud services</w:t>
      </w:r>
      <w:r w:rsidR="002032DC" w:rsidRPr="00FE1965">
        <w:rPr>
          <w:rFonts w:cs="Times New Roman"/>
          <w:b/>
          <w:sz w:val="22"/>
          <w:szCs w:val="46"/>
          <w:lang w:val="en-US" w:eastAsia="en-GB"/>
        </w:rPr>
        <w:br/>
      </w:r>
    </w:p>
    <w:p w14:paraId="6E575D19" w14:textId="19E2EDF5" w:rsidR="003949F6" w:rsidRPr="00FE1965" w:rsidRDefault="00F55D8A" w:rsidP="003949F6">
      <w:pPr>
        <w:pStyle w:val="ICESTNormal"/>
        <w:rPr>
          <w:rFonts w:cs="Times New Roman"/>
          <w:sz w:val="22"/>
          <w:lang w:val="en-US"/>
        </w:rPr>
      </w:pPr>
      <w:del w:id="534" w:author="Scribbr Grammar Checker" w:date="2023-05-28T04:26:00Z">
        <w:r w:rsidRPr="00FE1965">
          <w:rPr>
            <w:rFonts w:cs="Times New Roman"/>
            <w:sz w:val="22"/>
            <w:lang w:val="en-US"/>
          </w:rPr>
          <w:delText>CQRS</w:delText>
        </w:r>
      </w:del>
      <w:ins w:id="535" w:author="Scribbr Grammar Checker" w:date="2023-05-28T04:26:00Z">
        <w:del w:id="536" w:author="Jonathan Platt" w:date="2023-05-29T17:56:00Z">
          <w:r w:rsidRPr="00FE1965" w:rsidDel="00187F92">
            <w:rPr>
              <w:rFonts w:cs="Times New Roman"/>
              <w:sz w:val="22"/>
              <w:lang w:val="en-US"/>
            </w:rPr>
            <w:delText>CQRS, an</w:delText>
          </w:r>
        </w:del>
      </w:ins>
      <w:del w:id="537" w:author="Jonathan Platt" w:date="2023-05-29T17:56:00Z">
        <w:r w:rsidRPr="00FE1965" w:rsidDel="00187F92">
          <w:rPr>
            <w:rFonts w:cs="Times New Roman"/>
            <w:sz w:val="22"/>
            <w:lang w:val="en-US"/>
          </w:rPr>
          <w:delText xml:space="preserve"> acronym for</w:delText>
        </w:r>
      </w:del>
      <w:r w:rsidRPr="00FE1965">
        <w:rPr>
          <w:rFonts w:cs="Times New Roman"/>
          <w:sz w:val="22"/>
          <w:lang w:val="en-US"/>
        </w:rPr>
        <w:t xml:space="preserve"> Command and </w:t>
      </w:r>
      <w:ins w:id="538" w:author="Jonathan Platt" w:date="2023-05-29T17:55:00Z">
        <w:r w:rsidR="00187F92">
          <w:rPr>
            <w:rFonts w:cs="Times New Roman"/>
            <w:sz w:val="22"/>
            <w:lang w:val="en-US"/>
          </w:rPr>
          <w:t>q</w:t>
        </w:r>
      </w:ins>
      <w:del w:id="539" w:author="Jonathan Platt" w:date="2023-05-29T17:55:00Z">
        <w:r w:rsidRPr="00FE1965" w:rsidDel="00187F92">
          <w:rPr>
            <w:rFonts w:cs="Times New Roman"/>
            <w:sz w:val="22"/>
            <w:lang w:val="en-US"/>
          </w:rPr>
          <w:delText>Q</w:delText>
        </w:r>
      </w:del>
      <w:r w:rsidRPr="00FE1965">
        <w:rPr>
          <w:rFonts w:cs="Times New Roman"/>
          <w:sz w:val="22"/>
          <w:lang w:val="en-US"/>
        </w:rPr>
        <w:t xml:space="preserve">uery </w:t>
      </w:r>
      <w:ins w:id="540" w:author="Jonathan Platt" w:date="2023-05-29T17:55:00Z">
        <w:r w:rsidR="00187F92">
          <w:rPr>
            <w:rFonts w:cs="Times New Roman"/>
            <w:sz w:val="22"/>
            <w:lang w:val="en-US"/>
          </w:rPr>
          <w:t>r</w:t>
        </w:r>
      </w:ins>
      <w:del w:id="541" w:author="Jonathan Platt" w:date="2023-05-29T17:55:00Z">
        <w:r w:rsidRPr="00FE1965" w:rsidDel="00187F92">
          <w:rPr>
            <w:rFonts w:cs="Times New Roman"/>
            <w:sz w:val="22"/>
            <w:lang w:val="en-US"/>
          </w:rPr>
          <w:delText>R</w:delText>
        </w:r>
      </w:del>
      <w:r w:rsidRPr="00FE1965">
        <w:rPr>
          <w:rFonts w:cs="Times New Roman"/>
          <w:sz w:val="22"/>
          <w:lang w:val="en-US"/>
        </w:rPr>
        <w:t xml:space="preserve">esponsibility </w:t>
      </w:r>
      <w:ins w:id="542" w:author="Jonathan Platt" w:date="2023-05-29T17:55:00Z">
        <w:r w:rsidR="00187F92">
          <w:rPr>
            <w:rFonts w:cs="Times New Roman"/>
            <w:sz w:val="22"/>
            <w:lang w:val="en-US"/>
          </w:rPr>
          <w:t>s</w:t>
        </w:r>
      </w:ins>
      <w:del w:id="543" w:author="Jonathan Platt" w:date="2023-05-29T17:55:00Z">
        <w:r w:rsidRPr="00FE1965" w:rsidDel="00187F92">
          <w:rPr>
            <w:rFonts w:cs="Times New Roman"/>
            <w:sz w:val="22"/>
            <w:lang w:val="en-US"/>
          </w:rPr>
          <w:delText>S</w:delText>
        </w:r>
      </w:del>
      <w:r w:rsidRPr="00FE1965">
        <w:rPr>
          <w:rFonts w:cs="Times New Roman"/>
          <w:sz w:val="22"/>
          <w:lang w:val="en-US"/>
        </w:rPr>
        <w:t>egregation</w:t>
      </w:r>
      <w:ins w:id="544" w:author="Jonathan Platt" w:date="2023-05-29T17:55:00Z">
        <w:r w:rsidR="00187F92">
          <w:rPr>
            <w:rFonts w:cs="Times New Roman"/>
            <w:sz w:val="22"/>
            <w:lang w:val="en-US"/>
          </w:rPr>
          <w:t xml:space="preserve"> (CQRS)</w:t>
        </w:r>
      </w:ins>
      <w:del w:id="545" w:author="Jonathan Platt" w:date="2023-05-29T17:56:00Z">
        <w:r w:rsidRPr="00FE1965" w:rsidDel="00187F92">
          <w:rPr>
            <w:rFonts w:cs="Times New Roman"/>
            <w:sz w:val="22"/>
            <w:lang w:val="en-US"/>
          </w:rPr>
          <w:delText>,</w:delText>
        </w:r>
      </w:del>
      <w:r w:rsidRPr="00FE1965">
        <w:rPr>
          <w:rFonts w:cs="Times New Roman"/>
          <w:sz w:val="22"/>
          <w:lang w:val="en-US"/>
        </w:rPr>
        <w:t xml:space="preserve"> was introduced by Greg Young </w:t>
      </w:r>
      <w:del w:id="546" w:author="Jonathan Platt" w:date="2023-05-29T17:56:00Z">
        <w:r w:rsidRPr="00FE1965" w:rsidDel="00187F92">
          <w:rPr>
            <w:rFonts w:cs="Times New Roman"/>
            <w:sz w:val="22"/>
            <w:lang w:val="en-US"/>
          </w:rPr>
          <w:delText xml:space="preserve">back </w:delText>
        </w:r>
      </w:del>
      <w:r w:rsidRPr="00FE1965">
        <w:rPr>
          <w:rFonts w:cs="Times New Roman"/>
          <w:sz w:val="22"/>
          <w:lang w:val="en-US"/>
        </w:rPr>
        <w:t xml:space="preserve">in 2010. </w:t>
      </w:r>
      <w:ins w:id="547" w:author="Jonathan Platt" w:date="2023-05-29T17:56:00Z">
        <w:r w:rsidR="00187F92">
          <w:rPr>
            <w:rFonts w:cs="Times New Roman"/>
            <w:sz w:val="22"/>
            <w:lang w:val="en-US"/>
          </w:rPr>
          <w:t>Young</w:t>
        </w:r>
      </w:ins>
      <w:del w:id="548" w:author="Jonathan Platt" w:date="2023-05-29T17:56:00Z">
        <w:r w:rsidRPr="00FE1965" w:rsidDel="00187F92">
          <w:rPr>
            <w:rFonts w:cs="Times New Roman"/>
            <w:sz w:val="22"/>
            <w:lang w:val="en-US"/>
          </w:rPr>
          <w:delText>Greg</w:delText>
        </w:r>
      </w:del>
      <w:r w:rsidRPr="00FE1965">
        <w:rPr>
          <w:rFonts w:cs="Times New Roman"/>
          <w:sz w:val="22"/>
          <w:lang w:val="en-US"/>
        </w:rPr>
        <w:t xml:space="preserve"> based this idea on Bertrand Meyer's command-query separation principle. Command-query separation (CQS)</w:t>
      </w:r>
      <w:del w:id="549" w:author="Jonathan Platt" w:date="2023-05-29T17:56:00Z">
        <w:r w:rsidRPr="00FE1965" w:rsidDel="00187F92">
          <w:rPr>
            <w:rFonts w:cs="Times New Roman"/>
            <w:sz w:val="22"/>
            <w:lang w:val="en-US"/>
          </w:rPr>
          <w:delText>,</w:delText>
        </w:r>
      </w:del>
      <w:r w:rsidRPr="00FE1965">
        <w:rPr>
          <w:rFonts w:cs="Times New Roman"/>
          <w:sz w:val="22"/>
          <w:lang w:val="en-US"/>
        </w:rPr>
        <w:t xml:space="preserve"> states that every method must either be a command that executes an operation that modifies the state of the system</w:t>
      </w:r>
      <w:del w:id="550" w:author="Scribbr Grammar Checker" w:date="2023-05-28T04:26:00Z">
        <w:r w:rsidRPr="00FE1965">
          <w:rPr>
            <w:rFonts w:cs="Times New Roman"/>
            <w:sz w:val="22"/>
            <w:lang w:val="en-US"/>
          </w:rPr>
          <w:delText>,</w:delText>
        </w:r>
      </w:del>
      <w:r w:rsidRPr="00FE1965">
        <w:rPr>
          <w:rFonts w:cs="Times New Roman"/>
          <w:sz w:val="22"/>
          <w:lang w:val="en-US"/>
        </w:rPr>
        <w:t xml:space="preserve"> or a query that provides data to the caller, but not both. </w:t>
      </w:r>
      <w:del w:id="551" w:author="Jonathan Platt" w:date="2023-05-29T17:57:00Z">
        <w:r w:rsidRPr="00FE1965" w:rsidDel="00187F92">
          <w:rPr>
            <w:rFonts w:cs="Times New Roman"/>
            <w:sz w:val="22"/>
            <w:lang w:val="en-US"/>
          </w:rPr>
          <w:delText>So</w:delText>
        </w:r>
      </w:del>
      <w:ins w:id="552" w:author="Jonathan Platt" w:date="2023-05-29T17:57:00Z">
        <w:r w:rsidR="00187F92">
          <w:rPr>
            <w:rFonts w:cs="Times New Roman"/>
            <w:sz w:val="22"/>
            <w:lang w:val="en-US"/>
          </w:rPr>
          <w:t>Therefore</w:t>
        </w:r>
      </w:ins>
      <w:r w:rsidRPr="00FE1965">
        <w:rPr>
          <w:rFonts w:cs="Times New Roman"/>
          <w:sz w:val="22"/>
          <w:lang w:val="en-US"/>
        </w:rPr>
        <w:t>, asking a question should</w:t>
      </w:r>
      <w:ins w:id="553" w:author="Jonathan Platt" w:date="2023-05-29T17:57:00Z">
        <w:r w:rsidR="00187F92">
          <w:rPr>
            <w:rFonts w:cs="Times New Roman"/>
            <w:sz w:val="22"/>
            <w:lang w:val="en-US"/>
          </w:rPr>
          <w:t xml:space="preserve"> not</w:t>
        </w:r>
      </w:ins>
      <w:del w:id="554" w:author="Jonathan Platt" w:date="2023-05-29T17:57:00Z">
        <w:r w:rsidRPr="00FE1965" w:rsidDel="00187F92">
          <w:rPr>
            <w:rFonts w:cs="Times New Roman"/>
            <w:sz w:val="22"/>
            <w:lang w:val="en-US"/>
          </w:rPr>
          <w:delText>n't</w:delText>
        </w:r>
      </w:del>
      <w:r w:rsidRPr="00FE1965">
        <w:rPr>
          <w:rFonts w:cs="Times New Roman"/>
          <w:sz w:val="22"/>
          <w:lang w:val="en-US"/>
        </w:rPr>
        <w:t xml:space="preserve"> affect the outcome of the response. </w:t>
      </w:r>
      <w:commentRangeStart w:id="555"/>
      <w:r w:rsidRPr="00FE1965">
        <w:rPr>
          <w:rFonts w:cs="Times New Roman"/>
          <w:sz w:val="22"/>
          <w:lang w:val="en-US"/>
        </w:rPr>
        <w:t xml:space="preserve">Methods should only return a value if they are referentially transparent and </w:t>
      </w:r>
      <w:del w:id="556" w:author="Jonathan Platt" w:date="2023-05-29T21:34:00Z">
        <w:r w:rsidRPr="00FE1965" w:rsidDel="000C568A">
          <w:rPr>
            <w:rFonts w:cs="Times New Roman"/>
            <w:sz w:val="22"/>
            <w:lang w:val="en-US"/>
          </w:rPr>
          <w:delText xml:space="preserve">don't </w:delText>
        </w:r>
      </w:del>
      <w:ins w:id="557" w:author="Jonathan Platt" w:date="2023-05-29T21:34:00Z">
        <w:r w:rsidR="000C568A">
          <w:rPr>
            <w:rFonts w:cs="Times New Roman"/>
            <w:sz w:val="22"/>
            <w:lang w:val="en-US"/>
          </w:rPr>
          <w:t>do not</w:t>
        </w:r>
        <w:r w:rsidR="000C568A" w:rsidRPr="00FE1965">
          <w:rPr>
            <w:rFonts w:cs="Times New Roman"/>
            <w:sz w:val="22"/>
            <w:lang w:val="en-US"/>
          </w:rPr>
          <w:t xml:space="preserve"> </w:t>
        </w:r>
      </w:ins>
      <w:r w:rsidRPr="00FE1965">
        <w:rPr>
          <w:rFonts w:cs="Times New Roman"/>
          <w:sz w:val="22"/>
          <w:lang w:val="en-US"/>
        </w:rPr>
        <w:t>have any side effects</w:t>
      </w:r>
      <w:del w:id="558" w:author="Jonathan Platt" w:date="2023-05-29T17:57:00Z">
        <w:r w:rsidRPr="00FE1965" w:rsidDel="00187F92">
          <w:rPr>
            <w:rFonts w:cs="Times New Roman"/>
            <w:sz w:val="22"/>
            <w:lang w:val="en-US"/>
          </w:rPr>
          <w:delText>, like</w:delText>
        </w:r>
      </w:del>
      <w:ins w:id="559" w:author="Jonathan Platt" w:date="2023-05-29T21:34:00Z">
        <w:r w:rsidR="000C568A">
          <w:rPr>
            <w:rFonts w:cs="Times New Roman"/>
            <w:sz w:val="22"/>
            <w:lang w:val="en-US"/>
          </w:rPr>
          <w:t>, such as</w:t>
        </w:r>
      </w:ins>
      <w:r w:rsidRPr="00FE1965">
        <w:rPr>
          <w:rFonts w:cs="Times New Roman"/>
          <w:sz w:val="22"/>
          <w:lang w:val="en-US"/>
        </w:rPr>
        <w:t xml:space="preserve"> changing the state of an object or a file in the file system</w:t>
      </w:r>
      <w:del w:id="560" w:author="Jonathan Platt" w:date="2023-05-29T17:57:00Z">
        <w:r w:rsidRPr="00FE1965" w:rsidDel="00187F92">
          <w:rPr>
            <w:rFonts w:cs="Times New Roman"/>
            <w:sz w:val="22"/>
            <w:lang w:val="en-US"/>
          </w:rPr>
          <w:delText>, etc</w:delText>
        </w:r>
      </w:del>
      <w:r w:rsidRPr="00FE1965">
        <w:rPr>
          <w:rFonts w:cs="Times New Roman"/>
          <w:sz w:val="22"/>
          <w:lang w:val="en-US"/>
        </w:rPr>
        <w:t xml:space="preserve">. </w:t>
      </w:r>
      <w:commentRangeEnd w:id="555"/>
      <w:r w:rsidR="000C568A">
        <w:rPr>
          <w:rStyle w:val="CommentReference"/>
          <w:rFonts w:asciiTheme="minorHAnsi" w:eastAsiaTheme="minorHAnsi" w:hAnsiTheme="minorHAnsi" w:cstheme="minorBidi"/>
          <w:lang w:val="en-US"/>
        </w:rPr>
        <w:commentReference w:id="555"/>
      </w:r>
      <w:r w:rsidRPr="00FE1965">
        <w:rPr>
          <w:rFonts w:cs="Times New Roman"/>
          <w:sz w:val="22"/>
          <w:lang w:val="en-US"/>
        </w:rPr>
        <w:t xml:space="preserve">To follow this principle, if a method changes some piece of state, </w:t>
      </w:r>
      <w:del w:id="561" w:author="Scribbr Grammar Checker" w:date="2023-05-28T04:26:00Z">
        <w:r w:rsidRPr="00FE1965">
          <w:rPr>
            <w:rFonts w:cs="Times New Roman"/>
            <w:sz w:val="22"/>
            <w:lang w:val="en-US"/>
          </w:rPr>
          <w:delText>this method</w:delText>
        </w:r>
      </w:del>
      <w:ins w:id="562" w:author="Scribbr Grammar Checker" w:date="2023-05-28T04:26:00Z">
        <w:r w:rsidRPr="00FE1965">
          <w:rPr>
            <w:rFonts w:cs="Times New Roman"/>
            <w:sz w:val="22"/>
            <w:lang w:val="en-US"/>
          </w:rPr>
          <w:t>it</w:t>
        </w:r>
      </w:ins>
      <w:r w:rsidRPr="00FE1965">
        <w:rPr>
          <w:rFonts w:cs="Times New Roman"/>
          <w:sz w:val="22"/>
          <w:lang w:val="en-US"/>
        </w:rPr>
        <w:t xml:space="preserve"> should always be of type void. This increases the readability of the code base. However, it is not always practical to stick to the CQS paradigm. There are occasions when it makes more sense for a method to have both a side effect and a return value. </w:t>
      </w:r>
      <w:del w:id="563" w:author="Jonathan Platt" w:date="2023-05-29T17:58:00Z">
        <w:r w:rsidRPr="00FE1965" w:rsidDel="00187F92">
          <w:rPr>
            <w:rFonts w:cs="Times New Roman"/>
            <w:sz w:val="22"/>
            <w:lang w:val="en-US"/>
          </w:rPr>
          <w:delText xml:space="preserve">An </w:delText>
        </w:r>
      </w:del>
      <w:ins w:id="564" w:author="Jonathan Platt" w:date="2023-05-29T17:58:00Z">
        <w:r w:rsidR="00187F92">
          <w:rPr>
            <w:rFonts w:cs="Times New Roman"/>
            <w:sz w:val="22"/>
            <w:lang w:val="en-US"/>
          </w:rPr>
          <w:t xml:space="preserve">One </w:t>
        </w:r>
      </w:ins>
      <w:r w:rsidRPr="00FE1965">
        <w:rPr>
          <w:rFonts w:cs="Times New Roman"/>
          <w:sz w:val="22"/>
          <w:lang w:val="en-US"/>
        </w:rPr>
        <w:t xml:space="preserve">example </w:t>
      </w:r>
      <w:ins w:id="565" w:author="Jonathan Platt" w:date="2023-05-29T17:58:00Z">
        <w:r w:rsidR="00187F92">
          <w:rPr>
            <w:rFonts w:cs="Times New Roman"/>
            <w:sz w:val="22"/>
            <w:lang w:val="en-US"/>
          </w:rPr>
          <w:t xml:space="preserve">of this </w:t>
        </w:r>
      </w:ins>
      <w:r w:rsidRPr="00FE1965">
        <w:rPr>
          <w:rFonts w:cs="Times New Roman"/>
          <w:sz w:val="22"/>
          <w:lang w:val="en-US"/>
        </w:rPr>
        <w:t>is the linear data structure “Stack</w:t>
      </w:r>
      <w:ins w:id="566" w:author="Jonathan Platt" w:date="2023-05-29T17:58:00Z">
        <w:r w:rsidR="00187F92">
          <w:rPr>
            <w:rFonts w:cs="Times New Roman"/>
            <w:sz w:val="22"/>
            <w:lang w:val="en-US"/>
          </w:rPr>
          <w:t>.</w:t>
        </w:r>
      </w:ins>
      <w:r w:rsidRPr="00FE1965">
        <w:rPr>
          <w:rFonts w:cs="Times New Roman"/>
          <w:sz w:val="22"/>
          <w:lang w:val="en-US"/>
        </w:rPr>
        <w:t>”</w:t>
      </w:r>
      <w:del w:id="567" w:author="Jonathan Platt" w:date="2023-05-29T17:58:00Z">
        <w:r w:rsidRPr="00FE1965" w:rsidDel="00187F92">
          <w:rPr>
            <w:rFonts w:cs="Times New Roman"/>
            <w:sz w:val="22"/>
            <w:lang w:val="en-US"/>
          </w:rPr>
          <w:delText>.</w:delText>
        </w:r>
      </w:del>
      <w:r w:rsidRPr="00FE1965">
        <w:rPr>
          <w:rFonts w:cs="Times New Roman"/>
          <w:sz w:val="22"/>
          <w:lang w:val="en-US"/>
        </w:rPr>
        <w:t xml:space="preserve"> Its “Pop” method removes the element </w:t>
      </w:r>
      <w:ins w:id="568" w:author="Jonathan Platt" w:date="2023-05-29T17:58:00Z">
        <w:r w:rsidR="00187F92">
          <w:rPr>
            <w:rFonts w:cs="Times New Roman"/>
            <w:sz w:val="22"/>
            <w:lang w:val="en-US"/>
          </w:rPr>
          <w:t xml:space="preserve">last </w:t>
        </w:r>
      </w:ins>
      <w:r w:rsidRPr="00FE1965">
        <w:rPr>
          <w:rFonts w:cs="Times New Roman"/>
          <w:sz w:val="22"/>
          <w:lang w:val="en-US"/>
        </w:rPr>
        <w:t xml:space="preserve">pushed into the stack </w:t>
      </w:r>
      <w:del w:id="569" w:author="Jonathan Platt" w:date="2023-05-29T17:58:00Z">
        <w:r w:rsidRPr="00FE1965" w:rsidDel="00187F92">
          <w:rPr>
            <w:rFonts w:cs="Times New Roman"/>
            <w:sz w:val="22"/>
            <w:lang w:val="en-US"/>
          </w:rPr>
          <w:delText xml:space="preserve">last </w:delText>
        </w:r>
      </w:del>
      <w:r w:rsidRPr="00FE1965">
        <w:rPr>
          <w:rFonts w:cs="Times New Roman"/>
          <w:sz w:val="22"/>
          <w:lang w:val="en-US"/>
        </w:rPr>
        <w:t xml:space="preserve">and returns it to the caller. This solution violates the CQS </w:t>
      </w:r>
      <w:del w:id="570" w:author="Scribbr Grammar Checker" w:date="2023-05-28T04:26:00Z">
        <w:r w:rsidRPr="00FE1965">
          <w:rPr>
            <w:rFonts w:cs="Times New Roman"/>
            <w:sz w:val="22"/>
            <w:lang w:val="en-US"/>
          </w:rPr>
          <w:delText>concept</w:delText>
        </w:r>
      </w:del>
      <w:ins w:id="571" w:author="Scribbr Grammar Checker" w:date="2023-05-28T04:26:00Z">
        <w:r w:rsidRPr="00FE1965">
          <w:rPr>
            <w:rFonts w:cs="Times New Roman"/>
            <w:sz w:val="22"/>
            <w:lang w:val="en-US"/>
          </w:rPr>
          <w:t>concept,</w:t>
        </w:r>
      </w:ins>
      <w:r w:rsidRPr="00FE1965">
        <w:rPr>
          <w:rFonts w:cs="Times New Roman"/>
          <w:sz w:val="22"/>
          <w:lang w:val="en-US"/>
        </w:rPr>
        <w:t xml:space="preserve"> yet separating these duties into two distinct functions is illogical.</w:t>
      </w:r>
    </w:p>
    <w:p w14:paraId="011A0CE5" w14:textId="6002DF0F" w:rsidR="00384283" w:rsidRPr="00FE1965" w:rsidRDefault="003949F6" w:rsidP="003949F6">
      <w:pPr>
        <w:pStyle w:val="ICESTNormal"/>
        <w:rPr>
          <w:rFonts w:cs="Times New Roman"/>
          <w:sz w:val="22"/>
          <w:lang w:val="en-US"/>
        </w:rPr>
      </w:pPr>
      <w:r w:rsidRPr="00FE1965">
        <w:rPr>
          <w:rFonts w:cs="Times New Roman"/>
          <w:sz w:val="22"/>
          <w:lang w:val="en-US"/>
        </w:rPr>
        <w:t xml:space="preserve">The relationship between CQS and CQRS is that </w:t>
      </w:r>
      <w:del w:id="572" w:author="Jonathan Platt" w:date="2023-05-29T17:59:00Z">
        <w:r w:rsidRPr="00FE1965" w:rsidDel="00187F92">
          <w:rPr>
            <w:rFonts w:cs="Times New Roman"/>
            <w:sz w:val="22"/>
            <w:lang w:val="en-US"/>
          </w:rPr>
          <w:delText xml:space="preserve">CQRS </w:delText>
        </w:r>
      </w:del>
      <w:ins w:id="573" w:author="Jonathan Platt" w:date="2023-05-29T17:59:00Z">
        <w:r w:rsidR="00187F92">
          <w:rPr>
            <w:rFonts w:cs="Times New Roman"/>
            <w:sz w:val="22"/>
            <w:lang w:val="en-US"/>
          </w:rPr>
          <w:t>the latter</w:t>
        </w:r>
        <w:r w:rsidR="00187F92" w:rsidRPr="00FE1965">
          <w:rPr>
            <w:rFonts w:cs="Times New Roman"/>
            <w:sz w:val="22"/>
            <w:lang w:val="en-US"/>
          </w:rPr>
          <w:t xml:space="preserve"> </w:t>
        </w:r>
      </w:ins>
      <w:r w:rsidRPr="00FE1965">
        <w:rPr>
          <w:rFonts w:cs="Times New Roman"/>
          <w:sz w:val="22"/>
          <w:lang w:val="en-US"/>
        </w:rPr>
        <w:t xml:space="preserve">extends the same notion </w:t>
      </w:r>
      <w:ins w:id="574" w:author="Jonathan Platt" w:date="2023-05-29T21:39:00Z">
        <w:r w:rsidR="000C568A">
          <w:rPr>
            <w:rFonts w:cs="Times New Roman"/>
            <w:sz w:val="22"/>
            <w:lang w:val="en-US"/>
          </w:rPr>
          <w:t xml:space="preserve">as the former </w:t>
        </w:r>
      </w:ins>
      <w:r w:rsidRPr="00FE1965">
        <w:rPr>
          <w:rFonts w:cs="Times New Roman"/>
          <w:sz w:val="22"/>
          <w:lang w:val="en-US"/>
        </w:rPr>
        <w:t>to a higher level</w:t>
      </w:r>
      <w:ins w:id="575" w:author="Jonathan Platt" w:date="2023-05-29T21:39:00Z">
        <w:r w:rsidR="000C568A">
          <w:rPr>
            <w:rFonts w:cs="Times New Roman"/>
            <w:sz w:val="22"/>
            <w:lang w:val="en-US"/>
          </w:rPr>
          <w:t>,</w:t>
        </w:r>
      </w:ins>
      <w:r w:rsidRPr="00FE1965">
        <w:rPr>
          <w:rFonts w:cs="Times New Roman"/>
          <w:sz w:val="22"/>
          <w:lang w:val="en-US"/>
        </w:rPr>
        <w:t xml:space="preserve"> and </w:t>
      </w:r>
      <w:ins w:id="576" w:author="Jonathan Platt" w:date="2023-05-29T21:39:00Z">
        <w:r w:rsidR="000C568A">
          <w:rPr>
            <w:rFonts w:cs="Times New Roman"/>
            <w:sz w:val="22"/>
            <w:lang w:val="en-US"/>
          </w:rPr>
          <w:t xml:space="preserve">CQRS </w:t>
        </w:r>
      </w:ins>
      <w:r w:rsidRPr="00FE1965">
        <w:rPr>
          <w:rFonts w:cs="Times New Roman"/>
          <w:sz w:val="22"/>
          <w:lang w:val="en-US"/>
        </w:rPr>
        <w:t xml:space="preserve">is seen as an architectural pattern. Instead of focusing on methods </w:t>
      </w:r>
      <w:del w:id="577" w:author="Jonathan Platt" w:date="2023-05-29T17:59:00Z">
        <w:r w:rsidRPr="00FE1965" w:rsidDel="00187F92">
          <w:rPr>
            <w:rFonts w:cs="Times New Roman"/>
            <w:sz w:val="22"/>
            <w:lang w:val="en-US"/>
          </w:rPr>
          <w:delText xml:space="preserve">like </w:delText>
        </w:r>
      </w:del>
      <w:ins w:id="578" w:author="Jonathan Platt" w:date="2023-05-29T17:59:00Z">
        <w:r w:rsidR="00187F92">
          <w:rPr>
            <w:rFonts w:cs="Times New Roman"/>
            <w:sz w:val="22"/>
            <w:lang w:val="en-US"/>
          </w:rPr>
          <w:t>such as</w:t>
        </w:r>
        <w:r w:rsidR="00187F92" w:rsidRPr="00FE1965">
          <w:rPr>
            <w:rFonts w:cs="Times New Roman"/>
            <w:sz w:val="22"/>
            <w:lang w:val="en-US"/>
          </w:rPr>
          <w:t xml:space="preserve"> </w:t>
        </w:r>
      </w:ins>
      <w:r w:rsidRPr="00FE1965">
        <w:rPr>
          <w:rFonts w:cs="Times New Roman"/>
          <w:sz w:val="22"/>
          <w:lang w:val="en-US"/>
        </w:rPr>
        <w:t xml:space="preserve">CQS, CQRS applies the same principles by facilitating the separation of a single, unified domain model into two </w:t>
      </w:r>
      <w:del w:id="579" w:author="Scribbr Grammar Checker" w:date="2023-05-28T04:26:00Z">
        <w:r w:rsidRPr="00FE1965">
          <w:rPr>
            <w:rFonts w:cs="Times New Roman"/>
            <w:sz w:val="22"/>
            <w:lang w:val="en-US"/>
          </w:rPr>
          <w:delText>distinct</w:delText>
        </w:r>
      </w:del>
      <w:ins w:id="580" w:author="Scribbr Grammar Checker" w:date="2023-05-28T04:26:00Z">
        <w:r w:rsidRPr="00FE1965">
          <w:rPr>
            <w:rFonts w:cs="Times New Roman"/>
            <w:sz w:val="22"/>
            <w:lang w:val="en-US"/>
          </w:rPr>
          <w:t>distinct entities</w:t>
        </w:r>
      </w:ins>
      <w:r w:rsidRPr="00FE1965">
        <w:rPr>
          <w:rFonts w:cs="Times New Roman"/>
          <w:sz w:val="22"/>
          <w:lang w:val="en-US"/>
        </w:rPr>
        <w:t xml:space="preserve">: one for command management, or </w:t>
      </w:r>
      <w:ins w:id="581" w:author="Jonathan Platt" w:date="2023-05-29T21:39:00Z">
        <w:r w:rsidR="000C568A">
          <w:rPr>
            <w:rFonts w:cs="Times New Roman"/>
            <w:sz w:val="22"/>
            <w:lang w:val="en-US"/>
          </w:rPr>
          <w:t>“</w:t>
        </w:r>
      </w:ins>
      <w:r w:rsidRPr="00FE1965">
        <w:rPr>
          <w:rFonts w:cs="Times New Roman"/>
          <w:sz w:val="22"/>
          <w:lang w:val="en-US"/>
        </w:rPr>
        <w:t>writes,</w:t>
      </w:r>
      <w:ins w:id="582" w:author="Jonathan Platt" w:date="2023-05-29T21:39:00Z">
        <w:r w:rsidR="000C568A">
          <w:rPr>
            <w:rFonts w:cs="Times New Roman"/>
            <w:sz w:val="22"/>
            <w:lang w:val="en-US"/>
          </w:rPr>
          <w:t>”</w:t>
        </w:r>
      </w:ins>
      <w:r w:rsidRPr="00FE1965">
        <w:rPr>
          <w:rFonts w:cs="Times New Roman"/>
          <w:sz w:val="22"/>
          <w:lang w:val="en-US"/>
        </w:rPr>
        <w:t xml:space="preserve"> and the other for query processing, or </w:t>
      </w:r>
      <w:ins w:id="583" w:author="Jonathan Platt" w:date="2023-05-29T21:40:00Z">
        <w:r w:rsidR="000C568A">
          <w:rPr>
            <w:rFonts w:cs="Times New Roman"/>
            <w:sz w:val="22"/>
            <w:lang w:val="en-US"/>
          </w:rPr>
          <w:t>“</w:t>
        </w:r>
      </w:ins>
      <w:r w:rsidRPr="00FE1965">
        <w:rPr>
          <w:rFonts w:cs="Times New Roman"/>
          <w:sz w:val="22"/>
          <w:lang w:val="en-US"/>
        </w:rPr>
        <w:t>reads.</w:t>
      </w:r>
      <w:ins w:id="584" w:author="Jonathan Platt" w:date="2023-05-29T21:40:00Z">
        <w:r w:rsidR="000C568A">
          <w:rPr>
            <w:rFonts w:cs="Times New Roman"/>
            <w:sz w:val="22"/>
            <w:lang w:val="en-US"/>
          </w:rPr>
          <w:t>”</w:t>
        </w:r>
      </w:ins>
      <w:r w:rsidRPr="00FE1965">
        <w:rPr>
          <w:rFonts w:cs="Times New Roman"/>
          <w:sz w:val="22"/>
          <w:lang w:val="en-US"/>
        </w:rPr>
        <w:t xml:space="preserve"> CQRS is an object-oriented expression of the domain and is frequently associated with more complex business contexts</w:t>
      </w:r>
      <w:del w:id="585" w:author="Britta Thielmann" w:date="2023-06-04T11:56:00Z">
        <w:r w:rsidRPr="00FE1965" w:rsidDel="007A0F01">
          <w:rPr>
            <w:rFonts w:cs="Times New Roman"/>
            <w:sz w:val="22"/>
            <w:lang w:val="en-US"/>
          </w:rPr>
          <w:delText xml:space="preserve"> </w:delText>
        </w:r>
      </w:del>
      <w:ins w:id="586" w:author="Britta Thielmann" w:date="2023-06-04T11:56:00Z">
        <w:r w:rsidR="007A0F01">
          <w:rPr>
            <w:rFonts w:cs="Times New Roman"/>
            <w:sz w:val="22"/>
            <w:lang w:val="en-US"/>
          </w:rPr>
          <w:t xml:space="preserve"> [10]</w:t>
        </w:r>
      </w:ins>
      <w:del w:id="587" w:author="Britta Thielmann" w:date="2023-06-04T11:56:00Z">
        <w:r w:rsidRPr="00FE1965" w:rsidDel="007A0F01">
          <w:rPr>
            <w:rFonts w:cs="Times New Roman"/>
            <w:sz w:val="22"/>
            <w:lang w:val="en-US"/>
          </w:rPr>
          <w:delText>(César de la Torre, 2022)</w:delText>
        </w:r>
      </w:del>
      <w:r w:rsidRPr="00FE1965">
        <w:rPr>
          <w:rFonts w:cs="Times New Roman"/>
          <w:sz w:val="22"/>
          <w:lang w:val="en-US"/>
        </w:rPr>
        <w:t>.</w:t>
      </w:r>
    </w:p>
    <w:p w14:paraId="776D6941" w14:textId="61523E85" w:rsidR="009F00C6" w:rsidRPr="00FE1965" w:rsidRDefault="003949F6" w:rsidP="003949F6">
      <w:pPr>
        <w:pStyle w:val="ICESTNormal"/>
        <w:rPr>
          <w:rFonts w:cs="Times New Roman"/>
          <w:sz w:val="22"/>
          <w:lang w:val="en-US"/>
        </w:rPr>
      </w:pPr>
      <w:r w:rsidRPr="00FE1965">
        <w:rPr>
          <w:rFonts w:cs="Times New Roman"/>
          <w:sz w:val="22"/>
          <w:lang w:val="en-US"/>
        </w:rPr>
        <w:t xml:space="preserve">Typically, it is </w:t>
      </w:r>
      <w:del w:id="588" w:author="Jonathan Platt" w:date="2023-05-29T18:01:00Z">
        <w:r w:rsidRPr="00FE1965" w:rsidDel="00187F92">
          <w:rPr>
            <w:rFonts w:cs="Times New Roman"/>
            <w:sz w:val="22"/>
            <w:lang w:val="en-US"/>
          </w:rPr>
          <w:delText xml:space="preserve">quite </w:delText>
        </w:r>
      </w:del>
      <w:r w:rsidRPr="00FE1965">
        <w:rPr>
          <w:rFonts w:cs="Times New Roman"/>
          <w:sz w:val="22"/>
          <w:lang w:val="en-US"/>
        </w:rPr>
        <w:t xml:space="preserve">difficult to create one specific unified model since the command and </w:t>
      </w:r>
      <w:del w:id="589" w:author="Scribbr Grammar Checker" w:date="2023-05-28T04:26:00Z">
        <w:r w:rsidRPr="00FE1965">
          <w:rPr>
            <w:rFonts w:cs="Times New Roman"/>
            <w:sz w:val="22"/>
            <w:lang w:val="en-US"/>
          </w:rPr>
          <w:delText xml:space="preserve">the </w:delText>
        </w:r>
      </w:del>
      <w:r w:rsidRPr="00FE1965">
        <w:rPr>
          <w:rFonts w:cs="Times New Roman"/>
          <w:sz w:val="22"/>
          <w:lang w:val="en-US"/>
        </w:rPr>
        <w:t xml:space="preserve">query sides have very distinct needs. By concentrating on each case individually, </w:t>
      </w:r>
      <w:ins w:id="590" w:author="Jonathan Platt" w:date="2023-05-29T18:01:00Z">
        <w:r w:rsidR="00187F92">
          <w:rPr>
            <w:rFonts w:cs="Times New Roman"/>
            <w:sz w:val="22"/>
            <w:lang w:val="en-US"/>
          </w:rPr>
          <w:t xml:space="preserve">one can develop </w:t>
        </w:r>
      </w:ins>
      <w:r w:rsidRPr="00FE1965">
        <w:rPr>
          <w:rFonts w:cs="Times New Roman"/>
          <w:sz w:val="22"/>
          <w:lang w:val="en-US"/>
        </w:rPr>
        <w:t>a different strategy that makes the most sense</w:t>
      </w:r>
      <w:del w:id="591" w:author="Jonathan Platt" w:date="2023-05-29T18:01:00Z">
        <w:r w:rsidRPr="00FE1965" w:rsidDel="00187F92">
          <w:rPr>
            <w:rFonts w:cs="Times New Roman"/>
            <w:sz w:val="22"/>
            <w:lang w:val="en-US"/>
          </w:rPr>
          <w:delText xml:space="preserve"> may be developed</w:delText>
        </w:r>
      </w:del>
      <w:r w:rsidRPr="00FE1965">
        <w:rPr>
          <w:rFonts w:cs="Times New Roman"/>
          <w:sz w:val="22"/>
          <w:lang w:val="en-US"/>
        </w:rPr>
        <w:t xml:space="preserve">. In the end, there are two models, each of which specializes </w:t>
      </w:r>
      <w:del w:id="592" w:author="Scribbr Grammar Checker" w:date="2023-05-28T04:26:00Z">
        <w:r w:rsidRPr="00FE1965">
          <w:rPr>
            <w:rFonts w:cs="Times New Roman"/>
            <w:sz w:val="22"/>
            <w:lang w:val="en-US"/>
          </w:rPr>
          <w:delText>at</w:delText>
        </w:r>
      </w:del>
      <w:ins w:id="593" w:author="Scribbr Grammar Checker" w:date="2023-05-28T04:26:00Z">
        <w:r w:rsidRPr="00FE1965">
          <w:rPr>
            <w:rFonts w:cs="Times New Roman"/>
            <w:sz w:val="22"/>
            <w:lang w:val="en-US"/>
          </w:rPr>
          <w:t>in</w:t>
        </w:r>
      </w:ins>
      <w:r w:rsidRPr="00FE1965">
        <w:rPr>
          <w:rFonts w:cs="Times New Roman"/>
          <w:sz w:val="22"/>
          <w:lang w:val="en-US"/>
        </w:rPr>
        <w:t xml:space="preserve"> a certain purpose. The separation aspect is achieved by grouping query activities into one composition and commands into </w:t>
      </w:r>
      <w:r w:rsidRPr="00FE1965">
        <w:rPr>
          <w:rFonts w:cs="Times New Roman"/>
          <w:sz w:val="22"/>
          <w:lang w:val="en-US"/>
        </w:rPr>
        <w:t>another. Each one has a unique data model.</w:t>
      </w:r>
      <w:r w:rsidRPr="00FE1965">
        <w:rPr>
          <w:lang w:val="en-US"/>
        </w:rPr>
        <w:t xml:space="preserve"> </w:t>
      </w:r>
      <w:r w:rsidRPr="00FE1965">
        <w:rPr>
          <w:rFonts w:cs="Times New Roman"/>
          <w:sz w:val="22"/>
          <w:lang w:val="en-US"/>
        </w:rPr>
        <w:t xml:space="preserve">The application layer turns any input into a command or a query and sends it to a shared communication channel (message handler). Commands, queries, and events are three categories of messages in an application. They are all part of the core domain model, located in the </w:t>
      </w:r>
      <w:del w:id="594" w:author="Scribbr Grammar Checker" w:date="2023-05-28T04:26:00Z">
        <w:r w:rsidRPr="00FE1965">
          <w:rPr>
            <w:rFonts w:cs="Times New Roman"/>
            <w:sz w:val="22"/>
            <w:lang w:val="en-US"/>
          </w:rPr>
          <w:delText>centre</w:delText>
        </w:r>
      </w:del>
      <w:ins w:id="595" w:author="Scribbr Grammar Checker" w:date="2023-05-28T04:26:00Z">
        <w:r w:rsidRPr="00FE1965">
          <w:rPr>
            <w:rFonts w:cs="Times New Roman"/>
            <w:sz w:val="22"/>
            <w:lang w:val="en-US"/>
          </w:rPr>
          <w:t>center</w:t>
        </w:r>
      </w:ins>
      <w:r w:rsidRPr="00FE1965">
        <w:rPr>
          <w:rFonts w:cs="Times New Roman"/>
          <w:sz w:val="22"/>
          <w:lang w:val="en-US"/>
        </w:rPr>
        <w:t xml:space="preserve"> of the onion architecture. Commands</w:t>
      </w:r>
      <w:del w:id="596" w:author="Jonathan Platt" w:date="2023-05-29T18:02:00Z">
        <w:r w:rsidRPr="00FE1965" w:rsidDel="00F7194F">
          <w:rPr>
            <w:rFonts w:cs="Times New Roman"/>
            <w:sz w:val="22"/>
            <w:lang w:val="en-US"/>
          </w:rPr>
          <w:delText xml:space="preserve"> are</w:delText>
        </w:r>
      </w:del>
      <w:r w:rsidRPr="00FE1965">
        <w:rPr>
          <w:rFonts w:cs="Times New Roman"/>
          <w:sz w:val="22"/>
          <w:lang w:val="en-US"/>
        </w:rPr>
        <w:t xml:space="preserve"> tell</w:t>
      </w:r>
      <w:del w:id="597" w:author="Jonathan Platt" w:date="2023-05-29T18:03:00Z">
        <w:r w:rsidRPr="00FE1965" w:rsidDel="00F7194F">
          <w:rPr>
            <w:rFonts w:cs="Times New Roman"/>
            <w:sz w:val="22"/>
            <w:lang w:val="en-US"/>
          </w:rPr>
          <w:delText>ing</w:delText>
        </w:r>
      </w:del>
      <w:r w:rsidRPr="00FE1965">
        <w:rPr>
          <w:rFonts w:cs="Times New Roman"/>
          <w:sz w:val="22"/>
          <w:lang w:val="en-US"/>
        </w:rPr>
        <w:t xml:space="preserve"> the application to do something</w:t>
      </w:r>
      <w:del w:id="598" w:author="Scribbr Grammar Checker" w:date="2023-05-28T04:26:00Z">
        <w:r w:rsidRPr="00FE1965">
          <w:rPr>
            <w:rFonts w:cs="Times New Roman"/>
            <w:sz w:val="22"/>
            <w:lang w:val="en-US"/>
          </w:rPr>
          <w:delText>,</w:delText>
        </w:r>
      </w:del>
      <w:ins w:id="599" w:author="Scribbr Grammar Checker" w:date="2023-05-28T04:26:00Z">
        <w:r w:rsidRPr="00FE1965">
          <w:rPr>
            <w:rFonts w:cs="Times New Roman"/>
            <w:sz w:val="22"/>
            <w:lang w:val="en-US"/>
          </w:rPr>
          <w:t>;</w:t>
        </w:r>
      </w:ins>
      <w:r w:rsidRPr="00FE1965">
        <w:rPr>
          <w:rFonts w:cs="Times New Roman"/>
          <w:sz w:val="22"/>
          <w:lang w:val="en-US"/>
        </w:rPr>
        <w:t xml:space="preserve"> queries </w:t>
      </w:r>
      <w:ins w:id="600" w:author="Jonathan Platt" w:date="2023-05-29T18:03:00Z">
        <w:r w:rsidR="00F7194F">
          <w:rPr>
            <w:rFonts w:cs="Times New Roman"/>
            <w:sz w:val="22"/>
            <w:lang w:val="en-US"/>
          </w:rPr>
          <w:t>ask</w:t>
        </w:r>
      </w:ins>
      <w:del w:id="601" w:author="Jonathan Platt" w:date="2023-05-29T18:03:00Z">
        <w:r w:rsidRPr="00FE1965" w:rsidDel="00F7194F">
          <w:rPr>
            <w:rFonts w:cs="Times New Roman"/>
            <w:sz w:val="22"/>
            <w:lang w:val="en-US"/>
          </w:rPr>
          <w:delText>are asking</w:delText>
        </w:r>
      </w:del>
      <w:r w:rsidRPr="00FE1965">
        <w:rPr>
          <w:rFonts w:cs="Times New Roman"/>
          <w:sz w:val="22"/>
          <w:lang w:val="en-US"/>
        </w:rPr>
        <w:t xml:space="preserve"> it about something</w:t>
      </w:r>
      <w:del w:id="602" w:author="Scribbr Grammar Checker" w:date="2023-05-28T04:26:00Z">
        <w:r w:rsidRPr="00FE1965">
          <w:rPr>
            <w:rFonts w:cs="Times New Roman"/>
            <w:sz w:val="22"/>
            <w:lang w:val="en-US"/>
          </w:rPr>
          <w:delText>,</w:delText>
        </w:r>
      </w:del>
      <w:ins w:id="603" w:author="Scribbr Grammar Checker" w:date="2023-05-28T04:26:00Z">
        <w:r w:rsidRPr="00FE1965">
          <w:rPr>
            <w:rFonts w:cs="Times New Roman"/>
            <w:sz w:val="22"/>
            <w:lang w:val="en-US"/>
          </w:rPr>
          <w:t>;</w:t>
        </w:r>
      </w:ins>
      <w:r w:rsidRPr="00FE1965">
        <w:rPr>
          <w:rFonts w:cs="Times New Roman"/>
          <w:sz w:val="22"/>
          <w:lang w:val="en-US"/>
        </w:rPr>
        <w:t xml:space="preserve"> and events are </w:t>
      </w:r>
      <w:del w:id="604" w:author="Jonathan Platt" w:date="2023-05-29T18:03:00Z">
        <w:r w:rsidRPr="00FE1965" w:rsidDel="00F7194F">
          <w:rPr>
            <w:rFonts w:cs="Times New Roman"/>
            <w:sz w:val="22"/>
            <w:lang w:val="en-US"/>
          </w:rPr>
          <w:delText xml:space="preserve">the </w:delText>
        </w:r>
      </w:del>
      <w:r w:rsidRPr="00FE1965">
        <w:rPr>
          <w:rFonts w:cs="Times New Roman"/>
          <w:sz w:val="22"/>
          <w:lang w:val="en-US"/>
        </w:rPr>
        <w:t xml:space="preserve">informational messages. Commands trigger a reaction in the domain model, while events are the result of that reaction. Naming guidelines are associated with ubiquitous language and all three types of messages, with commands always being in the imperative tense, queries usually starting with the word </w:t>
      </w:r>
      <w:del w:id="605" w:author="Scribbr Grammar Checker" w:date="2023-05-28T04:26:00Z">
        <w:r w:rsidRPr="00FE1965">
          <w:rPr>
            <w:rFonts w:cs="Times New Roman"/>
            <w:sz w:val="22"/>
            <w:lang w:val="en-US"/>
          </w:rPr>
          <w:delText>Get</w:delText>
        </w:r>
      </w:del>
      <w:ins w:id="606" w:author="Jonathan Platt" w:date="2023-05-29T18:03:00Z">
        <w:r w:rsidR="00F7194F">
          <w:rPr>
            <w:rFonts w:cs="Times New Roman"/>
            <w:sz w:val="22"/>
            <w:lang w:val="en-US"/>
          </w:rPr>
          <w:t>“</w:t>
        </w:r>
      </w:ins>
      <w:ins w:id="607" w:author="Scribbr Grammar Checker" w:date="2023-05-28T04:26:00Z">
        <w:del w:id="608" w:author="Jonathan Platt" w:date="2023-05-29T18:03:00Z">
          <w:r w:rsidRPr="00FE1965" w:rsidDel="00F7194F">
            <w:rPr>
              <w:rFonts w:cs="Times New Roman"/>
              <w:sz w:val="22"/>
              <w:lang w:val="en-US"/>
            </w:rPr>
            <w:delText>"</w:delText>
          </w:r>
        </w:del>
        <w:r w:rsidRPr="00FE1965">
          <w:rPr>
            <w:rFonts w:cs="Times New Roman"/>
            <w:sz w:val="22"/>
            <w:lang w:val="en-US"/>
          </w:rPr>
          <w:t>get</w:t>
        </w:r>
      </w:ins>
      <w:ins w:id="609" w:author="Jonathan Platt" w:date="2023-05-29T18:04:00Z">
        <w:r w:rsidR="00F7194F">
          <w:rPr>
            <w:rFonts w:cs="Times New Roman"/>
            <w:sz w:val="22"/>
            <w:lang w:val="en-US"/>
          </w:rPr>
          <w:t>,”</w:t>
        </w:r>
      </w:ins>
      <w:del w:id="610" w:author="Jonathan Platt" w:date="2023-05-29T18:03:00Z">
        <w:r w:rsidRPr="00FE1965" w:rsidDel="00F7194F">
          <w:rPr>
            <w:rFonts w:cs="Times New Roman"/>
            <w:sz w:val="22"/>
            <w:lang w:val="en-US"/>
          </w:rPr>
          <w:delText>,</w:delText>
        </w:r>
      </w:del>
      <w:r w:rsidRPr="00FE1965">
        <w:rPr>
          <w:rFonts w:cs="Times New Roman"/>
          <w:sz w:val="22"/>
          <w:lang w:val="en-US"/>
        </w:rPr>
        <w:t xml:space="preserve"> and events always being in the past tense.</w:t>
      </w:r>
    </w:p>
    <w:p w14:paraId="14302DEF" w14:textId="7A57B119" w:rsidR="004339AB" w:rsidRPr="00FE1965" w:rsidRDefault="00087D80" w:rsidP="003949F6">
      <w:pPr>
        <w:pStyle w:val="ICESTNormal"/>
        <w:rPr>
          <w:rFonts w:cs="Times New Roman"/>
          <w:sz w:val="22"/>
          <w:lang w:val="en-US"/>
        </w:rPr>
      </w:pPr>
      <w:r w:rsidRPr="00FE1965">
        <w:rPr>
          <w:rFonts w:cs="Times New Roman"/>
          <w:sz w:val="22"/>
          <w:lang w:val="en-US"/>
        </w:rPr>
        <w:t>In addition, the query and command handlers can be implemented within the same tier or on distinct services so that they can be optimized and scaled independently without affecting one another, offloading</w:t>
      </w:r>
      <w:del w:id="611" w:author="Scribbr Grammar Checker" w:date="2023-05-28T04:26:00Z">
        <w:r w:rsidRPr="00FE1965">
          <w:rPr>
            <w:rFonts w:cs="Times New Roman"/>
            <w:sz w:val="22"/>
            <w:lang w:val="en-US"/>
          </w:rPr>
          <w:delText>, as well,</w:delText>
        </w:r>
      </w:del>
      <w:r w:rsidRPr="00FE1965">
        <w:rPr>
          <w:rFonts w:cs="Times New Roman"/>
          <w:sz w:val="22"/>
          <w:lang w:val="en-US"/>
        </w:rPr>
        <w:t xml:space="preserve"> the complexity from the code base</w:t>
      </w:r>
      <w:del w:id="612" w:author="Britta Thielmann" w:date="2023-06-04T12:03:00Z">
        <w:r w:rsidRPr="00FE1965" w:rsidDel="00B82E0F">
          <w:rPr>
            <w:rFonts w:cs="Times New Roman"/>
            <w:sz w:val="22"/>
            <w:lang w:val="en-US"/>
          </w:rPr>
          <w:delText xml:space="preserve"> </w:delText>
        </w:r>
      </w:del>
      <w:ins w:id="613" w:author="Britta Thielmann" w:date="2023-06-04T12:03:00Z">
        <w:r w:rsidR="00B82E0F">
          <w:rPr>
            <w:rFonts w:cs="Times New Roman"/>
            <w:sz w:val="22"/>
            <w:lang w:val="en-US"/>
          </w:rPr>
          <w:t xml:space="preserve"> [11]</w:t>
        </w:r>
      </w:ins>
      <w:del w:id="614" w:author="Britta Thielmann" w:date="2023-06-04T12:03:00Z">
        <w:r w:rsidRPr="00FE1965" w:rsidDel="00B82E0F">
          <w:rPr>
            <w:rFonts w:cs="Times New Roman"/>
            <w:sz w:val="22"/>
            <w:lang w:val="en-US"/>
          </w:rPr>
          <w:delText>(Bill Wagner, 2022)</w:delText>
        </w:r>
      </w:del>
      <w:r w:rsidRPr="00FE1965">
        <w:rPr>
          <w:rFonts w:cs="Times New Roman"/>
          <w:sz w:val="22"/>
          <w:lang w:val="en-US"/>
        </w:rPr>
        <w:t xml:space="preserve">. This can be seen as the single responsibility principle being used at the architectural level. </w:t>
      </w:r>
    </w:p>
    <w:p w14:paraId="6BD95453" w14:textId="7FD304D5" w:rsidR="00C247B9" w:rsidRPr="00FE1965" w:rsidRDefault="004339AB" w:rsidP="004339AB">
      <w:pPr>
        <w:pStyle w:val="ICESTNormal"/>
        <w:rPr>
          <w:rFonts w:cs="Times New Roman"/>
          <w:sz w:val="22"/>
          <w:lang w:val="en-US"/>
        </w:rPr>
      </w:pPr>
      <w:r w:rsidRPr="00FE1965">
        <w:rPr>
          <w:rFonts w:cs="Times New Roman"/>
          <w:sz w:val="22"/>
          <w:lang w:val="en-US"/>
        </w:rPr>
        <w:t xml:space="preserve">The </w:t>
      </w:r>
      <w:commentRangeStart w:id="615"/>
      <w:r w:rsidRPr="00FE1965">
        <w:rPr>
          <w:rFonts w:cs="Times New Roman"/>
          <w:sz w:val="22"/>
          <w:lang w:val="en-US"/>
        </w:rPr>
        <w:t>CAP</w:t>
      </w:r>
      <w:commentRangeEnd w:id="615"/>
      <w:r w:rsidR="00F7194F">
        <w:rPr>
          <w:rStyle w:val="CommentReference"/>
          <w:rFonts w:asciiTheme="minorHAnsi" w:eastAsiaTheme="minorHAnsi" w:hAnsiTheme="minorHAnsi" w:cstheme="minorBidi"/>
          <w:lang w:val="en-US"/>
        </w:rPr>
        <w:commentReference w:id="615"/>
      </w:r>
      <w:r w:rsidRPr="00FE1965">
        <w:rPr>
          <w:rFonts w:cs="Times New Roman"/>
          <w:sz w:val="22"/>
          <w:lang w:val="en-US"/>
        </w:rPr>
        <w:t xml:space="preserve"> theorem and CQRS have a close relationship. The CAP theorem, also known as Brewer's theorem</w:t>
      </w:r>
      <w:ins w:id="616" w:author="Jonathan Platt" w:date="2023-05-29T18:06:00Z">
        <w:r w:rsidR="00F7194F">
          <w:rPr>
            <w:rFonts w:cs="Times New Roman"/>
            <w:sz w:val="22"/>
            <w:lang w:val="en-US"/>
          </w:rPr>
          <w:t>,</w:t>
        </w:r>
      </w:ins>
      <w:r w:rsidRPr="00FE1965">
        <w:rPr>
          <w:rFonts w:cs="Times New Roman"/>
          <w:sz w:val="22"/>
          <w:lang w:val="en-US"/>
        </w:rPr>
        <w:t xml:space="preserve"> [8]</w:t>
      </w:r>
      <w:del w:id="617" w:author="Jonathan Platt" w:date="2023-05-29T18:06:00Z">
        <w:r w:rsidRPr="00FE1965" w:rsidDel="00F7194F">
          <w:rPr>
            <w:rFonts w:cs="Times New Roman"/>
            <w:sz w:val="22"/>
            <w:lang w:val="en-US"/>
          </w:rPr>
          <w:delText>,</w:delText>
        </w:r>
      </w:del>
      <w:r w:rsidRPr="00FE1965">
        <w:rPr>
          <w:rFonts w:cs="Times New Roman"/>
          <w:sz w:val="22"/>
          <w:lang w:val="en-US"/>
        </w:rPr>
        <w:t xml:space="preserve"> is a fundamental principle in distributed computing that </w:t>
      </w:r>
      <w:del w:id="618" w:author="Scribbr Grammar Checker" w:date="2023-05-28T04:26:00Z">
        <w:r w:rsidRPr="00FE1965">
          <w:rPr>
            <w:rFonts w:cs="Times New Roman"/>
            <w:sz w:val="22"/>
            <w:lang w:val="en-US"/>
          </w:rPr>
          <w:delText>asserts</w:delText>
        </w:r>
      </w:del>
      <w:ins w:id="619" w:author="Scribbr Grammar Checker" w:date="2023-05-28T04:26:00Z">
        <w:r w:rsidRPr="00FE1965">
          <w:rPr>
            <w:rFonts w:cs="Times New Roman"/>
            <w:sz w:val="22"/>
            <w:lang w:val="en-US"/>
          </w:rPr>
          <w:t>asserts that</w:t>
        </w:r>
      </w:ins>
      <w:r w:rsidRPr="00FE1965">
        <w:rPr>
          <w:rFonts w:cs="Times New Roman"/>
          <w:sz w:val="22"/>
          <w:lang w:val="en-US"/>
        </w:rPr>
        <w:t xml:space="preserve"> it is impossible for a distributed system to guarantee all three of the following properties simultaneously: consistency, availability, and performance. If consistency is maintained, </w:t>
      </w:r>
      <w:r w:rsidRPr="00A261FF">
        <w:rPr>
          <w:rFonts w:cs="Times New Roman"/>
          <w:sz w:val="22"/>
          <w:lang w:val="en-US"/>
        </w:rPr>
        <w:t xml:space="preserve">every </w:t>
      </w:r>
      <w:del w:id="620" w:author="Jonathan Platt" w:date="2023-05-29T22:25:00Z">
        <w:r w:rsidRPr="00A261FF" w:rsidDel="00A261FF">
          <w:rPr>
            <w:rFonts w:cs="Times New Roman"/>
            <w:sz w:val="22"/>
            <w:lang w:val="en-US"/>
          </w:rPr>
          <w:delText>“</w:delText>
        </w:r>
      </w:del>
      <w:r w:rsidRPr="00A261FF">
        <w:rPr>
          <w:rFonts w:cs="Times New Roman"/>
          <w:sz w:val="22"/>
          <w:lang w:val="en-US"/>
        </w:rPr>
        <w:t>read</w:t>
      </w:r>
      <w:del w:id="621" w:author="Jonathan Platt" w:date="2023-05-29T22:25:00Z">
        <w:r w:rsidRPr="00A261FF" w:rsidDel="00A261FF">
          <w:rPr>
            <w:rFonts w:cs="Times New Roman"/>
            <w:sz w:val="22"/>
            <w:lang w:val="en-US"/>
          </w:rPr>
          <w:delText>”</w:delText>
        </w:r>
      </w:del>
      <w:r w:rsidRPr="00A261FF">
        <w:rPr>
          <w:rFonts w:cs="Times New Roman"/>
          <w:sz w:val="22"/>
          <w:lang w:val="en-US"/>
        </w:rPr>
        <w:t xml:space="preserve"> operation returns the most recent </w:t>
      </w:r>
      <w:del w:id="622" w:author="Jonathan Platt" w:date="2023-05-29T22:25:00Z">
        <w:r w:rsidRPr="00A261FF" w:rsidDel="00A261FF">
          <w:rPr>
            <w:rFonts w:cs="Times New Roman"/>
            <w:sz w:val="22"/>
            <w:lang w:val="en-US"/>
          </w:rPr>
          <w:delText>“</w:delText>
        </w:r>
      </w:del>
      <w:r w:rsidRPr="00A261FF">
        <w:rPr>
          <w:rFonts w:cs="Times New Roman"/>
          <w:sz w:val="22"/>
          <w:lang w:val="en-US"/>
        </w:rPr>
        <w:t>write</w:t>
      </w:r>
      <w:del w:id="623" w:author="Jonathan Platt" w:date="2023-05-29T22:25:00Z">
        <w:r w:rsidRPr="00A261FF" w:rsidDel="00A261FF">
          <w:rPr>
            <w:rFonts w:cs="Times New Roman"/>
            <w:sz w:val="22"/>
            <w:lang w:val="en-US"/>
          </w:rPr>
          <w:delText>”</w:delText>
        </w:r>
      </w:del>
      <w:r w:rsidRPr="00A261FF">
        <w:rPr>
          <w:rFonts w:cs="Times New Roman"/>
          <w:sz w:val="22"/>
          <w:lang w:val="en-US"/>
        </w:rPr>
        <w:t xml:space="preserve"> or an error.</w:t>
      </w:r>
      <w:r w:rsidRPr="00FE1965">
        <w:rPr>
          <w:rFonts w:cs="Times New Roman"/>
          <w:sz w:val="22"/>
          <w:lang w:val="en-US"/>
        </w:rPr>
        <w:t xml:space="preserve"> Availability, on the other hand, implies that every request receives a response, even if all system nodes are </w:t>
      </w:r>
      <w:commentRangeStart w:id="624"/>
      <w:r w:rsidRPr="00FE1965">
        <w:rPr>
          <w:rFonts w:cs="Times New Roman"/>
          <w:sz w:val="22"/>
          <w:lang w:val="en-US"/>
        </w:rPr>
        <w:t>down</w:t>
      </w:r>
      <w:commentRangeEnd w:id="624"/>
      <w:r w:rsidR="00F7194F">
        <w:rPr>
          <w:rStyle w:val="CommentReference"/>
          <w:rFonts w:asciiTheme="minorHAnsi" w:eastAsiaTheme="minorHAnsi" w:hAnsiTheme="minorHAnsi" w:cstheme="minorBidi"/>
          <w:lang w:val="en-US"/>
        </w:rPr>
        <w:commentReference w:id="624"/>
      </w:r>
      <w:r w:rsidRPr="00FE1965">
        <w:rPr>
          <w:rFonts w:cs="Times New Roman"/>
          <w:sz w:val="22"/>
          <w:lang w:val="en-US"/>
        </w:rPr>
        <w:t>. With partition tolerance, the system continues to function even when communications are lost or delayed across network nodes. Due to the impossibility of choosing all three options, it is necessary to reach a compromise. CQRS is effective because it provides numerous opportunities by emphasizing optimal decision-making in various circumstances.</w:t>
      </w:r>
    </w:p>
    <w:p w14:paraId="34159D39" w14:textId="45DD9EFA" w:rsidR="00FC5AE9" w:rsidRPr="00FE1965" w:rsidRDefault="00FC5AE9" w:rsidP="00375F8C">
      <w:pPr>
        <w:pStyle w:val="ICESTNormal"/>
        <w:rPr>
          <w:rFonts w:cs="Times New Roman"/>
          <w:sz w:val="22"/>
          <w:lang w:val="en-US"/>
        </w:rPr>
      </w:pPr>
      <w:r w:rsidRPr="00FE1965">
        <w:rPr>
          <w:rFonts w:cs="Times New Roman"/>
          <w:sz w:val="22"/>
          <w:lang w:val="en-US"/>
        </w:rPr>
        <w:t xml:space="preserve">By adopting CQRS, developers can design cloud-native services that efficiently handle high query loads while ensuring data consistency through strict command processing. CQRS is commonly referred to as an interim stage preceding event sourcing. Event </w:t>
      </w:r>
      <w:del w:id="625" w:author="Scribbr Grammar Checker" w:date="2023-05-28T04:26:00Z">
        <w:r w:rsidRPr="00FE1965">
          <w:rPr>
            <w:rFonts w:cs="Times New Roman"/>
            <w:sz w:val="22"/>
            <w:lang w:val="en-US"/>
          </w:rPr>
          <w:delText>Sourcing</w:delText>
        </w:r>
      </w:del>
      <w:ins w:id="626" w:author="Scribbr Grammar Checker" w:date="2023-05-28T04:26:00Z">
        <w:r w:rsidRPr="00FE1965">
          <w:rPr>
            <w:rFonts w:cs="Times New Roman"/>
            <w:sz w:val="22"/>
            <w:lang w:val="en-US"/>
          </w:rPr>
          <w:t>sourcing</w:t>
        </w:r>
      </w:ins>
      <w:r w:rsidRPr="00FE1965">
        <w:rPr>
          <w:rFonts w:cs="Times New Roman"/>
          <w:sz w:val="22"/>
          <w:lang w:val="en-US"/>
        </w:rPr>
        <w:t xml:space="preserve"> complements CQRS by capturing all changes to the system's state as a sequence of events.</w:t>
      </w:r>
    </w:p>
    <w:p w14:paraId="53F701BE" w14:textId="76FF9130" w:rsidR="003949F6" w:rsidRPr="00FE1965" w:rsidRDefault="003949F6" w:rsidP="003949F6">
      <w:pPr>
        <w:pStyle w:val="ICESTNormal"/>
        <w:rPr>
          <w:rFonts w:cs="Times New Roman"/>
          <w:sz w:val="22"/>
          <w:lang w:val="en-US"/>
        </w:rPr>
      </w:pPr>
      <w:r w:rsidRPr="00FE1965">
        <w:rPr>
          <w:rFonts w:cs="Times New Roman"/>
          <w:b/>
          <w:bCs/>
          <w:sz w:val="22"/>
          <w:lang w:val="en-US"/>
        </w:rPr>
        <w:t>Event sourcing</w:t>
      </w:r>
      <w:r w:rsidRPr="00FE1965">
        <w:rPr>
          <w:rFonts w:cs="Times New Roman"/>
          <w:sz w:val="22"/>
          <w:lang w:val="en-US"/>
        </w:rPr>
        <w:t xml:space="preserve"> is a design technique based on the concept that all changes to the state of an application throughout its lifetime are recorded as a series of events. As a result, serialized events become the fundamental building blocks of the application. </w:t>
      </w:r>
      <w:del w:id="627" w:author="Scribbr Grammar Checker" w:date="2023-05-28T04:26:00Z">
        <w:r w:rsidRPr="00FE1965">
          <w:rPr>
            <w:rFonts w:cs="Times New Roman"/>
            <w:sz w:val="22"/>
            <w:lang w:val="en-US"/>
          </w:rPr>
          <w:delText>In</w:delText>
        </w:r>
      </w:del>
      <w:ins w:id="628" w:author="Scribbr Grammar Checker" w:date="2023-05-28T04:26:00Z">
        <w:r w:rsidRPr="00FE1965">
          <w:rPr>
            <w:rFonts w:cs="Times New Roman"/>
            <w:sz w:val="22"/>
            <w:lang w:val="en-US"/>
          </w:rPr>
          <w:t>In the</w:t>
        </w:r>
      </w:ins>
      <w:r w:rsidRPr="00FE1965">
        <w:rPr>
          <w:rFonts w:cs="Times New Roman"/>
          <w:sz w:val="22"/>
          <w:lang w:val="en-US"/>
        </w:rPr>
        <w:t xml:space="preserve"> event sourcing </w:t>
      </w:r>
      <w:del w:id="629" w:author="Scribbr Grammar Checker" w:date="2023-05-28T04:26:00Z">
        <w:r w:rsidRPr="00FE1965">
          <w:rPr>
            <w:rFonts w:cs="Times New Roman"/>
            <w:sz w:val="22"/>
            <w:lang w:val="en-US"/>
          </w:rPr>
          <w:delText>approach</w:delText>
        </w:r>
      </w:del>
      <w:ins w:id="630" w:author="Scribbr Grammar Checker" w:date="2023-05-28T04:26:00Z">
        <w:r w:rsidRPr="00FE1965">
          <w:rPr>
            <w:rFonts w:cs="Times New Roman"/>
            <w:sz w:val="22"/>
            <w:lang w:val="en-US"/>
          </w:rPr>
          <w:t>approach,</w:t>
        </w:r>
      </w:ins>
      <w:r w:rsidRPr="00FE1965">
        <w:rPr>
          <w:rFonts w:cs="Times New Roman"/>
          <w:sz w:val="22"/>
          <w:lang w:val="en-US"/>
        </w:rPr>
        <w:t xml:space="preserve"> the programs store transactions but not their respective states. When a state is needed, all transactions from the beginning of time are applied [29],</w:t>
      </w:r>
      <w:ins w:id="631" w:author="Jonathan Platt" w:date="2023-05-29T23:43:00Z">
        <w:r w:rsidR="0097615D">
          <w:rPr>
            <w:rFonts w:cs="Times New Roman"/>
            <w:sz w:val="22"/>
            <w:lang w:val="en-US"/>
          </w:rPr>
          <w:t xml:space="preserve"> </w:t>
        </w:r>
      </w:ins>
      <w:r w:rsidRPr="00FE1965">
        <w:rPr>
          <w:rFonts w:cs="Times New Roman"/>
          <w:sz w:val="22"/>
          <w:lang w:val="en-US"/>
        </w:rPr>
        <w:t xml:space="preserve">[30]. Nothing is deleted or </w:t>
      </w:r>
      <w:r w:rsidRPr="00FE1965">
        <w:rPr>
          <w:rFonts w:cs="Times New Roman"/>
          <w:sz w:val="22"/>
          <w:lang w:val="en-US"/>
        </w:rPr>
        <w:lastRenderedPageBreak/>
        <w:t>updated from the data repository. Because of this</w:t>
      </w:r>
      <w:del w:id="632" w:author="Jonathan Platt" w:date="2023-05-29T21:45:00Z">
        <w:r w:rsidRPr="00FE1965" w:rsidDel="00CD2033">
          <w:rPr>
            <w:rFonts w:cs="Times New Roman"/>
            <w:sz w:val="22"/>
            <w:lang w:val="en-US"/>
          </w:rPr>
          <w:delText xml:space="preserve"> fact</w:delText>
        </w:r>
      </w:del>
      <w:r w:rsidRPr="00FE1965">
        <w:rPr>
          <w:rFonts w:cs="Times New Roman"/>
          <w:sz w:val="22"/>
          <w:lang w:val="en-US"/>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del w:id="633" w:author="Jonathan Platt" w:date="2023-05-29T18:10:00Z">
        <w:r w:rsidRPr="00FE1965" w:rsidDel="00F7194F">
          <w:rPr>
            <w:rFonts w:cs="Times New Roman"/>
            <w:sz w:val="22"/>
            <w:lang w:val="en-US"/>
          </w:rPr>
          <w:delText>previously in the article</w:delText>
        </w:r>
      </w:del>
      <w:ins w:id="634" w:author="Jonathan Platt" w:date="2023-05-29T18:10:00Z">
        <w:r w:rsidR="00F7194F">
          <w:rPr>
            <w:rFonts w:cs="Times New Roman"/>
            <w:sz w:val="22"/>
            <w:lang w:val="en-US"/>
          </w:rPr>
          <w:t>above</w:t>
        </w:r>
      </w:ins>
      <w:r w:rsidRPr="00FE1965">
        <w:rPr>
          <w:rFonts w:cs="Times New Roman"/>
          <w:sz w:val="22"/>
          <w:lang w:val="en-US"/>
        </w:rPr>
        <w:t xml:space="preserve">, an </w:t>
      </w:r>
      <w:ins w:id="635" w:author="Jonathan Platt" w:date="2023-05-29T18:10:00Z">
        <w:r w:rsidR="00F7194F">
          <w:rPr>
            <w:rFonts w:cs="Times New Roman"/>
            <w:sz w:val="22"/>
            <w:lang w:val="en-US"/>
          </w:rPr>
          <w:t>“</w:t>
        </w:r>
      </w:ins>
      <w:del w:id="636" w:author="Jonathan Platt" w:date="2023-05-29T18:10:00Z">
        <w:r w:rsidRPr="00FE1965" w:rsidDel="00F7194F">
          <w:rPr>
            <w:rFonts w:cs="Times New Roman"/>
            <w:sz w:val="22"/>
            <w:lang w:val="en-US"/>
          </w:rPr>
          <w:delText>"</w:delText>
        </w:r>
      </w:del>
      <w:r w:rsidRPr="00FE1965">
        <w:rPr>
          <w:rFonts w:cs="Times New Roman"/>
          <w:sz w:val="22"/>
          <w:lang w:val="en-US"/>
        </w:rPr>
        <w:t>event</w:t>
      </w:r>
      <w:ins w:id="637" w:author="Jonathan Platt" w:date="2023-05-29T18:10:00Z">
        <w:r w:rsidR="00F7194F">
          <w:rPr>
            <w:rFonts w:cs="Times New Roman"/>
            <w:sz w:val="22"/>
            <w:lang w:val="en-US"/>
          </w:rPr>
          <w:t>”</w:t>
        </w:r>
      </w:ins>
      <w:del w:id="638" w:author="Jonathan Platt" w:date="2023-05-29T18:10:00Z">
        <w:r w:rsidRPr="00FE1965" w:rsidDel="00F7194F">
          <w:rPr>
            <w:rFonts w:cs="Times New Roman"/>
            <w:sz w:val="22"/>
            <w:lang w:val="en-US"/>
          </w:rPr>
          <w:delText>"</w:delText>
        </w:r>
      </w:del>
      <w:r w:rsidRPr="00FE1965">
        <w:rPr>
          <w:rFonts w:cs="Times New Roman"/>
          <w:sz w:val="22"/>
          <w:lang w:val="en-US"/>
        </w:rPr>
        <w:t xml:space="preserve"> is something that occurred in the past and is an expression of the </w:t>
      </w:r>
      <w:del w:id="639" w:author="Jonathan Platt" w:date="2023-05-29T21:46:00Z">
        <w:r w:rsidRPr="00FE1965" w:rsidDel="00CD2033">
          <w:rPr>
            <w:rFonts w:cs="Times New Roman"/>
            <w:sz w:val="22"/>
            <w:lang w:val="en-US"/>
          </w:rPr>
          <w:delText>ubiquitous language</w:delText>
        </w:r>
      </w:del>
      <w:ins w:id="640" w:author="Jonathan Platt" w:date="2023-05-29T21:46:00Z">
        <w:r w:rsidR="00CD2033">
          <w:rPr>
            <w:rFonts w:cs="Times New Roman"/>
            <w:sz w:val="22"/>
            <w:lang w:val="en-US"/>
          </w:rPr>
          <w:t>UL</w:t>
        </w:r>
      </w:ins>
      <w:r w:rsidRPr="00FE1965">
        <w:rPr>
          <w:rFonts w:cs="Times New Roman"/>
          <w:sz w:val="22"/>
          <w:lang w:val="en-US"/>
        </w:rPr>
        <w:t>.</w:t>
      </w:r>
    </w:p>
    <w:p w14:paraId="51BCBE88" w14:textId="79C0B4EA" w:rsidR="00871069" w:rsidRPr="00FE1965" w:rsidRDefault="00871069" w:rsidP="00871069">
      <w:pPr>
        <w:pStyle w:val="ICESTNormal"/>
        <w:rPr>
          <w:rFonts w:cs="Times New Roman"/>
          <w:sz w:val="22"/>
          <w:lang w:val="en-US"/>
        </w:rPr>
      </w:pPr>
      <w:r w:rsidRPr="00FE1965">
        <w:rPr>
          <w:rFonts w:cs="Times New Roman"/>
          <w:sz w:val="22"/>
          <w:lang w:val="en-US"/>
        </w:rPr>
        <w:t xml:space="preserve">As objects, domain events are an integral component of a </w:t>
      </w:r>
      <w:del w:id="641" w:author="Jonathan Platt" w:date="2023-05-29T21:47:00Z">
        <w:r w:rsidRPr="00FE1965" w:rsidDel="00CD2033">
          <w:rPr>
            <w:rFonts w:cs="Times New Roman"/>
            <w:sz w:val="22"/>
            <w:lang w:val="en-US"/>
          </w:rPr>
          <w:delText>bounded context</w:delText>
        </w:r>
      </w:del>
      <w:ins w:id="642" w:author="Jonathan Platt" w:date="2023-05-29T21:47:00Z">
        <w:r w:rsidR="00CD2033">
          <w:rPr>
            <w:rFonts w:cs="Times New Roman"/>
            <w:sz w:val="22"/>
            <w:lang w:val="en-US"/>
          </w:rPr>
          <w:t>BC</w:t>
        </w:r>
      </w:ins>
      <w:r w:rsidRPr="00FE1965">
        <w:rPr>
          <w:rFonts w:cs="Times New Roman"/>
          <w:sz w:val="22"/>
          <w:lang w:val="en-US"/>
        </w:rPr>
        <w:t xml:space="preserve">. They </w:t>
      </w:r>
      <w:del w:id="643" w:author="Jonathan Platt" w:date="2023-05-29T18:11:00Z">
        <w:r w:rsidRPr="00FE1965" w:rsidDel="00F7194F">
          <w:rPr>
            <w:rFonts w:cs="Times New Roman"/>
            <w:sz w:val="22"/>
            <w:lang w:val="en-US"/>
          </w:rPr>
          <w:delText xml:space="preserve">give </w:delText>
        </w:r>
      </w:del>
      <w:ins w:id="644" w:author="Jonathan Platt" w:date="2023-05-29T18:11:00Z">
        <w:r w:rsidR="00F7194F">
          <w:rPr>
            <w:rFonts w:cs="Times New Roman"/>
            <w:sz w:val="22"/>
            <w:lang w:val="en-US"/>
          </w:rPr>
          <w:t>provide</w:t>
        </w:r>
        <w:r w:rsidR="00F7194F" w:rsidRPr="00FE1965">
          <w:rPr>
            <w:rFonts w:cs="Times New Roman"/>
            <w:sz w:val="22"/>
            <w:lang w:val="en-US"/>
          </w:rPr>
          <w:t xml:space="preserve"> </w:t>
        </w:r>
      </w:ins>
      <w:r w:rsidRPr="00FE1965">
        <w:rPr>
          <w:rFonts w:cs="Times New Roman"/>
          <w:sz w:val="22"/>
          <w:lang w:val="en-US"/>
        </w:rPr>
        <w:t>a way to talk about important things that happen or change in the system</w:t>
      </w:r>
      <w:del w:id="645" w:author="Jonathan Platt" w:date="2023-05-29T18:11:00Z">
        <w:r w:rsidRPr="00FE1965" w:rsidDel="008418C4">
          <w:rPr>
            <w:rFonts w:cs="Times New Roman"/>
            <w:sz w:val="22"/>
            <w:lang w:val="en-US"/>
          </w:rPr>
          <w:delText>. Then,</w:delText>
        </w:r>
      </w:del>
      <w:ins w:id="646" w:author="Jonathan Platt" w:date="2023-05-29T18:11:00Z">
        <w:r w:rsidR="008418C4">
          <w:rPr>
            <w:rFonts w:cs="Times New Roman"/>
            <w:sz w:val="22"/>
            <w:lang w:val="en-US"/>
          </w:rPr>
          <w:t>, and then</w:t>
        </w:r>
      </w:ins>
      <w:r w:rsidRPr="00FE1965">
        <w:rPr>
          <w:rFonts w:cs="Times New Roman"/>
          <w:sz w:val="22"/>
          <w:lang w:val="en-US"/>
        </w:rPr>
        <w:t xml:space="preserve"> loosely connected parts of the domain can respond to these events [21]. In this manner, the objects that raise the events do not need to consider the action that must occur when the event occurs. Similarly, event-handling objects do not need to know where the event originated.</w:t>
      </w:r>
    </w:p>
    <w:p w14:paraId="33484E85" w14:textId="5BC7548C" w:rsidR="007669CE" w:rsidRPr="00FE1965" w:rsidRDefault="008A5B04" w:rsidP="009817B0">
      <w:pPr>
        <w:pStyle w:val="ICESTNormal"/>
        <w:rPr>
          <w:rFonts w:cs="Times New Roman"/>
          <w:sz w:val="22"/>
          <w:lang w:val="en-US"/>
        </w:rPr>
      </w:pPr>
      <w:r w:rsidRPr="00FE1965">
        <w:rPr>
          <w:rFonts w:cs="Times New Roman"/>
          <w:sz w:val="22"/>
          <w:lang w:val="en-US"/>
        </w:rPr>
        <w:t>Event storage may be relational, document-based, or graph-based</w:t>
      </w:r>
      <w:del w:id="647" w:author="Scribbr Grammar Checker" w:date="2023-05-28T04:26:00Z">
        <w:r w:rsidRPr="00FE1965">
          <w:rPr>
            <w:rFonts w:cs="Times New Roman"/>
            <w:sz w:val="22"/>
            <w:lang w:val="en-US"/>
          </w:rPr>
          <w:delText>,</w:delText>
        </w:r>
      </w:del>
      <w:ins w:id="648" w:author="Scribbr Grammar Checker" w:date="2023-05-28T04:26:00Z">
        <w:r w:rsidRPr="00FE1965">
          <w:rPr>
            <w:rFonts w:cs="Times New Roman"/>
            <w:sz w:val="22"/>
            <w:lang w:val="en-US"/>
          </w:rPr>
          <w:t>;</w:t>
        </w:r>
      </w:ins>
      <w:r w:rsidRPr="00FE1965">
        <w:rPr>
          <w:rFonts w:cs="Times New Roman"/>
          <w:sz w:val="22"/>
          <w:lang w:val="en-US"/>
        </w:rPr>
        <w:t xml:space="preserve"> </w:t>
      </w:r>
      <w:commentRangeStart w:id="649"/>
      <w:del w:id="650" w:author="Scribbr Grammar Checker" w:date="2023-05-28T04:26:00Z">
        <w:r w:rsidRPr="00FE1965">
          <w:rPr>
            <w:rFonts w:cs="Times New Roman"/>
            <w:sz w:val="22"/>
            <w:lang w:val="en-US"/>
          </w:rPr>
          <w:delText>therefore</w:delText>
        </w:r>
      </w:del>
      <w:ins w:id="651" w:author="Scribbr Grammar Checker" w:date="2023-05-28T04:26:00Z">
        <w:r w:rsidRPr="00FE1965">
          <w:rPr>
            <w:rFonts w:cs="Times New Roman"/>
            <w:sz w:val="22"/>
            <w:lang w:val="en-US"/>
          </w:rPr>
          <w:t>therefore,</w:t>
        </w:r>
      </w:ins>
      <w:r w:rsidRPr="00FE1965">
        <w:rPr>
          <w:rFonts w:cs="Times New Roman"/>
          <w:sz w:val="22"/>
          <w:lang w:val="en-US"/>
        </w:rPr>
        <w:t xml:space="preserve"> events </w:t>
      </w:r>
      <w:del w:id="652" w:author="Jonathan Platt" w:date="2023-05-29T21:48:00Z">
        <w:r w:rsidRPr="00FE1965" w:rsidDel="00F038CF">
          <w:rPr>
            <w:rFonts w:cs="Times New Roman"/>
            <w:sz w:val="22"/>
            <w:lang w:val="en-US"/>
          </w:rPr>
          <w:delText xml:space="preserve">might </w:delText>
        </w:r>
      </w:del>
      <w:ins w:id="653" w:author="Jonathan Platt" w:date="2023-05-29T21:48:00Z">
        <w:r w:rsidR="00F038CF">
          <w:rPr>
            <w:rFonts w:cs="Times New Roman"/>
            <w:sz w:val="22"/>
            <w:lang w:val="en-US"/>
          </w:rPr>
          <w:t>may</w:t>
        </w:r>
        <w:r w:rsidR="00F038CF" w:rsidRPr="00FE1965">
          <w:rPr>
            <w:rFonts w:cs="Times New Roman"/>
            <w:sz w:val="22"/>
            <w:lang w:val="en-US"/>
          </w:rPr>
          <w:t xml:space="preserve"> </w:t>
        </w:r>
      </w:ins>
      <w:r w:rsidRPr="00FE1965">
        <w:rPr>
          <w:rFonts w:cs="Times New Roman"/>
          <w:sz w:val="22"/>
          <w:lang w:val="en-US"/>
        </w:rPr>
        <w:t>be stored in a</w:t>
      </w:r>
      <w:ins w:id="654" w:author="Jonathan Platt" w:date="2023-05-29T18:12:00Z">
        <w:r w:rsidR="008418C4">
          <w:rPr>
            <w:rFonts w:cs="Times New Roman"/>
            <w:sz w:val="22"/>
            <w:lang w:val="en-US"/>
          </w:rPr>
          <w:t>n</w:t>
        </w:r>
      </w:ins>
      <w:r w:rsidRPr="00FE1965">
        <w:rPr>
          <w:rFonts w:cs="Times New Roman"/>
          <w:sz w:val="22"/>
          <w:lang w:val="en-US"/>
        </w:rPr>
        <w:t xml:space="preserve"> SQL or NoSQL database </w:t>
      </w:r>
      <w:del w:id="655" w:author="Jonathan Platt" w:date="2023-05-29T18:13:00Z">
        <w:r w:rsidRPr="00FE1965" w:rsidDel="008418C4">
          <w:rPr>
            <w:rFonts w:cs="Times New Roman"/>
            <w:sz w:val="22"/>
            <w:lang w:val="en-US"/>
          </w:rPr>
          <w:delText xml:space="preserve">like </w:delText>
        </w:r>
      </w:del>
      <w:ins w:id="656" w:author="Jonathan Platt" w:date="2023-05-29T18:13:00Z">
        <w:r w:rsidR="008418C4">
          <w:rPr>
            <w:rFonts w:cs="Times New Roman"/>
            <w:sz w:val="22"/>
            <w:lang w:val="en-US"/>
          </w:rPr>
          <w:t>such as</w:t>
        </w:r>
        <w:r w:rsidR="008418C4" w:rsidRPr="00FE1965">
          <w:rPr>
            <w:rFonts w:cs="Times New Roman"/>
            <w:sz w:val="22"/>
            <w:lang w:val="en-US"/>
          </w:rPr>
          <w:t xml:space="preserve"> </w:t>
        </w:r>
      </w:ins>
      <w:r w:rsidRPr="00FE1965">
        <w:rPr>
          <w:rFonts w:cs="Times New Roman"/>
          <w:sz w:val="22"/>
          <w:lang w:val="en-US"/>
        </w:rPr>
        <w:t xml:space="preserve">PostgreSQL, </w:t>
      </w:r>
      <w:del w:id="657" w:author="Scribbr Grammar Checker" w:date="2023-05-28T04:26:00Z">
        <w:r w:rsidRPr="00FE1965">
          <w:rPr>
            <w:rFonts w:cs="Times New Roman"/>
            <w:sz w:val="22"/>
            <w:lang w:val="en-US"/>
          </w:rPr>
          <w:delText>MySQL</w:delText>
        </w:r>
      </w:del>
      <w:ins w:id="658" w:author="Scribbr Grammar Checker" w:date="2023-05-28T04:26:00Z">
        <w:r w:rsidRPr="00FE1965">
          <w:rPr>
            <w:rFonts w:cs="Times New Roman"/>
            <w:sz w:val="22"/>
            <w:lang w:val="en-US"/>
          </w:rPr>
          <w:t>MySQL,</w:t>
        </w:r>
      </w:ins>
      <w:r w:rsidRPr="00FE1965">
        <w:rPr>
          <w:rFonts w:cs="Times New Roman"/>
          <w:sz w:val="22"/>
          <w:lang w:val="en-US"/>
        </w:rPr>
        <w:t xml:space="preserve"> MongoDB, </w:t>
      </w:r>
      <w:ins w:id="659" w:author="Jonathan Platt" w:date="2023-05-29T18:13:00Z">
        <w:r w:rsidR="008418C4">
          <w:rPr>
            <w:rFonts w:cs="Times New Roman"/>
            <w:sz w:val="22"/>
            <w:lang w:val="en-US"/>
          </w:rPr>
          <w:t xml:space="preserve">or </w:t>
        </w:r>
      </w:ins>
      <w:r w:rsidRPr="00FE1965">
        <w:rPr>
          <w:rFonts w:cs="Times New Roman"/>
          <w:sz w:val="22"/>
          <w:lang w:val="en-US"/>
        </w:rPr>
        <w:t xml:space="preserve">Apache </w:t>
      </w:r>
      <w:del w:id="660" w:author="Scribbr Grammar Checker" w:date="2023-05-28T04:26:00Z">
        <w:r w:rsidRPr="00FE1965">
          <w:rPr>
            <w:rFonts w:cs="Times New Roman"/>
            <w:sz w:val="22"/>
            <w:lang w:val="en-US"/>
          </w:rPr>
          <w:delText>Cassandra</w:delText>
        </w:r>
      </w:del>
      <w:ins w:id="661" w:author="Scribbr Grammar Checker" w:date="2023-05-28T04:26:00Z">
        <w:r w:rsidRPr="00FE1965">
          <w:rPr>
            <w:rFonts w:cs="Times New Roman"/>
            <w:sz w:val="22"/>
            <w:lang w:val="en-US"/>
          </w:rPr>
          <w:t>Cassandra,</w:t>
        </w:r>
      </w:ins>
      <w:r w:rsidRPr="00FE1965">
        <w:rPr>
          <w:rFonts w:cs="Times New Roman"/>
          <w:sz w:val="22"/>
          <w:lang w:val="en-US"/>
        </w:rPr>
        <w:t xml:space="preserve"> or </w:t>
      </w:r>
      <w:ins w:id="662" w:author="Jonathan Platt" w:date="2023-05-29T18:13:00Z">
        <w:r w:rsidR="008418C4">
          <w:rPr>
            <w:rFonts w:cs="Times New Roman"/>
            <w:sz w:val="22"/>
            <w:lang w:val="en-US"/>
          </w:rPr>
          <w:t>they may be st</w:t>
        </w:r>
      </w:ins>
      <w:ins w:id="663" w:author="Jonathan Platt" w:date="2023-05-29T18:14:00Z">
        <w:r w:rsidR="008418C4">
          <w:rPr>
            <w:rFonts w:cs="Times New Roman"/>
            <w:sz w:val="22"/>
            <w:lang w:val="en-US"/>
          </w:rPr>
          <w:t xml:space="preserve">ored </w:t>
        </w:r>
      </w:ins>
      <w:r w:rsidRPr="00FE1965">
        <w:rPr>
          <w:rFonts w:cs="Times New Roman"/>
          <w:sz w:val="22"/>
          <w:lang w:val="en-US"/>
        </w:rPr>
        <w:t>using a specific solution such as “RavenDB” or “FaunaDB” [4].</w:t>
      </w:r>
      <w:del w:id="664" w:author="Jonathan Platt" w:date="2023-05-29T23:09:00Z">
        <w:r w:rsidRPr="00FE1965" w:rsidDel="00E13796">
          <w:rPr>
            <w:rFonts w:cs="Times New Roman"/>
            <w:sz w:val="22"/>
            <w:lang w:val="en-US"/>
          </w:rPr>
          <w:delText xml:space="preserve"> </w:delText>
        </w:r>
      </w:del>
      <w:r w:rsidRPr="00FE1965">
        <w:rPr>
          <w:rFonts w:cs="Times New Roman"/>
          <w:sz w:val="22"/>
          <w:lang w:val="en-US"/>
        </w:rPr>
        <w:t xml:space="preserve"> </w:t>
      </w:r>
      <w:commentRangeEnd w:id="649"/>
      <w:r w:rsidR="008418C4">
        <w:rPr>
          <w:rStyle w:val="CommentReference"/>
          <w:rFonts w:asciiTheme="minorHAnsi" w:eastAsiaTheme="minorHAnsi" w:hAnsiTheme="minorHAnsi" w:cstheme="minorBidi"/>
          <w:lang w:val="en-US"/>
        </w:rPr>
        <w:commentReference w:id="649"/>
      </w:r>
      <w:r w:rsidRPr="00FE1965">
        <w:rPr>
          <w:rFonts w:cs="Times New Roman"/>
          <w:sz w:val="22"/>
          <w:lang w:val="en-US"/>
        </w:rPr>
        <w:t xml:space="preserve">Table 3 </w:t>
      </w:r>
      <w:del w:id="665" w:author="Jonathan Platt" w:date="2023-05-29T18:14:00Z">
        <w:r w:rsidRPr="00FE1965" w:rsidDel="008418C4">
          <w:rPr>
            <w:rFonts w:cs="Times New Roman"/>
            <w:sz w:val="22"/>
            <w:lang w:val="en-US"/>
          </w:rPr>
          <w:delText xml:space="preserve">describes </w:delText>
        </w:r>
      </w:del>
      <w:ins w:id="666" w:author="Jonathan Platt" w:date="2023-05-29T18:14:00Z">
        <w:r w:rsidR="008418C4">
          <w:rPr>
            <w:rFonts w:cs="Times New Roman"/>
            <w:sz w:val="22"/>
            <w:lang w:val="en-US"/>
          </w:rPr>
          <w:t>presents</w:t>
        </w:r>
        <w:r w:rsidR="008418C4" w:rsidRPr="00FE1965">
          <w:rPr>
            <w:rFonts w:cs="Times New Roman"/>
            <w:sz w:val="22"/>
            <w:lang w:val="en-US"/>
          </w:rPr>
          <w:t xml:space="preserve"> </w:t>
        </w:r>
      </w:ins>
      <w:r w:rsidRPr="00FE1965">
        <w:rPr>
          <w:rFonts w:cs="Times New Roman"/>
          <w:sz w:val="22"/>
          <w:lang w:val="en-US"/>
        </w:rPr>
        <w:t>some</w:t>
      </w:r>
      <w:ins w:id="667" w:author="Jonathan Platt" w:date="2023-05-29T18:14:00Z">
        <w:r w:rsidR="008418C4">
          <w:rPr>
            <w:rFonts w:cs="Times New Roman"/>
            <w:sz w:val="22"/>
            <w:lang w:val="en-US"/>
          </w:rPr>
          <w:t xml:space="preserve"> examples of</w:t>
        </w:r>
      </w:ins>
      <w:r w:rsidRPr="00FE1965">
        <w:rPr>
          <w:rFonts w:cs="Times New Roman"/>
          <w:sz w:val="22"/>
          <w:lang w:val="en-US"/>
        </w:rPr>
        <w:t xml:space="preserve"> cloud-based options.</w:t>
      </w:r>
      <w:r w:rsidRPr="00FE1965">
        <w:rPr>
          <w:rFonts w:cs="Times New Roman"/>
          <w:sz w:val="22"/>
          <w:lang w:val="en-US"/>
        </w:rPr>
        <w:br/>
      </w:r>
    </w:p>
    <w:p w14:paraId="2EFF67B8" w14:textId="0D16E284" w:rsidR="007669CE" w:rsidRPr="00FE1965" w:rsidRDefault="007669CE" w:rsidP="007C5CA9">
      <w:pPr>
        <w:spacing w:after="0"/>
        <w:rPr>
          <w:rFonts w:ascii="Times New Roman" w:hAnsi="Times New Roman"/>
          <w:i/>
          <w:sz w:val="20"/>
          <w:lang w:val="en-US"/>
        </w:rPr>
      </w:pPr>
      <w:r w:rsidRPr="00FE1965">
        <w:rPr>
          <w:rFonts w:ascii="Times New Roman" w:hAnsi="Times New Roman"/>
          <w:i/>
          <w:sz w:val="20"/>
          <w:lang w:val="en-US"/>
        </w:rPr>
        <w:t xml:space="preserve">Table </w:t>
      </w:r>
      <w:r w:rsidR="00A40FA6" w:rsidRPr="00FE1965">
        <w:rPr>
          <w:rFonts w:ascii="Times New Roman" w:hAnsi="Times New Roman"/>
          <w:i/>
          <w:sz w:val="20"/>
          <w:lang w:val="en-US"/>
        </w:rPr>
        <w:t>3</w:t>
      </w:r>
      <w:r w:rsidRPr="00FE1965">
        <w:rPr>
          <w:rFonts w:ascii="Times New Roman" w:hAnsi="Times New Roman"/>
          <w:i/>
          <w:sz w:val="20"/>
          <w:lang w:val="en-US"/>
        </w:rPr>
        <w:t xml:space="preserve">.  </w:t>
      </w:r>
      <w:commentRangeStart w:id="668"/>
      <w:del w:id="669" w:author="Jonathan Platt" w:date="2023-05-29T18:14:00Z">
        <w:r w:rsidRPr="00FE1965" w:rsidDel="008418C4">
          <w:rPr>
            <w:rFonts w:ascii="Times New Roman" w:hAnsi="Times New Roman"/>
            <w:i/>
            <w:sz w:val="20"/>
            <w:lang w:val="en-US"/>
          </w:rPr>
          <w:delText xml:space="preserve">Cloud </w:delText>
        </w:r>
        <w:r w:rsidR="009B663D" w:rsidRPr="00FE1965" w:rsidDel="008418C4">
          <w:rPr>
            <w:rFonts w:ascii="Times New Roman" w:hAnsi="Times New Roman"/>
            <w:i/>
            <w:sz w:val="20"/>
            <w:lang w:val="en-US"/>
          </w:rPr>
          <w:delText>data-storage</w:delText>
        </w:r>
        <w:r w:rsidRPr="00FE1965" w:rsidDel="008418C4">
          <w:rPr>
            <w:rFonts w:ascii="Times New Roman" w:hAnsi="Times New Roman"/>
            <w:i/>
            <w:sz w:val="20"/>
            <w:lang w:val="en-US"/>
          </w:rPr>
          <w:delText>s' suitability</w:delText>
        </w:r>
      </w:del>
      <w:ins w:id="670" w:author="Jonathan Platt" w:date="2023-05-29T18:14:00Z">
        <w:r w:rsidR="008418C4">
          <w:rPr>
            <w:rFonts w:ascii="Times New Roman" w:hAnsi="Times New Roman"/>
            <w:i/>
            <w:sz w:val="20"/>
            <w:lang w:val="en-US"/>
          </w:rPr>
          <w:t>Suit</w:t>
        </w:r>
      </w:ins>
      <w:ins w:id="671" w:author="Jonathan Platt" w:date="2023-05-29T18:15:00Z">
        <w:r w:rsidR="008418C4">
          <w:rPr>
            <w:rFonts w:ascii="Times New Roman" w:hAnsi="Times New Roman"/>
            <w:i/>
            <w:sz w:val="20"/>
            <w:lang w:val="en-US"/>
          </w:rPr>
          <w:t>ability of cloud-based storage options</w:t>
        </w:r>
      </w:ins>
      <w:r w:rsidRPr="00FE1965">
        <w:rPr>
          <w:rFonts w:ascii="Times New Roman" w:hAnsi="Times New Roman"/>
          <w:i/>
          <w:sz w:val="20"/>
          <w:lang w:val="en-US"/>
        </w:rPr>
        <w:t xml:space="preserve"> for various </w:t>
      </w:r>
      <w:r w:rsidR="009B663D" w:rsidRPr="00FE1965">
        <w:rPr>
          <w:rFonts w:ascii="Times New Roman" w:hAnsi="Times New Roman"/>
          <w:i/>
          <w:sz w:val="20"/>
          <w:lang w:val="en-US"/>
        </w:rPr>
        <w:t>business cases</w:t>
      </w:r>
      <w:commentRangeEnd w:id="668"/>
      <w:r w:rsidR="008418C4">
        <w:rPr>
          <w:rStyle w:val="CommentReference"/>
          <w:lang w:val="en-US"/>
        </w:rPr>
        <w:commentReference w:id="668"/>
      </w:r>
    </w:p>
    <w:p w14:paraId="03230131" w14:textId="77777777" w:rsidR="00133E1F" w:rsidRPr="00FE1965" w:rsidRDefault="00133E1F" w:rsidP="007C5CA9">
      <w:pPr>
        <w:spacing w:after="0"/>
        <w:rPr>
          <w:rFonts w:ascii="Times New Roman" w:hAnsi="Times New Roman"/>
          <w:i/>
          <w:sz w:val="20"/>
          <w:lang w:val="en-US"/>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FE1965" w14:paraId="54ED80F3" w14:textId="298BCB9E" w:rsidTr="00EE38E6">
        <w:trPr>
          <w:cantSplit/>
          <w:trHeight w:val="1467"/>
        </w:trPr>
        <w:tc>
          <w:tcPr>
            <w:tcW w:w="1673" w:type="dxa"/>
          </w:tcPr>
          <w:p w14:paraId="3198F16C" w14:textId="77777777" w:rsidR="002A68E2" w:rsidRPr="00FE1965" w:rsidRDefault="002A68E2" w:rsidP="004E4CCB">
            <w:pPr>
              <w:spacing w:after="0" w:line="240" w:lineRule="auto"/>
              <w:jc w:val="center"/>
              <w:rPr>
                <w:rFonts w:ascii="Times New Roman" w:hAnsi="Times New Roman" w:cs="Times New Roman"/>
                <w:sz w:val="20"/>
                <w:lang w:val="en-US"/>
              </w:rPr>
            </w:pPr>
          </w:p>
        </w:tc>
        <w:tc>
          <w:tcPr>
            <w:tcW w:w="542" w:type="dxa"/>
            <w:textDirection w:val="btLr"/>
            <w:vAlign w:val="center"/>
          </w:tcPr>
          <w:p w14:paraId="53729CE4" w14:textId="5A23A61C" w:rsidR="002A68E2" w:rsidRPr="00FE1965" w:rsidRDefault="002A68E2" w:rsidP="004E4CCB">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Relational</w:t>
            </w:r>
          </w:p>
        </w:tc>
        <w:tc>
          <w:tcPr>
            <w:tcW w:w="542" w:type="dxa"/>
            <w:textDirection w:val="btLr"/>
            <w:vAlign w:val="center"/>
          </w:tcPr>
          <w:p w14:paraId="6EF9BCCE" w14:textId="24A871FD" w:rsidR="002A68E2" w:rsidRPr="00FE1965" w:rsidRDefault="002A68E2" w:rsidP="004E4CCB">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Unstructured</w:t>
            </w:r>
          </w:p>
        </w:tc>
        <w:tc>
          <w:tcPr>
            <w:tcW w:w="542" w:type="dxa"/>
            <w:textDirection w:val="btLr"/>
            <w:vAlign w:val="center"/>
          </w:tcPr>
          <w:p w14:paraId="7DCD0CD7" w14:textId="22150B83" w:rsidR="002A68E2" w:rsidRPr="00FE1965" w:rsidRDefault="002A68E2" w:rsidP="004E4CCB">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Semi</w:t>
            </w:r>
            <w:ins w:id="672" w:author="Jonathan Platt" w:date="2023-05-29T21:50:00Z">
              <w:r w:rsidR="00F038CF">
                <w:rPr>
                  <w:rFonts w:ascii="Times New Roman" w:hAnsi="Times New Roman" w:cs="Times New Roman"/>
                  <w:sz w:val="20"/>
                  <w:lang w:val="en-US"/>
                </w:rPr>
                <w:t>-</w:t>
              </w:r>
            </w:ins>
            <w:ins w:id="673" w:author="Jonathan Platt" w:date="2023-05-29T23:34:00Z">
              <w:r w:rsidR="008368D3">
                <w:rPr>
                  <w:rFonts w:ascii="Times New Roman" w:hAnsi="Times New Roman" w:cs="Times New Roman"/>
                  <w:sz w:val="20"/>
                  <w:lang w:val="en-US"/>
                </w:rPr>
                <w:t>S</w:t>
              </w:r>
            </w:ins>
            <w:del w:id="674" w:author="Jonathan Platt" w:date="2023-05-29T21:49:00Z">
              <w:r w:rsidRPr="00FE1965" w:rsidDel="00F038CF">
                <w:rPr>
                  <w:rFonts w:ascii="Times New Roman" w:hAnsi="Times New Roman" w:cs="Times New Roman"/>
                  <w:sz w:val="20"/>
                  <w:lang w:val="en-US"/>
                </w:rPr>
                <w:delText xml:space="preserve"> S</w:delText>
              </w:r>
            </w:del>
            <w:r w:rsidRPr="00FE1965">
              <w:rPr>
                <w:rFonts w:ascii="Times New Roman" w:hAnsi="Times New Roman" w:cs="Times New Roman"/>
                <w:sz w:val="20"/>
                <w:lang w:val="en-US"/>
              </w:rPr>
              <w:t xml:space="preserve">tructured </w:t>
            </w:r>
          </w:p>
        </w:tc>
        <w:tc>
          <w:tcPr>
            <w:tcW w:w="542" w:type="dxa"/>
            <w:textDirection w:val="btLr"/>
            <w:vAlign w:val="center"/>
          </w:tcPr>
          <w:p w14:paraId="3E72846C" w14:textId="521E493C" w:rsidR="002A68E2" w:rsidRPr="00FE1965" w:rsidRDefault="002A68E2" w:rsidP="004E4CCB">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Tunable Consistency</w:t>
            </w:r>
          </w:p>
        </w:tc>
        <w:tc>
          <w:tcPr>
            <w:tcW w:w="527" w:type="dxa"/>
            <w:textDirection w:val="btLr"/>
            <w:vAlign w:val="center"/>
          </w:tcPr>
          <w:p w14:paraId="4A4F07DD" w14:textId="55DAE546" w:rsidR="002A68E2" w:rsidRPr="00FE1965" w:rsidRDefault="002A68E2" w:rsidP="004E4CCB">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Geo</w:t>
            </w:r>
            <w:r w:rsidR="00EE38E6" w:rsidRPr="00FE1965">
              <w:rPr>
                <w:rFonts w:ascii="Times New Roman" w:hAnsi="Times New Roman" w:cs="Times New Roman"/>
                <w:sz w:val="20"/>
                <w:lang w:val="en-US"/>
              </w:rPr>
              <w:t>-</w:t>
            </w:r>
            <w:r w:rsidRPr="00FE1965">
              <w:rPr>
                <w:rFonts w:ascii="Times New Roman" w:hAnsi="Times New Roman" w:cs="Times New Roman"/>
                <w:sz w:val="20"/>
                <w:lang w:val="en-US"/>
              </w:rPr>
              <w:t>Replication</w:t>
            </w:r>
          </w:p>
        </w:tc>
        <w:tc>
          <w:tcPr>
            <w:tcW w:w="471" w:type="dxa"/>
            <w:textDirection w:val="btLr"/>
          </w:tcPr>
          <w:p w14:paraId="730F420A" w14:textId="61158867" w:rsidR="002A68E2" w:rsidRPr="00FE1965" w:rsidRDefault="002A68E2" w:rsidP="004E4CCB">
            <w:pPr>
              <w:spacing w:after="0" w:line="240" w:lineRule="auto"/>
              <w:ind w:left="113" w:right="113"/>
              <w:jc w:val="center"/>
              <w:rPr>
                <w:rFonts w:ascii="Times New Roman" w:hAnsi="Times New Roman" w:cs="Times New Roman"/>
                <w:sz w:val="20"/>
                <w:lang w:val="en-US"/>
              </w:rPr>
            </w:pPr>
            <w:r w:rsidRPr="00FE1965">
              <w:rPr>
                <w:rFonts w:ascii="Times New Roman" w:hAnsi="Times New Roman" w:cs="Times New Roman"/>
                <w:sz w:val="20"/>
                <w:lang w:val="en-US"/>
              </w:rPr>
              <w:t>Large Data</w:t>
            </w:r>
          </w:p>
        </w:tc>
      </w:tr>
      <w:tr w:rsidR="002A68E2" w:rsidRPr="00FE1965" w14:paraId="4C1C3843" w14:textId="2B656B13" w:rsidTr="00EE38E6">
        <w:tc>
          <w:tcPr>
            <w:tcW w:w="1673" w:type="dxa"/>
          </w:tcPr>
          <w:p w14:paraId="3678D80C" w14:textId="4E380138" w:rsidR="002A68E2" w:rsidRPr="00FE1965" w:rsidRDefault="002A68E2" w:rsidP="00E4509C">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Azure SQL</w:t>
            </w:r>
          </w:p>
        </w:tc>
        <w:tc>
          <w:tcPr>
            <w:tcW w:w="542" w:type="dxa"/>
          </w:tcPr>
          <w:p w14:paraId="5505222B" w14:textId="77777777" w:rsidR="002A68E2" w:rsidRPr="00FE1965" w:rsidRDefault="002A68E2" w:rsidP="004E4CCB">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40FCB558" w14:textId="77777777" w:rsidR="002A68E2" w:rsidRPr="00FE1965" w:rsidRDefault="002A68E2" w:rsidP="004E4CCB">
            <w:pPr>
              <w:spacing w:after="0" w:line="240" w:lineRule="auto"/>
              <w:jc w:val="center"/>
              <w:rPr>
                <w:rFonts w:ascii="Times New Roman" w:hAnsi="Times New Roman" w:cs="Times New Roman"/>
                <w:sz w:val="20"/>
                <w:lang w:val="en-US"/>
              </w:rPr>
            </w:pPr>
          </w:p>
        </w:tc>
        <w:tc>
          <w:tcPr>
            <w:tcW w:w="542" w:type="dxa"/>
          </w:tcPr>
          <w:p w14:paraId="39C5D61F" w14:textId="77777777" w:rsidR="002A68E2" w:rsidRPr="00FE1965" w:rsidRDefault="002A68E2" w:rsidP="004E4CCB">
            <w:pPr>
              <w:spacing w:after="0" w:line="240" w:lineRule="auto"/>
              <w:jc w:val="center"/>
              <w:rPr>
                <w:rFonts w:ascii="Times New Roman" w:hAnsi="Times New Roman" w:cs="Times New Roman"/>
                <w:sz w:val="20"/>
                <w:lang w:val="en-US"/>
              </w:rPr>
            </w:pPr>
          </w:p>
        </w:tc>
        <w:tc>
          <w:tcPr>
            <w:tcW w:w="542" w:type="dxa"/>
          </w:tcPr>
          <w:p w14:paraId="75B44557" w14:textId="4613218D" w:rsidR="002A68E2" w:rsidRPr="00FE1965" w:rsidRDefault="002A68E2" w:rsidP="004E4CCB">
            <w:pPr>
              <w:spacing w:after="0" w:line="240" w:lineRule="auto"/>
              <w:jc w:val="center"/>
              <w:rPr>
                <w:rFonts w:ascii="Times New Roman" w:hAnsi="Times New Roman" w:cs="Times New Roman"/>
                <w:sz w:val="20"/>
                <w:lang w:val="en-US"/>
              </w:rPr>
            </w:pPr>
          </w:p>
        </w:tc>
        <w:tc>
          <w:tcPr>
            <w:tcW w:w="527" w:type="dxa"/>
          </w:tcPr>
          <w:p w14:paraId="1FD511E5" w14:textId="184C5942" w:rsidR="002A68E2" w:rsidRPr="00FE1965" w:rsidRDefault="002A68E2" w:rsidP="004E4CCB">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471" w:type="dxa"/>
          </w:tcPr>
          <w:p w14:paraId="6CC9920A" w14:textId="77777777" w:rsidR="002A68E2" w:rsidRPr="00FE1965" w:rsidRDefault="002A68E2" w:rsidP="004E4CCB">
            <w:pPr>
              <w:spacing w:after="0" w:line="240" w:lineRule="auto"/>
              <w:jc w:val="center"/>
              <w:rPr>
                <w:rFonts w:ascii="Times New Roman" w:hAnsi="Times New Roman" w:cs="Times New Roman"/>
                <w:sz w:val="20"/>
                <w:lang w:val="en-US"/>
              </w:rPr>
            </w:pPr>
          </w:p>
        </w:tc>
      </w:tr>
      <w:tr w:rsidR="002116F2" w:rsidRPr="00FE1965" w14:paraId="7CBC4BE7" w14:textId="77777777" w:rsidTr="00EE38E6">
        <w:tc>
          <w:tcPr>
            <w:tcW w:w="1673" w:type="dxa"/>
          </w:tcPr>
          <w:p w14:paraId="6B21B743" w14:textId="653B7560"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 xml:space="preserve">Azure Cosmos </w:t>
            </w:r>
          </w:p>
        </w:tc>
        <w:tc>
          <w:tcPr>
            <w:tcW w:w="542" w:type="dxa"/>
          </w:tcPr>
          <w:p w14:paraId="0780888B" w14:textId="77777777"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p>
        </w:tc>
        <w:tc>
          <w:tcPr>
            <w:tcW w:w="542" w:type="dxa"/>
          </w:tcPr>
          <w:p w14:paraId="6902F211" w14:textId="3512D41E"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310D7182" w14:textId="2E60607C"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6BC86150" w14:textId="426249DE"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27" w:type="dxa"/>
          </w:tcPr>
          <w:p w14:paraId="014A3925" w14:textId="4FB894CD"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471" w:type="dxa"/>
          </w:tcPr>
          <w:p w14:paraId="177EF651" w14:textId="77315D6D"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r>
      <w:tr w:rsidR="002116F2" w:rsidRPr="00FE1965" w14:paraId="76FE1844" w14:textId="77777777" w:rsidTr="00EE38E6">
        <w:tc>
          <w:tcPr>
            <w:tcW w:w="1673" w:type="dxa"/>
          </w:tcPr>
          <w:p w14:paraId="3C4393AF" w14:textId="357F3826"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Azure Blob</w:t>
            </w:r>
          </w:p>
        </w:tc>
        <w:tc>
          <w:tcPr>
            <w:tcW w:w="542" w:type="dxa"/>
          </w:tcPr>
          <w:p w14:paraId="078587E7" w14:textId="77777777"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p>
        </w:tc>
        <w:tc>
          <w:tcPr>
            <w:tcW w:w="542" w:type="dxa"/>
          </w:tcPr>
          <w:p w14:paraId="28BB6EE7" w14:textId="71A86CCA"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399A606C" w14:textId="77777777"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p>
        </w:tc>
        <w:tc>
          <w:tcPr>
            <w:tcW w:w="542" w:type="dxa"/>
          </w:tcPr>
          <w:p w14:paraId="7271D42A" w14:textId="0763D599"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p>
        </w:tc>
        <w:tc>
          <w:tcPr>
            <w:tcW w:w="527" w:type="dxa"/>
          </w:tcPr>
          <w:p w14:paraId="13E553A9" w14:textId="65627FA3"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471" w:type="dxa"/>
          </w:tcPr>
          <w:p w14:paraId="5FC72C5F" w14:textId="0EC76C9B"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r>
      <w:tr w:rsidR="002116F2" w:rsidRPr="00FE1965" w14:paraId="58C6ABE5" w14:textId="77777777" w:rsidTr="00EE38E6">
        <w:tc>
          <w:tcPr>
            <w:tcW w:w="1673" w:type="dxa"/>
          </w:tcPr>
          <w:p w14:paraId="2ACC4BC7" w14:textId="7355D945"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Amazon RDS</w:t>
            </w:r>
          </w:p>
        </w:tc>
        <w:tc>
          <w:tcPr>
            <w:tcW w:w="542" w:type="dxa"/>
          </w:tcPr>
          <w:p w14:paraId="7A83E642" w14:textId="511947DE"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3125716E" w14:textId="77777777" w:rsidR="002116F2" w:rsidRPr="00FE1965" w:rsidRDefault="002116F2" w:rsidP="002116F2">
            <w:pPr>
              <w:spacing w:after="0" w:line="240" w:lineRule="auto"/>
              <w:jc w:val="center"/>
              <w:rPr>
                <w:rFonts w:ascii="Times New Roman" w:hAnsi="Times New Roman" w:cs="Times New Roman"/>
                <w:sz w:val="20"/>
                <w:lang w:val="en-US"/>
              </w:rPr>
            </w:pPr>
          </w:p>
        </w:tc>
        <w:tc>
          <w:tcPr>
            <w:tcW w:w="542" w:type="dxa"/>
          </w:tcPr>
          <w:p w14:paraId="047D61C1" w14:textId="77777777" w:rsidR="002116F2" w:rsidRPr="00FE1965" w:rsidRDefault="002116F2" w:rsidP="002116F2">
            <w:pPr>
              <w:spacing w:after="0" w:line="240" w:lineRule="auto"/>
              <w:jc w:val="center"/>
              <w:rPr>
                <w:rFonts w:ascii="Times New Roman" w:hAnsi="Times New Roman" w:cs="Times New Roman"/>
                <w:sz w:val="20"/>
                <w:lang w:val="en-US"/>
              </w:rPr>
            </w:pPr>
          </w:p>
        </w:tc>
        <w:tc>
          <w:tcPr>
            <w:tcW w:w="542" w:type="dxa"/>
          </w:tcPr>
          <w:p w14:paraId="591BE5F4" w14:textId="77777777" w:rsidR="002116F2" w:rsidRPr="00FE1965" w:rsidRDefault="002116F2" w:rsidP="002116F2">
            <w:pPr>
              <w:spacing w:after="0" w:line="240" w:lineRule="auto"/>
              <w:jc w:val="center"/>
              <w:rPr>
                <w:rFonts w:ascii="Times New Roman" w:hAnsi="Times New Roman" w:cs="Times New Roman"/>
                <w:sz w:val="20"/>
                <w:lang w:val="en-US"/>
              </w:rPr>
            </w:pPr>
          </w:p>
        </w:tc>
        <w:tc>
          <w:tcPr>
            <w:tcW w:w="527" w:type="dxa"/>
          </w:tcPr>
          <w:p w14:paraId="1E51AE5D" w14:textId="51E6E60A"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471" w:type="dxa"/>
          </w:tcPr>
          <w:p w14:paraId="3E9AEEC4" w14:textId="21569F11"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r>
      <w:tr w:rsidR="002116F2" w:rsidRPr="00FE1965" w14:paraId="035BEB87" w14:textId="77777777" w:rsidTr="00EE38E6">
        <w:tc>
          <w:tcPr>
            <w:tcW w:w="1673" w:type="dxa"/>
          </w:tcPr>
          <w:p w14:paraId="1AC95E51" w14:textId="2296A4D1"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Amazon Dynamo</w:t>
            </w:r>
          </w:p>
        </w:tc>
        <w:tc>
          <w:tcPr>
            <w:tcW w:w="542" w:type="dxa"/>
          </w:tcPr>
          <w:p w14:paraId="3A341C4C" w14:textId="77777777"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p>
        </w:tc>
        <w:tc>
          <w:tcPr>
            <w:tcW w:w="542" w:type="dxa"/>
          </w:tcPr>
          <w:p w14:paraId="7C2E6566" w14:textId="5BF5AA31"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1AF4F96F" w14:textId="5E3373AD" w:rsidR="002116F2" w:rsidRPr="00FE1965" w:rsidRDefault="007C5CA9"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4311E912" w14:textId="506389B7"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27" w:type="dxa"/>
          </w:tcPr>
          <w:p w14:paraId="212737E6" w14:textId="63B7EEC3"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471" w:type="dxa"/>
          </w:tcPr>
          <w:p w14:paraId="78983CA8" w14:textId="6320DA45"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r>
      <w:tr w:rsidR="002116F2" w:rsidRPr="00FE1965" w14:paraId="533C3ED1" w14:textId="77777777" w:rsidTr="00EE38E6">
        <w:tc>
          <w:tcPr>
            <w:tcW w:w="1673" w:type="dxa"/>
          </w:tcPr>
          <w:p w14:paraId="24871D93" w14:textId="493E98AD"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Amazon S3</w:t>
            </w:r>
          </w:p>
        </w:tc>
        <w:tc>
          <w:tcPr>
            <w:tcW w:w="542" w:type="dxa"/>
          </w:tcPr>
          <w:p w14:paraId="6E864EF7" w14:textId="1E59688C"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p>
        </w:tc>
        <w:tc>
          <w:tcPr>
            <w:tcW w:w="542" w:type="dxa"/>
          </w:tcPr>
          <w:p w14:paraId="31904D45" w14:textId="017412C6"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07F12D81" w14:textId="77777777" w:rsidR="002116F2" w:rsidRPr="00FE1965" w:rsidRDefault="002116F2" w:rsidP="002116F2">
            <w:pPr>
              <w:spacing w:after="0" w:line="240" w:lineRule="auto"/>
              <w:jc w:val="center"/>
              <w:rPr>
                <w:rFonts w:ascii="Times New Roman" w:hAnsi="Times New Roman" w:cs="Times New Roman"/>
                <w:sz w:val="20"/>
                <w:lang w:val="en-US"/>
              </w:rPr>
            </w:pPr>
          </w:p>
        </w:tc>
        <w:tc>
          <w:tcPr>
            <w:tcW w:w="542" w:type="dxa"/>
          </w:tcPr>
          <w:p w14:paraId="4A6B74BF" w14:textId="77777777" w:rsidR="002116F2" w:rsidRPr="00FE1965" w:rsidRDefault="002116F2" w:rsidP="002116F2">
            <w:pPr>
              <w:spacing w:after="0" w:line="240" w:lineRule="auto"/>
              <w:jc w:val="center"/>
              <w:rPr>
                <w:rFonts w:ascii="Times New Roman" w:hAnsi="Times New Roman" w:cs="Times New Roman"/>
                <w:sz w:val="20"/>
                <w:lang w:val="en-US"/>
              </w:rPr>
            </w:pPr>
          </w:p>
        </w:tc>
        <w:tc>
          <w:tcPr>
            <w:tcW w:w="527" w:type="dxa"/>
          </w:tcPr>
          <w:p w14:paraId="176A96C9" w14:textId="5D00D4F3" w:rsidR="002116F2" w:rsidRPr="00FE1965" w:rsidRDefault="002116F2" w:rsidP="002116F2">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471" w:type="dxa"/>
          </w:tcPr>
          <w:p w14:paraId="6F2756DD" w14:textId="03F64FC4"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r>
      <w:tr w:rsidR="002116F2" w:rsidRPr="00FE1965" w14:paraId="581B2DE8" w14:textId="0BF4772E" w:rsidTr="00EE38E6">
        <w:tc>
          <w:tcPr>
            <w:tcW w:w="1673" w:type="dxa"/>
          </w:tcPr>
          <w:p w14:paraId="71A73369" w14:textId="6D068751"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Google SQL</w:t>
            </w:r>
          </w:p>
        </w:tc>
        <w:tc>
          <w:tcPr>
            <w:tcW w:w="542" w:type="dxa"/>
          </w:tcPr>
          <w:p w14:paraId="366C3184" w14:textId="2E822D95"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6FB45DDB" w14:textId="76913EA3" w:rsidR="002116F2" w:rsidRPr="00FE1965" w:rsidRDefault="002116F2" w:rsidP="002116F2">
            <w:pPr>
              <w:spacing w:after="0" w:line="240" w:lineRule="auto"/>
              <w:jc w:val="center"/>
              <w:rPr>
                <w:rFonts w:ascii="Times New Roman" w:hAnsi="Times New Roman" w:cs="Times New Roman"/>
                <w:sz w:val="20"/>
                <w:lang w:val="en-US"/>
              </w:rPr>
            </w:pPr>
          </w:p>
        </w:tc>
        <w:tc>
          <w:tcPr>
            <w:tcW w:w="542" w:type="dxa"/>
          </w:tcPr>
          <w:p w14:paraId="758190A5" w14:textId="5992FA18" w:rsidR="002116F2" w:rsidRPr="00FE1965" w:rsidRDefault="002116F2" w:rsidP="002116F2">
            <w:pPr>
              <w:spacing w:after="0" w:line="240" w:lineRule="auto"/>
              <w:jc w:val="center"/>
              <w:rPr>
                <w:rFonts w:ascii="Times New Roman" w:hAnsi="Times New Roman" w:cs="Times New Roman"/>
                <w:sz w:val="20"/>
                <w:lang w:val="en-US"/>
              </w:rPr>
            </w:pPr>
          </w:p>
        </w:tc>
        <w:tc>
          <w:tcPr>
            <w:tcW w:w="542" w:type="dxa"/>
          </w:tcPr>
          <w:p w14:paraId="0696EDF9" w14:textId="2B403737" w:rsidR="002116F2" w:rsidRPr="00FE1965" w:rsidRDefault="002116F2" w:rsidP="002116F2">
            <w:pPr>
              <w:spacing w:after="0" w:line="240" w:lineRule="auto"/>
              <w:jc w:val="center"/>
              <w:rPr>
                <w:rFonts w:ascii="Times New Roman" w:hAnsi="Times New Roman" w:cs="Times New Roman"/>
                <w:sz w:val="20"/>
                <w:lang w:val="en-US"/>
              </w:rPr>
            </w:pPr>
          </w:p>
        </w:tc>
        <w:tc>
          <w:tcPr>
            <w:tcW w:w="527" w:type="dxa"/>
          </w:tcPr>
          <w:p w14:paraId="67342FD0" w14:textId="531B6A0B" w:rsidR="002116F2" w:rsidRPr="00FE1965" w:rsidRDefault="002116F2" w:rsidP="002116F2">
            <w:pPr>
              <w:spacing w:after="0" w:line="240" w:lineRule="auto"/>
              <w:jc w:val="center"/>
              <w:rPr>
                <w:rFonts w:ascii="Times New Roman" w:hAnsi="Times New Roman" w:cs="Times New Roman"/>
                <w:sz w:val="20"/>
                <w:lang w:val="en-US"/>
              </w:rPr>
            </w:pPr>
            <w:r w:rsidRPr="00FE1965">
              <w:rPr>
                <w:rFonts w:ascii="MS Gothic" w:eastAsia="MS Gothic" w:hAnsi="MS Gothic" w:cs="MS Gothic"/>
                <w:b/>
                <w:bCs/>
                <w:color w:val="202124"/>
                <w:sz w:val="20"/>
                <w:shd w:val="clear" w:color="auto" w:fill="FFFFFF"/>
                <w:lang w:val="en-US"/>
              </w:rPr>
              <w:t>✓</w:t>
            </w:r>
          </w:p>
        </w:tc>
        <w:tc>
          <w:tcPr>
            <w:tcW w:w="471" w:type="dxa"/>
          </w:tcPr>
          <w:p w14:paraId="3C8CE8C4" w14:textId="2CD7BFFA" w:rsidR="002116F2" w:rsidRPr="00FE1965" w:rsidRDefault="006E5DEB" w:rsidP="002116F2">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r>
      <w:tr w:rsidR="00A40FA6" w:rsidRPr="00FE1965" w14:paraId="66C69C78" w14:textId="77777777" w:rsidTr="00EE38E6">
        <w:tc>
          <w:tcPr>
            <w:tcW w:w="1673" w:type="dxa"/>
          </w:tcPr>
          <w:p w14:paraId="51BA56D1" w14:textId="1DB45D30" w:rsidR="00A40FA6" w:rsidRPr="00FE1965" w:rsidRDefault="00A40FA6" w:rsidP="00A40FA6">
            <w:pPr>
              <w:spacing w:after="0" w:line="240" w:lineRule="auto"/>
              <w:jc w:val="center"/>
              <w:rPr>
                <w:rFonts w:ascii="Times New Roman" w:hAnsi="Times New Roman" w:cs="Times New Roman"/>
                <w:sz w:val="20"/>
                <w:lang w:val="en-US"/>
              </w:rPr>
            </w:pPr>
            <w:r w:rsidRPr="00FE1965">
              <w:rPr>
                <w:rFonts w:ascii="Times New Roman" w:hAnsi="Times New Roman" w:cs="Times New Roman"/>
                <w:sz w:val="20"/>
                <w:lang w:val="en-US"/>
              </w:rPr>
              <w:t xml:space="preserve">Google </w:t>
            </w:r>
            <w:r w:rsidR="00EE38E6" w:rsidRPr="00FE1965">
              <w:rPr>
                <w:rFonts w:ascii="Times New Roman" w:hAnsi="Times New Roman" w:cs="Times New Roman"/>
                <w:sz w:val="20"/>
                <w:lang w:val="en-US"/>
              </w:rPr>
              <w:t>Firestore</w:t>
            </w:r>
          </w:p>
        </w:tc>
        <w:tc>
          <w:tcPr>
            <w:tcW w:w="542" w:type="dxa"/>
          </w:tcPr>
          <w:p w14:paraId="74A180FD" w14:textId="61A889AB" w:rsidR="00A40FA6" w:rsidRPr="00FE1965" w:rsidRDefault="00A40FA6" w:rsidP="00A40FA6">
            <w:pPr>
              <w:spacing w:after="0" w:line="240" w:lineRule="auto"/>
              <w:jc w:val="center"/>
              <w:rPr>
                <w:rFonts w:ascii="Times New Roman" w:hAnsi="Times New Roman" w:cs="Times New Roman"/>
                <w:sz w:val="20"/>
                <w:lang w:val="en-US"/>
              </w:rPr>
            </w:pPr>
          </w:p>
        </w:tc>
        <w:tc>
          <w:tcPr>
            <w:tcW w:w="542" w:type="dxa"/>
          </w:tcPr>
          <w:p w14:paraId="72DE6DC8" w14:textId="7F0E8786" w:rsidR="00A40FA6" w:rsidRPr="00FE1965" w:rsidRDefault="00A40FA6" w:rsidP="00A40FA6">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5A2685DE" w14:textId="6B722533" w:rsidR="00A40FA6" w:rsidRPr="00FE1965" w:rsidRDefault="00A40FA6" w:rsidP="00A40FA6">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542" w:type="dxa"/>
          </w:tcPr>
          <w:p w14:paraId="12EA8B5D" w14:textId="150A09BE" w:rsidR="00A40FA6" w:rsidRPr="00FE1965" w:rsidRDefault="00A40FA6" w:rsidP="00A40FA6">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527" w:type="dxa"/>
          </w:tcPr>
          <w:p w14:paraId="4AF12FF9" w14:textId="3D248D5F" w:rsidR="00A40FA6" w:rsidRPr="00FE1965" w:rsidRDefault="00A40FA6" w:rsidP="00A40FA6">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c>
          <w:tcPr>
            <w:tcW w:w="471" w:type="dxa"/>
          </w:tcPr>
          <w:p w14:paraId="21CA3E59" w14:textId="3E505D10" w:rsidR="00A40FA6" w:rsidRPr="00FE1965" w:rsidRDefault="00A40FA6" w:rsidP="00A40FA6">
            <w:pPr>
              <w:spacing w:after="0" w:line="240" w:lineRule="auto"/>
              <w:jc w:val="center"/>
              <w:rPr>
                <w:rFonts w:ascii="MS Gothic" w:eastAsia="MS Gothic" w:hAnsi="MS Gothic" w:cs="MS Gothic"/>
                <w:b/>
                <w:bCs/>
                <w:color w:val="202124"/>
                <w:sz w:val="20"/>
                <w:shd w:val="clear" w:color="auto" w:fill="FFFFFF"/>
                <w:lang w:val="en-US"/>
              </w:rPr>
            </w:pPr>
            <w:r w:rsidRPr="00FE1965">
              <w:rPr>
                <w:rFonts w:ascii="MS Gothic" w:eastAsia="MS Gothic" w:hAnsi="MS Gothic" w:cs="MS Gothic"/>
                <w:b/>
                <w:bCs/>
                <w:color w:val="202124"/>
                <w:sz w:val="20"/>
                <w:shd w:val="clear" w:color="auto" w:fill="FFFFFF"/>
                <w:lang w:val="en-US"/>
              </w:rPr>
              <w:t>✓</w:t>
            </w:r>
          </w:p>
        </w:tc>
      </w:tr>
    </w:tbl>
    <w:p w14:paraId="2C1535C7" w14:textId="77777777" w:rsidR="006D7929" w:rsidRPr="00FE1965" w:rsidRDefault="006D7929" w:rsidP="006D7929">
      <w:pPr>
        <w:pStyle w:val="ICESTNormal"/>
        <w:ind w:firstLine="0"/>
        <w:rPr>
          <w:rFonts w:cs="Times New Roman"/>
          <w:sz w:val="22"/>
          <w:lang w:val="en-US"/>
        </w:rPr>
      </w:pPr>
    </w:p>
    <w:p w14:paraId="22DEDB5C" w14:textId="0D1B73FE" w:rsidR="006D7929" w:rsidRPr="00FE1965" w:rsidRDefault="00EE38E6" w:rsidP="00512223">
      <w:pPr>
        <w:pStyle w:val="ICESTNormal"/>
        <w:rPr>
          <w:rFonts w:cs="Times New Roman"/>
          <w:sz w:val="22"/>
          <w:lang w:val="en-US"/>
        </w:rPr>
      </w:pPr>
      <w:r w:rsidRPr="00FE1965">
        <w:rPr>
          <w:rFonts w:cs="Times New Roman"/>
          <w:sz w:val="22"/>
          <w:lang w:val="en-US"/>
        </w:rPr>
        <w:t xml:space="preserve">To obtain the entire state, it is necessary to replay the program timeline from the beginning. Using recorded events, it is possible to reconstruct the state of an aggregate. This may sometimes </w:t>
      </w:r>
      <w:del w:id="675" w:author="Scribbr Grammar Checker" w:date="2023-05-28T04:26:00Z">
        <w:r w:rsidRPr="00FE1965">
          <w:rPr>
            <w:rFonts w:cs="Times New Roman"/>
            <w:sz w:val="22"/>
            <w:lang w:val="en-US"/>
          </w:rPr>
          <w:delText>need</w:delText>
        </w:r>
      </w:del>
      <w:ins w:id="676" w:author="Scribbr Grammar Checker" w:date="2023-05-28T04:26:00Z">
        <w:r w:rsidRPr="00FE1965">
          <w:rPr>
            <w:rFonts w:cs="Times New Roman"/>
            <w:sz w:val="22"/>
            <w:lang w:val="en-US"/>
          </w:rPr>
          <w:t>require</w:t>
        </w:r>
      </w:ins>
      <w:r w:rsidRPr="00FE1965">
        <w:rPr>
          <w:rFonts w:cs="Times New Roman"/>
          <w:sz w:val="22"/>
          <w:lang w:val="en-US"/>
        </w:rPr>
        <w:t xml:space="preserve"> the management of </w:t>
      </w:r>
      <w:commentRangeStart w:id="677"/>
      <w:del w:id="678" w:author="Jonathan Platt" w:date="2023-05-29T18:17:00Z">
        <w:r w:rsidRPr="00FE1965" w:rsidDel="008418C4">
          <w:rPr>
            <w:rFonts w:cs="Times New Roman"/>
            <w:sz w:val="22"/>
            <w:lang w:val="en-US"/>
          </w:rPr>
          <w:delText xml:space="preserve">massive </w:delText>
        </w:r>
      </w:del>
      <w:ins w:id="679" w:author="Jonathan Platt" w:date="2023-05-29T18:17:00Z">
        <w:r w:rsidR="008418C4">
          <w:rPr>
            <w:rFonts w:cs="Times New Roman"/>
            <w:sz w:val="22"/>
            <w:lang w:val="en-US"/>
          </w:rPr>
          <w:t>huge</w:t>
        </w:r>
        <w:commentRangeEnd w:id="677"/>
        <w:r w:rsidR="008418C4">
          <w:rPr>
            <w:rStyle w:val="CommentReference"/>
            <w:rFonts w:asciiTheme="minorHAnsi" w:eastAsiaTheme="minorHAnsi" w:hAnsiTheme="minorHAnsi" w:cstheme="minorBidi"/>
            <w:lang w:val="en-US"/>
          </w:rPr>
          <w:commentReference w:id="677"/>
        </w:r>
        <w:r w:rsidR="008418C4" w:rsidRPr="00FE1965">
          <w:rPr>
            <w:rFonts w:cs="Times New Roman"/>
            <w:sz w:val="22"/>
            <w:lang w:val="en-US"/>
          </w:rPr>
          <w:t xml:space="preserve"> </w:t>
        </w:r>
      </w:ins>
      <w:r w:rsidRPr="00FE1965">
        <w:rPr>
          <w:rFonts w:cs="Times New Roman"/>
          <w:sz w:val="22"/>
          <w:lang w:val="en-US"/>
        </w:rPr>
        <w:t>volumes of data. In this case, snapshots, which represent the state of the entity at a certain point in time, may be specified (</w:t>
      </w:r>
      <w:commentRangeStart w:id="680"/>
      <w:r w:rsidRPr="00B82E0F">
        <w:rPr>
          <w:rFonts w:cs="Times New Roman"/>
          <w:color w:val="008000"/>
          <w:sz w:val="22"/>
          <w:lang w:val="en-US"/>
        </w:rPr>
        <w:t>Baptista &amp; Abbruzzese, 2022b)</w:t>
      </w:r>
      <w:commentRangeEnd w:id="680"/>
      <w:r w:rsidR="00B82E0F">
        <w:rPr>
          <w:rStyle w:val="CommentReference"/>
          <w:rFonts w:asciiTheme="minorHAnsi" w:eastAsiaTheme="minorHAnsi" w:hAnsiTheme="minorHAnsi" w:cstheme="minorBidi"/>
          <w:lang w:val="en-US"/>
        </w:rPr>
        <w:commentReference w:id="680"/>
      </w:r>
      <w:r w:rsidRPr="00FE1965">
        <w:rPr>
          <w:rFonts w:cs="Times New Roman"/>
          <w:sz w:val="22"/>
          <w:lang w:val="en-US"/>
        </w:rPr>
        <w:t>. Once stored, events are immutable. It is possible to duplicate and repeat events for scalability reasons.</w:t>
      </w:r>
      <w:r w:rsidRPr="00FE1965">
        <w:rPr>
          <w:lang w:val="en-US"/>
        </w:rPr>
        <w:t xml:space="preserve"> </w:t>
      </w:r>
      <w:del w:id="682" w:author="Scribbr Grammar Checker" w:date="2023-05-28T04:26:00Z">
        <w:r w:rsidRPr="00FE1965">
          <w:rPr>
            <w:rFonts w:cs="Times New Roman"/>
            <w:sz w:val="22"/>
            <w:lang w:val="en-US"/>
          </w:rPr>
          <w:delText>Replay</w:delText>
        </w:r>
      </w:del>
      <w:ins w:id="683" w:author="Scribbr Grammar Checker" w:date="2023-05-28T04:26:00Z">
        <w:r w:rsidRPr="00FE1965">
          <w:rPr>
            <w:rFonts w:cs="Times New Roman"/>
            <w:sz w:val="22"/>
            <w:lang w:val="en-US"/>
          </w:rPr>
          <w:t>The replay</w:t>
        </w:r>
      </w:ins>
      <w:r w:rsidRPr="00FE1965">
        <w:rPr>
          <w:rFonts w:cs="Times New Roman"/>
          <w:sz w:val="22"/>
          <w:lang w:val="en-US"/>
        </w:rPr>
        <w:t xml:space="preserve"> algorithm involves examining the data and using logic to retrieve the </w:t>
      </w:r>
      <w:r w:rsidRPr="00FE1965">
        <w:rPr>
          <w:rFonts w:cs="Times New Roman"/>
          <w:sz w:val="22"/>
          <w:lang w:val="en-US"/>
        </w:rPr>
        <w:t xml:space="preserve">relevant information. Other, more intriguing situations, such </w:t>
      </w:r>
      <w:del w:id="684" w:author="Jonathan Platt" w:date="2023-05-29T18:18:00Z">
        <w:r w:rsidRPr="00FE1965" w:rsidDel="008418C4">
          <w:rPr>
            <w:rFonts w:cs="Times New Roman"/>
            <w:sz w:val="22"/>
            <w:lang w:val="en-US"/>
          </w:rPr>
          <w:delText xml:space="preserve">as tracking the history of a resource, </w:delText>
        </w:r>
      </w:del>
      <w:ins w:id="685" w:author="Jonathan Platt" w:date="2023-05-29T18:18:00Z">
        <w:r w:rsidR="008418C4">
          <w:rPr>
            <w:rFonts w:cs="Times New Roman"/>
            <w:sz w:val="22"/>
            <w:lang w:val="en-US"/>
          </w:rPr>
          <w:t xml:space="preserve">as </w:t>
        </w:r>
      </w:ins>
      <w:r w:rsidRPr="00FE1965">
        <w:rPr>
          <w:rFonts w:cs="Times New Roman"/>
          <w:sz w:val="22"/>
          <w:lang w:val="en-US"/>
        </w:rPr>
        <w:t xml:space="preserve">business </w:t>
      </w:r>
      <w:del w:id="686" w:author="Scribbr Grammar Checker" w:date="2023-05-28T04:26:00Z">
        <w:r w:rsidRPr="00FE1965">
          <w:rPr>
            <w:rFonts w:cs="Times New Roman"/>
            <w:sz w:val="22"/>
            <w:lang w:val="en-US"/>
          </w:rPr>
          <w:delText>intelligence</w:delText>
        </w:r>
      </w:del>
      <w:ins w:id="687" w:author="Scribbr Grammar Checker" w:date="2023-05-28T04:26:00Z">
        <w:r w:rsidRPr="00FE1965">
          <w:rPr>
            <w:rFonts w:cs="Times New Roman"/>
            <w:sz w:val="22"/>
            <w:lang w:val="en-US"/>
          </w:rPr>
          <w:t>intelligence,</w:t>
        </w:r>
      </w:ins>
      <w:r w:rsidRPr="00FE1965">
        <w:rPr>
          <w:rFonts w:cs="Times New Roman"/>
          <w:sz w:val="22"/>
          <w:lang w:val="en-US"/>
        </w:rPr>
        <w:t xml:space="preserve"> </w:t>
      </w:r>
      <w:del w:id="688" w:author="Jonathan Platt" w:date="2023-05-29T18:18:00Z">
        <w:r w:rsidRPr="00FE1965" w:rsidDel="008418C4">
          <w:rPr>
            <w:rFonts w:cs="Times New Roman"/>
            <w:sz w:val="22"/>
            <w:lang w:val="en-US"/>
          </w:rPr>
          <w:delText xml:space="preserve">and </w:delText>
        </w:r>
      </w:del>
      <w:r w:rsidRPr="00FE1965">
        <w:rPr>
          <w:rFonts w:cs="Times New Roman"/>
          <w:sz w:val="22"/>
          <w:lang w:val="en-US"/>
        </w:rPr>
        <w:t xml:space="preserve">statistical analysis, </w:t>
      </w:r>
      <w:ins w:id="689" w:author="Jonathan Platt" w:date="2023-05-29T18:18:00Z">
        <w:r w:rsidR="008418C4">
          <w:rPr>
            <w:rFonts w:cs="Times New Roman"/>
            <w:sz w:val="22"/>
            <w:lang w:val="en-US"/>
          </w:rPr>
          <w:t>and</w:t>
        </w:r>
        <w:r w:rsidR="008418C4" w:rsidRPr="00FE1965">
          <w:rPr>
            <w:rFonts w:cs="Times New Roman"/>
            <w:sz w:val="22"/>
            <w:lang w:val="en-US"/>
          </w:rPr>
          <w:t xml:space="preserve"> tracking the history of a resource, </w:t>
        </w:r>
      </w:ins>
      <w:r w:rsidRPr="00FE1965">
        <w:rPr>
          <w:rFonts w:cs="Times New Roman"/>
          <w:sz w:val="22"/>
          <w:lang w:val="en-US"/>
        </w:rPr>
        <w:t xml:space="preserve">may be addressed by </w:t>
      </w:r>
      <w:r w:rsidRPr="008418C4">
        <w:rPr>
          <w:rFonts w:cs="Times New Roman"/>
          <w:i/>
          <w:iCs/>
          <w:sz w:val="22"/>
          <w:lang w:val="en-US"/>
        </w:rPr>
        <w:t>ad</w:t>
      </w:r>
      <w:ins w:id="691" w:author="Jonathan Platt" w:date="2023-05-29T18:19:00Z">
        <w:r w:rsidR="008418C4" w:rsidRPr="008418C4">
          <w:rPr>
            <w:rFonts w:cs="Times New Roman"/>
            <w:i/>
            <w:iCs/>
            <w:sz w:val="22"/>
            <w:lang w:val="en-US"/>
          </w:rPr>
          <w:t xml:space="preserve"> </w:t>
        </w:r>
      </w:ins>
      <w:del w:id="693" w:author="Jonathan Platt" w:date="2023-05-29T18:19:00Z">
        <w:r w:rsidRPr="008418C4" w:rsidDel="008418C4">
          <w:rPr>
            <w:rFonts w:cs="Times New Roman"/>
            <w:i/>
            <w:iCs/>
            <w:sz w:val="22"/>
            <w:lang w:val="en-US"/>
          </w:rPr>
          <w:delText>-</w:delText>
        </w:r>
      </w:del>
      <w:r w:rsidRPr="008418C4">
        <w:rPr>
          <w:rFonts w:cs="Times New Roman"/>
          <w:i/>
          <w:iCs/>
          <w:sz w:val="22"/>
          <w:lang w:val="en-US"/>
        </w:rPr>
        <w:t>hoc</w:t>
      </w:r>
      <w:r w:rsidRPr="00FE1965">
        <w:rPr>
          <w:rFonts w:cs="Times New Roman"/>
          <w:sz w:val="22"/>
          <w:lang w:val="en-US"/>
        </w:rPr>
        <w:t xml:space="preserve"> projections. Events</w:t>
      </w:r>
      <w:ins w:id="696" w:author="Jonathan Platt" w:date="2023-05-29T18:19:00Z">
        <w:r w:rsidR="00994E0F">
          <w:rPr>
            <w:rFonts w:cs="Times New Roman"/>
            <w:sz w:val="22"/>
            <w:lang w:val="en-US"/>
          </w:rPr>
          <w:t xml:space="preserve"> also</w:t>
        </w:r>
      </w:ins>
      <w:del w:id="697" w:author="Jonathan Platt" w:date="2023-05-29T18:19:00Z">
        <w:r w:rsidRPr="00FE1965" w:rsidDel="00994E0F">
          <w:rPr>
            <w:rFonts w:cs="Times New Roman"/>
            <w:sz w:val="22"/>
            <w:lang w:val="en-US"/>
          </w:rPr>
          <w:delText>, as well,</w:delText>
        </w:r>
      </w:del>
      <w:r w:rsidRPr="00FE1965">
        <w:rPr>
          <w:rFonts w:cs="Times New Roman"/>
          <w:sz w:val="22"/>
          <w:lang w:val="en-US"/>
        </w:rPr>
        <w:t xml:space="preserve"> provide a powerful and efficient approach to data warehousing, </w:t>
      </w:r>
      <w:del w:id="698" w:author="Scribbr Grammar Checker" w:date="2023-05-28T04:26:00Z">
        <w:r w:rsidRPr="00FE1965">
          <w:rPr>
            <w:rFonts w:cs="Times New Roman"/>
            <w:sz w:val="22"/>
            <w:lang w:val="en-US"/>
          </w:rPr>
          <w:delText>supporting</w:delText>
        </w:r>
      </w:del>
      <w:ins w:id="699" w:author="Scribbr Grammar Checker" w:date="2023-05-28T04:26:00Z">
        <w:r w:rsidRPr="00FE1965">
          <w:rPr>
            <w:rFonts w:cs="Times New Roman"/>
            <w:sz w:val="22"/>
            <w:lang w:val="en-US"/>
          </w:rPr>
          <w:t>supported</w:t>
        </w:r>
      </w:ins>
      <w:r w:rsidRPr="00FE1965">
        <w:rPr>
          <w:rFonts w:cs="Times New Roman"/>
          <w:sz w:val="22"/>
          <w:lang w:val="en-US"/>
        </w:rPr>
        <w:t xml:space="preserve"> by cloud services </w:t>
      </w:r>
      <w:ins w:id="700" w:author="Jonathan Platt" w:date="2023-05-29T18:19:00Z">
        <w:r w:rsidR="00994E0F">
          <w:rPr>
            <w:rFonts w:cs="Times New Roman"/>
            <w:sz w:val="22"/>
            <w:lang w:val="en-US"/>
          </w:rPr>
          <w:t>such as</w:t>
        </w:r>
      </w:ins>
      <w:del w:id="701" w:author="Jonathan Platt" w:date="2023-05-29T18:19:00Z">
        <w:r w:rsidRPr="00FE1965" w:rsidDel="00994E0F">
          <w:rPr>
            <w:rFonts w:cs="Times New Roman"/>
            <w:sz w:val="22"/>
            <w:lang w:val="en-US"/>
          </w:rPr>
          <w:delText>like</w:delText>
        </w:r>
      </w:del>
      <w:r w:rsidRPr="00FE1965">
        <w:rPr>
          <w:rFonts w:cs="Times New Roman"/>
          <w:sz w:val="22"/>
          <w:lang w:val="en-US"/>
        </w:rPr>
        <w:t xml:space="preserve"> Amazon Redshift, Google </w:t>
      </w:r>
      <w:del w:id="702" w:author="Scribbr Grammar Checker" w:date="2023-05-28T04:26:00Z">
        <w:r w:rsidRPr="00FE1965">
          <w:rPr>
            <w:rFonts w:cs="Times New Roman"/>
            <w:sz w:val="22"/>
            <w:lang w:val="en-US"/>
          </w:rPr>
          <w:delText>BigQuery</w:delText>
        </w:r>
      </w:del>
      <w:ins w:id="703" w:author="Scribbr Grammar Checker" w:date="2023-05-28T04:26:00Z">
        <w:r w:rsidRPr="00FE1965">
          <w:rPr>
            <w:rFonts w:cs="Times New Roman"/>
            <w:sz w:val="22"/>
            <w:lang w:val="en-US"/>
          </w:rPr>
          <w:t>BigQuery,</w:t>
        </w:r>
      </w:ins>
      <w:r w:rsidRPr="00FE1965">
        <w:rPr>
          <w:rFonts w:cs="Times New Roman"/>
          <w:sz w:val="22"/>
          <w:lang w:val="en-US"/>
        </w:rPr>
        <w:t xml:space="preserve"> and Azure Synapse Analytics.</w:t>
      </w:r>
      <w:r w:rsidRPr="00FE1965">
        <w:rPr>
          <w:rFonts w:cs="Times New Roman"/>
          <w:sz w:val="22"/>
          <w:lang w:val="en-US"/>
        </w:rPr>
        <w:br/>
      </w:r>
    </w:p>
    <w:p w14:paraId="5E8A8E3E" w14:textId="2C77CEEA" w:rsidR="00155525" w:rsidRPr="00FE1965" w:rsidRDefault="00665B1B" w:rsidP="00DE472D">
      <w:pPr>
        <w:pStyle w:val="ICESTTitle"/>
        <w:numPr>
          <w:ilvl w:val="0"/>
          <w:numId w:val="1"/>
        </w:numPr>
        <w:tabs>
          <w:tab w:val="left" w:pos="500"/>
        </w:tabs>
        <w:jc w:val="left"/>
        <w:rPr>
          <w:rFonts w:cs="Times New Roman"/>
          <w:b/>
          <w:sz w:val="22"/>
          <w:szCs w:val="46"/>
          <w:lang w:val="en-US" w:eastAsia="en-GB"/>
        </w:rPr>
      </w:pPr>
      <w:r w:rsidRPr="00FE1965">
        <w:rPr>
          <w:rFonts w:cs="Times New Roman"/>
          <w:b/>
          <w:sz w:val="22"/>
          <w:szCs w:val="46"/>
          <w:lang w:val="en-US" w:eastAsia="en-GB"/>
        </w:rPr>
        <w:t>Applying test-driven development practice in cloud services</w:t>
      </w:r>
      <w:r w:rsidR="00882BDC" w:rsidRPr="00FE1965">
        <w:rPr>
          <w:rFonts w:cs="Times New Roman"/>
          <w:b/>
          <w:sz w:val="22"/>
          <w:szCs w:val="46"/>
          <w:lang w:val="en-US" w:eastAsia="en-GB"/>
        </w:rPr>
        <w:br/>
      </w:r>
    </w:p>
    <w:p w14:paraId="3DD6570B" w14:textId="13B14855" w:rsidR="00155525" w:rsidRPr="00FE1965" w:rsidRDefault="008474C2" w:rsidP="00155525">
      <w:pPr>
        <w:pStyle w:val="ICESTNormal"/>
        <w:rPr>
          <w:rFonts w:cs="Times New Roman"/>
          <w:sz w:val="22"/>
          <w:lang w:val="en-US"/>
        </w:rPr>
      </w:pPr>
      <w:r w:rsidRPr="00FE1965">
        <w:rPr>
          <w:rFonts w:cs="Times New Roman"/>
          <w:sz w:val="22"/>
          <w:lang w:val="en-US"/>
        </w:rPr>
        <w:t>Test-driven development (TDD) and DDD are two potent methodologies that, when combined, can increase the quality of cloud services and the development process. By employing these practices, developers and quality assurance engineers can create a system that is more robust and reliable. TDD encourages a rigorous testing process in which tests are written prior to the implementation code</w:t>
      </w:r>
      <w:del w:id="704" w:author="Jonathan Platt" w:date="2023-05-29T18:23:00Z">
        <w:r w:rsidRPr="00FE1965" w:rsidDel="000E66A5">
          <w:rPr>
            <w:rFonts w:cs="Times New Roman"/>
            <w:sz w:val="22"/>
            <w:lang w:val="en-US"/>
          </w:rPr>
          <w:delText>, which</w:delText>
        </w:r>
      </w:del>
      <w:ins w:id="705" w:author="Jonathan Platt" w:date="2023-05-29T18:23:00Z">
        <w:r w:rsidR="000E66A5">
          <w:rPr>
            <w:rFonts w:cs="Times New Roman"/>
            <w:sz w:val="22"/>
            <w:lang w:val="en-US"/>
          </w:rPr>
          <w:t xml:space="preserve">; </w:t>
        </w:r>
        <w:commentRangeStart w:id="706"/>
        <w:r w:rsidR="000E66A5">
          <w:rPr>
            <w:rFonts w:cs="Times New Roman"/>
            <w:sz w:val="22"/>
            <w:lang w:val="en-US"/>
          </w:rPr>
          <w:t>this process</w:t>
        </w:r>
      </w:ins>
      <w:r w:rsidRPr="00FE1965">
        <w:rPr>
          <w:rFonts w:cs="Times New Roman"/>
          <w:sz w:val="22"/>
          <w:lang w:val="en-US"/>
        </w:rPr>
        <w:t xml:space="preserve"> follows </w:t>
      </w:r>
      <w:del w:id="707" w:author="Scribbr Grammar Checker" w:date="2023-05-28T04:26:00Z">
        <w:r w:rsidRPr="00FE1965">
          <w:rPr>
            <w:rFonts w:cs="Times New Roman"/>
            <w:sz w:val="22"/>
            <w:lang w:val="en-US"/>
          </w:rPr>
          <w:delText xml:space="preserve">the </w:delText>
        </w:r>
      </w:del>
      <w:r w:rsidRPr="00FE1965">
        <w:rPr>
          <w:rFonts w:cs="Times New Roman"/>
          <w:sz w:val="22"/>
          <w:lang w:val="en-US"/>
        </w:rPr>
        <w:t>best practices, ensuring that the intended functionality is met.</w:t>
      </w:r>
      <w:commentRangeEnd w:id="706"/>
      <w:r w:rsidR="000E66A5">
        <w:rPr>
          <w:rStyle w:val="CommentReference"/>
          <w:rFonts w:asciiTheme="minorHAnsi" w:eastAsiaTheme="minorHAnsi" w:hAnsiTheme="minorHAnsi" w:cstheme="minorBidi"/>
          <w:lang w:val="en-US"/>
        </w:rPr>
        <w:commentReference w:id="706"/>
      </w:r>
      <w:r w:rsidRPr="00FE1965">
        <w:rPr>
          <w:rFonts w:cs="Times New Roman"/>
          <w:sz w:val="22"/>
          <w:lang w:val="en-US"/>
        </w:rPr>
        <w:t xml:space="preserve"> There is a three-step procedure known as </w:t>
      </w:r>
      <w:ins w:id="708" w:author="Jonathan Platt" w:date="2023-05-29T18:24:00Z">
        <w:r w:rsidR="000E66A5">
          <w:rPr>
            <w:rFonts w:cs="Times New Roman"/>
            <w:sz w:val="22"/>
            <w:lang w:val="en-US"/>
          </w:rPr>
          <w:t>“</w:t>
        </w:r>
      </w:ins>
      <w:del w:id="709" w:author="Jonathan Platt" w:date="2023-05-29T18:24:00Z">
        <w:r w:rsidRPr="00FE1965" w:rsidDel="000E66A5">
          <w:rPr>
            <w:rFonts w:cs="Times New Roman"/>
            <w:sz w:val="22"/>
            <w:lang w:val="en-US"/>
          </w:rPr>
          <w:delText>"</w:delText>
        </w:r>
      </w:del>
      <w:r w:rsidRPr="00FE1965">
        <w:rPr>
          <w:rFonts w:cs="Times New Roman"/>
          <w:sz w:val="22"/>
          <w:lang w:val="en-US"/>
        </w:rPr>
        <w:t>red, green, and refactor</w:t>
      </w:r>
      <w:del w:id="710" w:author="Jonathan Platt" w:date="2023-05-29T18:24:00Z">
        <w:r w:rsidRPr="00FE1965" w:rsidDel="000E66A5">
          <w:rPr>
            <w:rFonts w:cs="Times New Roman"/>
            <w:sz w:val="22"/>
            <w:lang w:val="en-US"/>
          </w:rPr>
          <w:delText>"</w:delText>
        </w:r>
      </w:del>
      <w:r w:rsidRPr="00FE1965">
        <w:rPr>
          <w:rFonts w:cs="Times New Roman"/>
          <w:sz w:val="22"/>
          <w:lang w:val="en-US"/>
        </w:rPr>
        <w:t>.</w:t>
      </w:r>
      <w:ins w:id="711" w:author="Jonathan Platt" w:date="2023-05-29T18:24:00Z">
        <w:r w:rsidR="000E66A5">
          <w:rPr>
            <w:rFonts w:cs="Times New Roman"/>
            <w:sz w:val="22"/>
            <w:lang w:val="en-US"/>
          </w:rPr>
          <w:t>”</w:t>
        </w:r>
      </w:ins>
      <w:r w:rsidRPr="00FE1965">
        <w:rPr>
          <w:rFonts w:cs="Times New Roman"/>
          <w:sz w:val="22"/>
          <w:lang w:val="en-US"/>
        </w:rPr>
        <w:t xml:space="preserve"> Creating a failing test for a piece of functionality is the initial </w:t>
      </w:r>
      <w:del w:id="712" w:author="Scribbr Grammar Checker" w:date="2023-05-28T04:26:00Z">
        <w:r w:rsidRPr="00FE1965">
          <w:rPr>
            <w:rFonts w:cs="Times New Roman"/>
            <w:sz w:val="22"/>
            <w:lang w:val="en-US"/>
          </w:rPr>
          <w:delText xml:space="preserve">red </w:delText>
        </w:r>
      </w:del>
      <w:r w:rsidRPr="00FE1965">
        <w:rPr>
          <w:rFonts w:cs="Times New Roman"/>
          <w:sz w:val="22"/>
          <w:lang w:val="en-US"/>
        </w:rPr>
        <w:t xml:space="preserve">step. The second phase is the </w:t>
      </w:r>
      <w:ins w:id="713" w:author="Jonathan Platt" w:date="2023-05-29T18:24:00Z">
        <w:r w:rsidR="000E66A5">
          <w:rPr>
            <w:rFonts w:cs="Times New Roman"/>
            <w:sz w:val="22"/>
            <w:lang w:val="en-US"/>
          </w:rPr>
          <w:t>“</w:t>
        </w:r>
      </w:ins>
      <w:del w:id="714" w:author="Jonathan Platt" w:date="2023-05-29T18:24:00Z">
        <w:r w:rsidRPr="00FE1965" w:rsidDel="000E66A5">
          <w:rPr>
            <w:rFonts w:cs="Times New Roman"/>
            <w:sz w:val="22"/>
            <w:lang w:val="en-US"/>
          </w:rPr>
          <w:delText>"</w:delText>
        </w:r>
      </w:del>
      <w:r w:rsidRPr="00FE1965">
        <w:rPr>
          <w:rFonts w:cs="Times New Roman"/>
          <w:sz w:val="22"/>
          <w:lang w:val="en-US"/>
        </w:rPr>
        <w:t>green step,</w:t>
      </w:r>
      <w:ins w:id="715" w:author="Jonathan Platt" w:date="2023-05-29T18:24:00Z">
        <w:r w:rsidR="000E66A5">
          <w:rPr>
            <w:rFonts w:cs="Times New Roman"/>
            <w:sz w:val="22"/>
            <w:lang w:val="en-US"/>
          </w:rPr>
          <w:t>”</w:t>
        </w:r>
      </w:ins>
      <w:del w:id="716" w:author="Jonathan Platt" w:date="2023-05-29T18:24:00Z">
        <w:r w:rsidRPr="00FE1965" w:rsidDel="000E66A5">
          <w:rPr>
            <w:rFonts w:cs="Times New Roman"/>
            <w:sz w:val="22"/>
            <w:lang w:val="en-US"/>
          </w:rPr>
          <w:delText>"</w:delText>
        </w:r>
      </w:del>
      <w:r w:rsidRPr="00FE1965">
        <w:rPr>
          <w:rFonts w:cs="Times New Roman"/>
          <w:sz w:val="22"/>
          <w:lang w:val="en-US"/>
        </w:rPr>
        <w:t xml:space="preserve"> during which sufficient production code is created to make the failed test pass. Refactoring is the last phase</w:t>
      </w:r>
      <w:ins w:id="717" w:author="Jonathan Platt" w:date="2023-05-29T21:53:00Z">
        <w:r w:rsidR="00E67FE0">
          <w:rPr>
            <w:rFonts w:cs="Times New Roman"/>
            <w:sz w:val="22"/>
            <w:lang w:val="en-US"/>
          </w:rPr>
          <w:t>,</w:t>
        </w:r>
      </w:ins>
      <w:r w:rsidRPr="00FE1965">
        <w:rPr>
          <w:rFonts w:cs="Times New Roman"/>
          <w:sz w:val="22"/>
          <w:lang w:val="en-US"/>
        </w:rPr>
        <w:t xml:space="preserve"> in which both test and production code are enhanced to maintain high quality [32]. This cycle is repeated for each piece of functionality in order of increasing complexity in each method and class until the </w:t>
      </w:r>
      <w:del w:id="718" w:author="Jonathan Platt" w:date="2023-05-29T21:53:00Z">
        <w:r w:rsidRPr="00FE1965" w:rsidDel="00E67FE0">
          <w:rPr>
            <w:rFonts w:cs="Times New Roman"/>
            <w:sz w:val="22"/>
            <w:lang w:val="en-US"/>
          </w:rPr>
          <w:delText xml:space="preserve">whole </w:delText>
        </w:r>
      </w:del>
      <w:ins w:id="719" w:author="Jonathan Platt" w:date="2023-05-29T21:53:00Z">
        <w:r w:rsidR="00E67FE0">
          <w:rPr>
            <w:rFonts w:cs="Times New Roman"/>
            <w:sz w:val="22"/>
            <w:lang w:val="en-US"/>
          </w:rPr>
          <w:t>entire</w:t>
        </w:r>
        <w:r w:rsidR="00E67FE0" w:rsidRPr="00FE1965">
          <w:rPr>
            <w:rFonts w:cs="Times New Roman"/>
            <w:sz w:val="22"/>
            <w:lang w:val="en-US"/>
          </w:rPr>
          <w:t xml:space="preserve"> </w:t>
        </w:r>
      </w:ins>
      <w:r w:rsidRPr="00FE1965">
        <w:rPr>
          <w:rFonts w:cs="Times New Roman"/>
          <w:sz w:val="22"/>
          <w:lang w:val="en-US"/>
        </w:rPr>
        <w:t xml:space="preserve">feature is finished. </w:t>
      </w:r>
      <w:commentRangeStart w:id="720"/>
      <w:ins w:id="721" w:author="Jonathan Platt" w:date="2023-05-29T21:54:00Z">
        <w:r w:rsidR="004355A3">
          <w:rPr>
            <w:rFonts w:cs="Times New Roman"/>
            <w:sz w:val="22"/>
            <w:lang w:val="en-US"/>
          </w:rPr>
          <w:t>U</w:t>
        </w:r>
      </w:ins>
      <w:del w:id="722" w:author="Jonathan Platt" w:date="2023-05-29T21:54:00Z">
        <w:r w:rsidRPr="00FE1965" w:rsidDel="004355A3">
          <w:rPr>
            <w:rFonts w:cs="Times New Roman"/>
            <w:sz w:val="22"/>
            <w:lang w:val="en-US"/>
          </w:rPr>
          <w:delText>By u</w:delText>
        </w:r>
      </w:del>
      <w:r w:rsidRPr="00FE1965">
        <w:rPr>
          <w:rFonts w:cs="Times New Roman"/>
          <w:sz w:val="22"/>
          <w:lang w:val="en-US"/>
        </w:rPr>
        <w:t>sing TDD</w:t>
      </w:r>
      <w:ins w:id="723" w:author="Jonathan Platt" w:date="2023-05-29T21:54:00Z">
        <w:r w:rsidR="004355A3">
          <w:rPr>
            <w:rFonts w:cs="Times New Roman"/>
            <w:sz w:val="22"/>
            <w:lang w:val="en-US"/>
          </w:rPr>
          <w:t xml:space="preserve"> ensures that</w:t>
        </w:r>
      </w:ins>
      <w:del w:id="724" w:author="Jonathan Platt" w:date="2023-05-29T21:54:00Z">
        <w:r w:rsidRPr="00FE1965" w:rsidDel="004355A3">
          <w:rPr>
            <w:rFonts w:cs="Times New Roman"/>
            <w:sz w:val="22"/>
            <w:lang w:val="en-US"/>
          </w:rPr>
          <w:delText>,</w:delText>
        </w:r>
      </w:del>
      <w:r w:rsidRPr="00FE1965">
        <w:rPr>
          <w:rFonts w:cs="Times New Roman"/>
          <w:sz w:val="22"/>
          <w:lang w:val="en-US"/>
        </w:rPr>
        <w:t xml:space="preserve"> the testing process is what guides the design. </w:t>
      </w:r>
      <w:commentRangeEnd w:id="720"/>
      <w:r w:rsidR="004355A3">
        <w:rPr>
          <w:rStyle w:val="CommentReference"/>
          <w:rFonts w:asciiTheme="minorHAnsi" w:eastAsiaTheme="minorHAnsi" w:hAnsiTheme="minorHAnsi" w:cstheme="minorBidi"/>
          <w:lang w:val="en-US"/>
        </w:rPr>
        <w:commentReference w:id="720"/>
      </w:r>
      <w:r w:rsidRPr="00FE1965">
        <w:rPr>
          <w:rFonts w:cs="Times New Roman"/>
          <w:sz w:val="22"/>
          <w:lang w:val="en-US"/>
        </w:rPr>
        <w:t xml:space="preserve">Testable code is what produces maintainable code [5]. </w:t>
      </w:r>
    </w:p>
    <w:p w14:paraId="62D61AAF" w14:textId="4ACC0ECE" w:rsidR="00155525" w:rsidRPr="00FE1965" w:rsidRDefault="00155525" w:rsidP="00155525">
      <w:pPr>
        <w:pStyle w:val="ICESTNormal"/>
        <w:rPr>
          <w:rFonts w:cs="Times New Roman"/>
          <w:sz w:val="22"/>
          <w:lang w:val="en-US"/>
        </w:rPr>
      </w:pPr>
      <w:r w:rsidRPr="00FE1965">
        <w:rPr>
          <w:rFonts w:cs="Times New Roman"/>
          <w:sz w:val="22"/>
          <w:lang w:val="en-US"/>
        </w:rPr>
        <w:t>In the field of software testing, there are several different sorts of tests. Some tests</w:t>
      </w:r>
      <w:ins w:id="725" w:author="Jonathan Platt" w:date="2023-05-29T21:55:00Z">
        <w:r w:rsidR="008C685A">
          <w:rPr>
            <w:rFonts w:cs="Times New Roman"/>
            <w:sz w:val="22"/>
            <w:lang w:val="en-US"/>
          </w:rPr>
          <w:t xml:space="preserve"> </w:t>
        </w:r>
      </w:ins>
      <w:del w:id="726" w:author="Jonathan Platt" w:date="2023-05-29T18:25:00Z">
        <w:r w:rsidRPr="00FE1965" w:rsidDel="000E66A5">
          <w:rPr>
            <w:rFonts w:cs="Times New Roman"/>
            <w:sz w:val="22"/>
            <w:lang w:val="en-US"/>
          </w:rPr>
          <w:delText xml:space="preserve"> </w:delText>
        </w:r>
      </w:del>
      <w:r w:rsidRPr="00FE1965">
        <w:rPr>
          <w:rFonts w:cs="Times New Roman"/>
          <w:sz w:val="22"/>
          <w:lang w:val="en-US"/>
        </w:rPr>
        <w:t>are</w:t>
      </w:r>
      <w:ins w:id="727" w:author="Jonathan Platt" w:date="2023-05-29T18:25:00Z">
        <w:r w:rsidR="000E66A5">
          <w:rPr>
            <w:rFonts w:cs="Times New Roman"/>
            <w:sz w:val="22"/>
            <w:lang w:val="en-US"/>
          </w:rPr>
          <w:t xml:space="preserve"> </w:t>
        </w:r>
      </w:ins>
      <w:del w:id="728" w:author="Jonathan Platt" w:date="2023-05-29T18:25:00Z">
        <w:r w:rsidRPr="00FE1965" w:rsidDel="000E66A5">
          <w:rPr>
            <w:rFonts w:cs="Times New Roman"/>
            <w:sz w:val="22"/>
            <w:lang w:val="en-US"/>
          </w:rPr>
          <w:delText xml:space="preserve"> </w:delText>
        </w:r>
      </w:del>
      <w:r w:rsidRPr="00FE1965">
        <w:rPr>
          <w:rFonts w:cs="Times New Roman"/>
          <w:sz w:val="22"/>
          <w:lang w:val="en-US"/>
        </w:rPr>
        <w:t>subject</w:t>
      </w:r>
      <w:del w:id="729" w:author="Scribbr Grammar Checker" w:date="2023-05-28T04:26:00Z">
        <w:r w:rsidRPr="00FE1965">
          <w:rPr>
            <w:rFonts w:cs="Times New Roman"/>
            <w:sz w:val="22"/>
            <w:lang w:val="en-US"/>
          </w:rPr>
          <w:delText xml:space="preserve"> </w:delText>
        </w:r>
      </w:del>
      <w:ins w:id="730" w:author="Scribbr Grammar Checker" w:date="2023-05-28T04:26:00Z">
        <w:r w:rsidRPr="00FE1965">
          <w:rPr>
            <w:rFonts w:cs="Times New Roman"/>
            <w:sz w:val="22"/>
            <w:lang w:val="en-US"/>
          </w:rPr>
          <w:t>-</w:t>
        </w:r>
      </w:ins>
      <w:r w:rsidRPr="00FE1965">
        <w:rPr>
          <w:rFonts w:cs="Times New Roman"/>
          <w:sz w:val="22"/>
          <w:lang w:val="en-US"/>
        </w:rPr>
        <w:t>matter</w:t>
      </w:r>
      <w:del w:id="731" w:author="Scribbr Grammar Checker" w:date="2023-05-28T04:26:00Z">
        <w:r w:rsidRPr="00FE1965">
          <w:rPr>
            <w:rFonts w:cs="Times New Roman"/>
            <w:sz w:val="22"/>
            <w:lang w:val="en-US"/>
          </w:rPr>
          <w:delText xml:space="preserve"> </w:delText>
        </w:r>
      </w:del>
      <w:ins w:id="732" w:author="Scribbr Grammar Checker" w:date="2023-05-28T04:26:00Z">
        <w:r w:rsidRPr="00FE1965">
          <w:rPr>
            <w:rFonts w:cs="Times New Roman"/>
            <w:sz w:val="22"/>
            <w:lang w:val="en-US"/>
          </w:rPr>
          <w:t>-</w:t>
        </w:r>
      </w:ins>
      <w:r w:rsidRPr="00FE1965">
        <w:rPr>
          <w:rFonts w:cs="Times New Roman"/>
          <w:sz w:val="22"/>
          <w:lang w:val="en-US"/>
        </w:rPr>
        <w:t>based</w:t>
      </w:r>
      <w:ins w:id="733" w:author="Jonathan Platt" w:date="2023-05-29T22:49:00Z">
        <w:r w:rsidR="00650B53">
          <w:rPr>
            <w:rFonts w:cs="Times New Roman"/>
            <w:sz w:val="22"/>
            <w:lang w:val="en-US"/>
          </w:rPr>
          <w:t xml:space="preserve"> – </w:t>
        </w:r>
      </w:ins>
      <w:ins w:id="734" w:author="Jonathan Platt" w:date="2023-05-29T21:57:00Z">
        <w:r w:rsidR="008C685A">
          <w:rPr>
            <w:rFonts w:cs="Times New Roman"/>
            <w:sz w:val="22"/>
            <w:lang w:val="en-US"/>
          </w:rPr>
          <w:t>e.g.</w:t>
        </w:r>
      </w:ins>
      <w:ins w:id="735" w:author="Jonathan Platt" w:date="2023-05-29T21:56:00Z">
        <w:r w:rsidR="008C685A">
          <w:rPr>
            <w:rFonts w:cs="Times New Roman"/>
            <w:sz w:val="22"/>
            <w:lang w:val="en-US"/>
          </w:rPr>
          <w:t>,</w:t>
        </w:r>
      </w:ins>
      <w:ins w:id="736" w:author="Jonathan Platt" w:date="2023-05-29T21:55:00Z">
        <w:r w:rsidR="008C685A">
          <w:rPr>
            <w:rFonts w:cs="Times New Roman"/>
            <w:sz w:val="22"/>
            <w:lang w:val="en-US"/>
          </w:rPr>
          <w:t xml:space="preserve"> unit, integration, component service, and user interface testing</w:t>
        </w:r>
      </w:ins>
      <w:r w:rsidRPr="00FE1965">
        <w:rPr>
          <w:rFonts w:cs="Times New Roman"/>
          <w:sz w:val="22"/>
          <w:lang w:val="en-US"/>
        </w:rPr>
        <w:t>.</w:t>
      </w:r>
      <w:ins w:id="737" w:author="Jonathan Platt" w:date="2023-05-29T18:25:00Z">
        <w:r w:rsidR="000E66A5">
          <w:rPr>
            <w:rFonts w:cs="Times New Roman"/>
            <w:sz w:val="22"/>
            <w:lang w:val="en-US"/>
          </w:rPr>
          <w:t xml:space="preserve"> </w:t>
        </w:r>
      </w:ins>
      <w:del w:id="738" w:author="Jonathan Platt" w:date="2023-05-29T18:25:00Z">
        <w:r w:rsidRPr="00FE1965" w:rsidDel="000E66A5">
          <w:rPr>
            <w:rFonts w:cs="Times New Roman"/>
            <w:sz w:val="22"/>
            <w:lang w:val="en-US"/>
          </w:rPr>
          <w:delText xml:space="preserve"> For example, unit, integration, component service, and user interface testing. </w:delText>
        </w:r>
      </w:del>
      <w:del w:id="739" w:author="Jonathan Platt" w:date="2023-05-29T18:26:00Z">
        <w:r w:rsidRPr="00FE1965" w:rsidDel="000E66A5">
          <w:rPr>
            <w:rFonts w:cs="Times New Roman"/>
            <w:sz w:val="22"/>
            <w:lang w:val="en-US"/>
          </w:rPr>
          <w:delText>Some</w:delText>
        </w:r>
      </w:del>
      <w:ins w:id="740" w:author="Jonathan Platt" w:date="2023-05-29T18:26:00Z">
        <w:r w:rsidR="000E66A5">
          <w:rPr>
            <w:rFonts w:cs="Times New Roman"/>
            <w:sz w:val="22"/>
            <w:lang w:val="en-US"/>
          </w:rPr>
          <w:t>Meanwhile, others</w:t>
        </w:r>
      </w:ins>
      <w:r w:rsidRPr="00FE1965">
        <w:rPr>
          <w:rFonts w:cs="Times New Roman"/>
          <w:sz w:val="22"/>
          <w:lang w:val="en-US"/>
        </w:rPr>
        <w:t xml:space="preserve"> are determined by the purpose of the test</w:t>
      </w:r>
      <w:ins w:id="741" w:author="Jonathan Platt" w:date="2023-05-29T22:49:00Z">
        <w:r w:rsidR="00650B53">
          <w:rPr>
            <w:rFonts w:cs="Times New Roman"/>
            <w:sz w:val="22"/>
            <w:lang w:val="en-US"/>
          </w:rPr>
          <w:t xml:space="preserve"> – </w:t>
        </w:r>
      </w:ins>
      <w:ins w:id="742" w:author="Jonathan Platt" w:date="2023-05-29T21:57:00Z">
        <w:r w:rsidR="008C685A">
          <w:rPr>
            <w:rFonts w:cs="Times New Roman"/>
            <w:sz w:val="22"/>
            <w:lang w:val="en-US"/>
          </w:rPr>
          <w:t>e.g.</w:t>
        </w:r>
      </w:ins>
      <w:del w:id="743" w:author="Jonathan Platt" w:date="2023-05-29T18:26:00Z">
        <w:r w:rsidRPr="00FE1965" w:rsidDel="000E66A5">
          <w:rPr>
            <w:rFonts w:cs="Times New Roman"/>
            <w:sz w:val="22"/>
            <w:lang w:val="en-US"/>
          </w:rPr>
          <w:delText>. For</w:delText>
        </w:r>
      </w:del>
      <w:del w:id="744" w:author="Jonathan Platt" w:date="2023-05-29T21:57:00Z">
        <w:r w:rsidRPr="00FE1965" w:rsidDel="008C685A">
          <w:rPr>
            <w:rFonts w:cs="Times New Roman"/>
            <w:sz w:val="22"/>
            <w:lang w:val="en-US"/>
          </w:rPr>
          <w:delText xml:space="preserve"> example</w:delText>
        </w:r>
      </w:del>
      <w:r w:rsidRPr="00FE1965">
        <w:rPr>
          <w:rFonts w:cs="Times New Roman"/>
          <w:sz w:val="22"/>
          <w:lang w:val="en-US"/>
        </w:rPr>
        <w:t>, functional tests, acceptance tests, smoke tests, and exploratory testing</w:t>
      </w:r>
      <w:ins w:id="745" w:author="Jonathan Platt" w:date="2023-05-29T18:26:00Z">
        <w:r w:rsidR="000E66A5">
          <w:rPr>
            <w:rFonts w:cs="Times New Roman"/>
            <w:sz w:val="22"/>
            <w:lang w:val="en-US"/>
          </w:rPr>
          <w:t>.</w:t>
        </w:r>
      </w:ins>
      <w:del w:id="746" w:author="Scribbr Grammar Checker" w:date="2023-05-28T04:26:00Z">
        <w:r w:rsidRPr="00FE1965">
          <w:rPr>
            <w:rFonts w:cs="Times New Roman"/>
            <w:sz w:val="22"/>
            <w:lang w:val="en-US"/>
          </w:rPr>
          <w:delText>.</w:delText>
        </w:r>
      </w:del>
      <w:r w:rsidRPr="00FE1965">
        <w:rPr>
          <w:rFonts w:cs="Times New Roman"/>
          <w:sz w:val="22"/>
          <w:lang w:val="en-US"/>
        </w:rPr>
        <w:t xml:space="preserve"> </w:t>
      </w:r>
      <w:ins w:id="747" w:author="Jonathan Platt" w:date="2023-05-29T18:26:00Z">
        <w:r w:rsidR="000E66A5">
          <w:rPr>
            <w:rFonts w:cs="Times New Roman"/>
            <w:sz w:val="22"/>
            <w:lang w:val="en-US"/>
          </w:rPr>
          <w:t>Still o</w:t>
        </w:r>
      </w:ins>
      <w:del w:id="748" w:author="Jonathan Platt" w:date="2023-05-29T18:26:00Z">
        <w:r w:rsidRPr="00FE1965" w:rsidDel="000E66A5">
          <w:rPr>
            <w:rFonts w:cs="Times New Roman"/>
            <w:sz w:val="22"/>
            <w:lang w:val="en-US"/>
          </w:rPr>
          <w:delText>O</w:delText>
        </w:r>
      </w:del>
      <w:r w:rsidRPr="00FE1965">
        <w:rPr>
          <w:rFonts w:cs="Times New Roman"/>
          <w:sz w:val="22"/>
          <w:lang w:val="en-US"/>
        </w:rPr>
        <w:t>thers</w:t>
      </w:r>
      <w:del w:id="749" w:author="Jonathan Platt" w:date="2023-05-29T18:26:00Z">
        <w:r w:rsidRPr="00FE1965" w:rsidDel="000E66A5">
          <w:rPr>
            <w:rFonts w:cs="Times New Roman"/>
            <w:sz w:val="22"/>
            <w:lang w:val="en-US"/>
          </w:rPr>
          <w:delText>, though,</w:delText>
        </w:r>
      </w:del>
      <w:r w:rsidRPr="00FE1965">
        <w:rPr>
          <w:rFonts w:cs="Times New Roman"/>
          <w:sz w:val="22"/>
          <w:lang w:val="en-US"/>
        </w:rPr>
        <w:t xml:space="preserve"> are determined by how they are being tested</w:t>
      </w:r>
      <w:ins w:id="750" w:author="Jonathan Platt" w:date="2023-05-29T22:49:00Z">
        <w:r w:rsidR="00650B53">
          <w:rPr>
            <w:rFonts w:cs="Times New Roman"/>
            <w:sz w:val="22"/>
            <w:lang w:val="en-US"/>
          </w:rPr>
          <w:t xml:space="preserve"> – </w:t>
        </w:r>
      </w:ins>
      <w:del w:id="751" w:author="Jonathan Platt" w:date="2023-05-29T21:56:00Z">
        <w:r w:rsidRPr="00FE1965" w:rsidDel="008C685A">
          <w:rPr>
            <w:rFonts w:cs="Times New Roman"/>
            <w:sz w:val="22"/>
            <w:lang w:val="en-US"/>
          </w:rPr>
          <w:delText xml:space="preserve">: </w:delText>
        </w:r>
      </w:del>
      <w:ins w:id="752" w:author="Jonathan Platt" w:date="2023-05-29T21:57:00Z">
        <w:r w:rsidR="008C685A">
          <w:rPr>
            <w:rFonts w:cs="Times New Roman"/>
            <w:sz w:val="22"/>
            <w:lang w:val="en-US"/>
          </w:rPr>
          <w:t>e.g.</w:t>
        </w:r>
      </w:ins>
      <w:ins w:id="753" w:author="Jonathan Platt" w:date="2023-05-29T18:26:00Z">
        <w:r w:rsidR="000E66A5">
          <w:rPr>
            <w:rFonts w:cs="Times New Roman"/>
            <w:sz w:val="22"/>
            <w:lang w:val="en-US"/>
          </w:rPr>
          <w:t xml:space="preserve">, </w:t>
        </w:r>
      </w:ins>
      <w:r w:rsidRPr="00FE1965">
        <w:rPr>
          <w:rFonts w:cs="Times New Roman"/>
          <w:sz w:val="22"/>
          <w:lang w:val="en-US"/>
        </w:rPr>
        <w:t xml:space="preserve">automated, </w:t>
      </w:r>
      <w:del w:id="754" w:author="Scribbr Grammar Checker" w:date="2023-05-28T04:26:00Z">
        <w:r w:rsidRPr="00FE1965">
          <w:rPr>
            <w:rFonts w:cs="Times New Roman"/>
            <w:sz w:val="22"/>
            <w:lang w:val="en-US"/>
          </w:rPr>
          <w:delText>semi-automated</w:delText>
        </w:r>
      </w:del>
      <w:ins w:id="755" w:author="Scribbr Grammar Checker" w:date="2023-05-28T04:26:00Z">
        <w:r w:rsidRPr="00FE1965">
          <w:rPr>
            <w:rFonts w:cs="Times New Roman"/>
            <w:sz w:val="22"/>
            <w:lang w:val="en-US"/>
          </w:rPr>
          <w:t>semi-automated,</w:t>
        </w:r>
      </w:ins>
      <w:r w:rsidRPr="00FE1965">
        <w:rPr>
          <w:rFonts w:cs="Times New Roman"/>
          <w:sz w:val="22"/>
          <w:lang w:val="en-US"/>
        </w:rPr>
        <w:t xml:space="preserve"> and manual tests. </w:t>
      </w:r>
    </w:p>
    <w:p w14:paraId="32871283" w14:textId="7416B3ED" w:rsidR="00155525" w:rsidRPr="00FE1965" w:rsidRDefault="00155525" w:rsidP="00DE472D">
      <w:pPr>
        <w:pStyle w:val="ICESTNormal"/>
        <w:rPr>
          <w:rFonts w:cs="Times New Roman"/>
          <w:sz w:val="22"/>
          <w:lang w:val="en-US"/>
        </w:rPr>
      </w:pPr>
      <w:r w:rsidRPr="00FE1965">
        <w:rPr>
          <w:rFonts w:cs="Times New Roman"/>
          <w:sz w:val="22"/>
          <w:lang w:val="en-US"/>
        </w:rPr>
        <w:t>The test automation pyramid (Fig</w:t>
      </w:r>
      <w:ins w:id="756" w:author="Jonathan Platt" w:date="2023-05-29T21:57:00Z">
        <w:r w:rsidR="008C685A">
          <w:rPr>
            <w:rFonts w:cs="Times New Roman"/>
            <w:sz w:val="22"/>
            <w:lang w:val="en-US"/>
          </w:rPr>
          <w:t>ure</w:t>
        </w:r>
      </w:ins>
      <w:del w:id="757" w:author="Jonathan Platt" w:date="2023-05-29T21:57:00Z">
        <w:r w:rsidRPr="00FE1965" w:rsidDel="008C685A">
          <w:rPr>
            <w:rFonts w:cs="Times New Roman"/>
            <w:sz w:val="22"/>
            <w:lang w:val="en-US"/>
          </w:rPr>
          <w:delText>.</w:delText>
        </w:r>
      </w:del>
      <w:r w:rsidRPr="00FE1965">
        <w:rPr>
          <w:rFonts w:cs="Times New Roman"/>
          <w:sz w:val="22"/>
          <w:lang w:val="en-US"/>
        </w:rPr>
        <w:t xml:space="preserve"> 4) was first described by Mike Cohn in his book </w:t>
      </w:r>
      <w:r w:rsidRPr="000E66A5">
        <w:rPr>
          <w:rFonts w:cs="Times New Roman"/>
          <w:i/>
          <w:iCs/>
          <w:sz w:val="22"/>
          <w:lang w:val="en-US"/>
        </w:rPr>
        <w:t>Succeeding with Agile: Software Development Using Scrum</w:t>
      </w:r>
      <w:r w:rsidRPr="00FE1965">
        <w:rPr>
          <w:rFonts w:cs="Times New Roman"/>
          <w:sz w:val="22"/>
          <w:lang w:val="en-US"/>
        </w:rPr>
        <w:t xml:space="preserve"> [1]. The </w:t>
      </w:r>
      <w:del w:id="759" w:author="Jonathan Platt" w:date="2023-05-29T21:58:00Z">
        <w:r w:rsidRPr="00FE1965" w:rsidDel="008C685A">
          <w:rPr>
            <w:rFonts w:cs="Times New Roman"/>
            <w:sz w:val="22"/>
            <w:lang w:val="en-US"/>
          </w:rPr>
          <w:delText xml:space="preserve">test automation </w:delText>
        </w:r>
      </w:del>
      <w:r w:rsidRPr="00FE1965">
        <w:rPr>
          <w:rFonts w:cs="Times New Roman"/>
          <w:sz w:val="22"/>
          <w:lang w:val="en-US"/>
        </w:rPr>
        <w:t xml:space="preserve">pyramid depicts the types of tests that should be performed at various stages of the software development lifecycle and how often they should occur in a testing suite to ensure the quality of the program. The notion behind the pyramid is that testers should </w:t>
      </w:r>
      <w:del w:id="760" w:author="Scribbr Grammar Checker" w:date="2023-05-28T04:26:00Z">
        <w:r w:rsidRPr="00FE1965">
          <w:rPr>
            <w:rFonts w:cs="Times New Roman"/>
            <w:sz w:val="22"/>
            <w:lang w:val="en-US"/>
          </w:rPr>
          <w:delText>dedicate</w:delText>
        </w:r>
      </w:del>
      <w:ins w:id="761" w:author="Scribbr Grammar Checker" w:date="2023-05-28T04:26:00Z">
        <w:r w:rsidRPr="00FE1965">
          <w:rPr>
            <w:rFonts w:cs="Times New Roman"/>
            <w:sz w:val="22"/>
            <w:lang w:val="en-US"/>
          </w:rPr>
          <w:t>devote</w:t>
        </w:r>
      </w:ins>
      <w:r w:rsidRPr="00FE1965">
        <w:rPr>
          <w:rFonts w:cs="Times New Roman"/>
          <w:sz w:val="22"/>
          <w:lang w:val="en-US"/>
        </w:rPr>
        <w:t xml:space="preserve"> more effort to basic tests before moving on to more complicated ones.</w:t>
      </w:r>
    </w:p>
    <w:p w14:paraId="31E7381D" w14:textId="77777777" w:rsidR="00DE472D" w:rsidRPr="00FE1965" w:rsidRDefault="00DE472D" w:rsidP="00DE472D">
      <w:pPr>
        <w:pStyle w:val="ICESTNormal"/>
        <w:rPr>
          <w:rFonts w:cs="Times New Roman"/>
          <w:sz w:val="22"/>
          <w:lang w:val="en-US"/>
        </w:rPr>
      </w:pPr>
    </w:p>
    <w:p w14:paraId="291C5160" w14:textId="1994A344" w:rsidR="00155525" w:rsidRPr="00FE1965" w:rsidRDefault="00155525" w:rsidP="00155525">
      <w:pPr>
        <w:pStyle w:val="ICESTNormal"/>
        <w:ind w:firstLine="0"/>
        <w:jc w:val="center"/>
        <w:rPr>
          <w:rFonts w:cs="Times New Roman"/>
          <w:sz w:val="22"/>
          <w:lang w:val="en-US"/>
        </w:rPr>
      </w:pPr>
      <w:r w:rsidRPr="00FE1965">
        <w:rPr>
          <w:lang w:val="en-US"/>
        </w:rPr>
        <w:lastRenderedPageBreak/>
        <w:drawing>
          <wp:inline distT="0" distB="0" distL="0" distR="0" wp14:anchorId="764835ED" wp14:editId="6B06A28C">
            <wp:extent cx="2902270" cy="2483892"/>
            <wp:effectExtent l="133350" t="57150" r="88900" b="126365"/>
            <wp:docPr id="5" name="Picture 5"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30C1347C" w:rsidR="00155525" w:rsidRPr="00FE1965" w:rsidRDefault="00155525" w:rsidP="00DE472D">
      <w:pPr>
        <w:spacing w:after="0"/>
        <w:jc w:val="center"/>
        <w:rPr>
          <w:rFonts w:ascii="Times New Roman" w:hAnsi="Times New Roman"/>
          <w:i/>
          <w:sz w:val="20"/>
          <w:szCs w:val="20"/>
          <w:lang w:val="en-US"/>
        </w:rPr>
      </w:pPr>
      <w:r w:rsidRPr="00FE1965">
        <w:rPr>
          <w:rFonts w:ascii="Times New Roman" w:hAnsi="Times New Roman"/>
          <w:i/>
          <w:sz w:val="20"/>
          <w:lang w:val="en-US"/>
        </w:rPr>
        <w:t>Figure 4.  The agile test automation pyramid by Mike Cohn</w:t>
      </w:r>
      <w:del w:id="762" w:author="Britta Thielmann" w:date="2023-06-04T11:57:00Z">
        <w:r w:rsidRPr="00FE1965" w:rsidDel="007A0F01">
          <w:rPr>
            <w:rFonts w:ascii="Times New Roman" w:hAnsi="Times New Roman"/>
            <w:i/>
            <w:sz w:val="20"/>
            <w:lang w:val="en-US"/>
          </w:rPr>
          <w:delText xml:space="preserve"> </w:delText>
        </w:r>
      </w:del>
      <w:ins w:id="763" w:author="Britta Thielmann" w:date="2023-06-04T11:57:00Z">
        <w:r w:rsidR="007A0F01">
          <w:rPr>
            <w:rFonts w:ascii="Times New Roman" w:hAnsi="Times New Roman"/>
            <w:i/>
            <w:sz w:val="20"/>
            <w:lang w:val="en-US"/>
          </w:rPr>
          <w:t xml:space="preserve"> </w:t>
        </w:r>
        <w:r w:rsidR="007A0F01">
          <w:rPr>
            <w:rFonts w:ascii="Times New Roman" w:hAnsi="Times New Roman"/>
            <w:iCs/>
            <w:sz w:val="20"/>
            <w:lang w:val="en-US"/>
          </w:rPr>
          <w:t>[1]</w:t>
        </w:r>
      </w:ins>
      <w:del w:id="764" w:author="Britta Thielmann" w:date="2023-06-04T11:57:00Z">
        <w:r w:rsidRPr="00FE1965" w:rsidDel="007A0F01">
          <w:rPr>
            <w:rFonts w:ascii="Times New Roman" w:hAnsi="Times New Roman"/>
            <w:i/>
            <w:sz w:val="20"/>
            <w:lang w:val="en-US"/>
          </w:rPr>
          <w:delText>(</w:delText>
        </w:r>
        <w:r w:rsidRPr="003629EF" w:rsidDel="007A0F01">
          <w:rPr>
            <w:rFonts w:ascii="Times New Roman" w:hAnsi="Times New Roman"/>
            <w:iCs/>
            <w:sz w:val="20"/>
            <w:lang w:val="en-US"/>
          </w:rPr>
          <w:delText>Succeeding with Agile: Software Development Using Scrum</w:delText>
        </w:r>
        <w:r w:rsidRPr="00FE1965" w:rsidDel="007A0F01">
          <w:rPr>
            <w:rFonts w:ascii="Times New Roman" w:hAnsi="Times New Roman"/>
            <w:i/>
            <w:sz w:val="20"/>
            <w:lang w:val="en-US"/>
          </w:rPr>
          <w:delText>)</w:delText>
        </w:r>
      </w:del>
      <w:del w:id="766" w:author="Jonathan Platt" w:date="2023-05-29T18:28:00Z">
        <w:r w:rsidRPr="00FE1965" w:rsidDel="003629EF">
          <w:rPr>
            <w:rFonts w:ascii="Times New Roman" w:hAnsi="Times New Roman"/>
            <w:i/>
            <w:sz w:val="20"/>
            <w:lang w:val="en-US"/>
          </w:rPr>
          <w:delText>.</w:delText>
        </w:r>
      </w:del>
    </w:p>
    <w:p w14:paraId="34168E5F" w14:textId="77777777" w:rsidR="009D1672" w:rsidRPr="00FE1965" w:rsidRDefault="009D1672" w:rsidP="00DE472D">
      <w:pPr>
        <w:spacing w:after="0"/>
        <w:jc w:val="center"/>
        <w:rPr>
          <w:rFonts w:ascii="Times New Roman" w:hAnsi="Times New Roman"/>
          <w:i/>
          <w:sz w:val="20"/>
          <w:szCs w:val="20"/>
          <w:lang w:val="en-US"/>
        </w:rPr>
      </w:pPr>
    </w:p>
    <w:p w14:paraId="63FDF571" w14:textId="01A42CB9" w:rsidR="00155525" w:rsidRPr="00FE1965" w:rsidRDefault="00E00DB0" w:rsidP="00155525">
      <w:pPr>
        <w:pStyle w:val="ICESTNormal"/>
        <w:rPr>
          <w:rFonts w:cs="Times New Roman"/>
          <w:sz w:val="22"/>
          <w:lang w:val="en-US"/>
        </w:rPr>
      </w:pPr>
      <w:del w:id="767" w:author="Jonathan Platt" w:date="2023-05-29T18:28:00Z">
        <w:r w:rsidRPr="00FE1965" w:rsidDel="003629EF">
          <w:rPr>
            <w:rFonts w:cs="Times New Roman"/>
            <w:sz w:val="22"/>
            <w:lang w:val="en-US"/>
          </w:rPr>
          <w:delText>On fig. 4</w:delText>
        </w:r>
      </w:del>
      <w:ins w:id="768" w:author="Jonathan Platt" w:date="2023-05-29T18:28:00Z">
        <w:r w:rsidR="003629EF">
          <w:rPr>
            <w:rFonts w:cs="Times New Roman"/>
            <w:sz w:val="22"/>
            <w:lang w:val="en-US"/>
          </w:rPr>
          <w:t>In Figure 4,</w:t>
        </w:r>
      </w:ins>
      <w:r w:rsidRPr="00FE1965">
        <w:rPr>
          <w:rFonts w:cs="Times New Roman"/>
          <w:sz w:val="22"/>
          <w:lang w:val="en-US"/>
        </w:rPr>
        <w:t xml:space="preserve"> f</w:t>
      </w:r>
      <w:r w:rsidR="00155525" w:rsidRPr="00FE1965">
        <w:rPr>
          <w:rFonts w:cs="Times New Roman"/>
          <w:sz w:val="22"/>
          <w:lang w:val="en-US"/>
        </w:rPr>
        <w:t xml:space="preserve">our different </w:t>
      </w:r>
      <w:del w:id="769" w:author="Jonathan Platt" w:date="2023-05-29T18:28:00Z">
        <w:r w:rsidR="00155525" w:rsidRPr="00FE1965" w:rsidDel="003629EF">
          <w:rPr>
            <w:rFonts w:cs="Times New Roman"/>
            <w:sz w:val="22"/>
            <w:lang w:val="en-US"/>
          </w:rPr>
          <w:delText>test kinds</w:delText>
        </w:r>
      </w:del>
      <w:ins w:id="770" w:author="Jonathan Platt" w:date="2023-05-29T18:28:00Z">
        <w:r w:rsidR="003629EF">
          <w:rPr>
            <w:rFonts w:cs="Times New Roman"/>
            <w:sz w:val="22"/>
            <w:lang w:val="en-US"/>
          </w:rPr>
          <w:t>kinds of test</w:t>
        </w:r>
      </w:ins>
      <w:r w:rsidR="00155525" w:rsidRPr="00FE1965">
        <w:rPr>
          <w:rFonts w:cs="Times New Roman"/>
          <w:sz w:val="22"/>
          <w:lang w:val="en-US"/>
        </w:rPr>
        <w:t xml:space="preserve"> are identified: </w:t>
      </w:r>
    </w:p>
    <w:p w14:paraId="20BDE192" w14:textId="7DE468EB" w:rsidR="00155525" w:rsidRPr="00FE1965" w:rsidRDefault="00155525" w:rsidP="00155525">
      <w:pPr>
        <w:pStyle w:val="ICESTNormal"/>
        <w:rPr>
          <w:rFonts w:cs="Times New Roman"/>
          <w:sz w:val="22"/>
          <w:lang w:val="en-US"/>
        </w:rPr>
      </w:pPr>
      <w:r w:rsidRPr="00FE1965">
        <w:rPr>
          <w:rFonts w:cs="Times New Roman"/>
          <w:sz w:val="22"/>
          <w:lang w:val="en-US"/>
        </w:rPr>
        <w:t xml:space="preserve">1) </w:t>
      </w:r>
      <w:r w:rsidRPr="008C685A">
        <w:rPr>
          <w:rFonts w:cs="Times New Roman"/>
          <w:sz w:val="22"/>
          <w:lang w:val="en-US"/>
        </w:rPr>
        <w:t>Unit tests</w:t>
      </w:r>
      <w:r w:rsidRPr="00FE1965">
        <w:rPr>
          <w:rFonts w:cs="Times New Roman"/>
          <w:sz w:val="22"/>
          <w:lang w:val="en-US"/>
        </w:rPr>
        <w:t xml:space="preserve"> </w:t>
      </w:r>
      <w:ins w:id="771" w:author="Jonathan Platt" w:date="2023-05-29T18:28:00Z">
        <w:r w:rsidR="003629EF">
          <w:rPr>
            <w:rFonts w:cs="Times New Roman"/>
            <w:sz w:val="22"/>
            <w:lang w:val="en-US"/>
          </w:rPr>
          <w:t>–</w:t>
        </w:r>
      </w:ins>
      <w:del w:id="772" w:author="Jonathan Platt" w:date="2023-05-29T18:28:00Z">
        <w:r w:rsidRPr="00FE1965" w:rsidDel="003629EF">
          <w:rPr>
            <w:rFonts w:cs="Times New Roman"/>
            <w:sz w:val="22"/>
            <w:lang w:val="en-US"/>
          </w:rPr>
          <w:delText>-</w:delText>
        </w:r>
      </w:del>
      <w:r w:rsidRPr="00FE1965">
        <w:rPr>
          <w:rFonts w:cs="Times New Roman"/>
          <w:sz w:val="22"/>
          <w:lang w:val="en-US"/>
        </w:rPr>
        <w:t xml:space="preserve"> automated tests that check how well a single piece of code works on its own;</w:t>
      </w:r>
    </w:p>
    <w:p w14:paraId="2F8358A2" w14:textId="41F68533" w:rsidR="00155525" w:rsidRPr="00FE1965" w:rsidRDefault="00155525" w:rsidP="00155525">
      <w:pPr>
        <w:pStyle w:val="ICESTNormal"/>
        <w:rPr>
          <w:rFonts w:cs="Times New Roman"/>
          <w:sz w:val="22"/>
          <w:lang w:val="en-US"/>
        </w:rPr>
      </w:pPr>
      <w:r w:rsidRPr="00FE1965">
        <w:rPr>
          <w:rFonts w:cs="Times New Roman"/>
          <w:sz w:val="22"/>
          <w:lang w:val="en-US"/>
        </w:rPr>
        <w:t xml:space="preserve">2) </w:t>
      </w:r>
      <w:ins w:id="773" w:author="Jonathan Platt" w:date="2023-05-29T18:28:00Z">
        <w:r w:rsidR="003629EF" w:rsidRPr="008C685A">
          <w:rPr>
            <w:rFonts w:cs="Times New Roman"/>
            <w:sz w:val="22"/>
            <w:lang w:val="en-US"/>
          </w:rPr>
          <w:t>S</w:t>
        </w:r>
      </w:ins>
      <w:del w:id="774" w:author="Jonathan Platt" w:date="2023-05-29T18:28:00Z">
        <w:r w:rsidRPr="008C685A" w:rsidDel="003629EF">
          <w:rPr>
            <w:rFonts w:cs="Times New Roman"/>
            <w:sz w:val="22"/>
            <w:lang w:val="en-US"/>
          </w:rPr>
          <w:delText>s</w:delText>
        </w:r>
      </w:del>
      <w:r w:rsidRPr="008C685A">
        <w:rPr>
          <w:rFonts w:cs="Times New Roman"/>
          <w:sz w:val="22"/>
          <w:lang w:val="en-US"/>
        </w:rPr>
        <w:t>ervice tests</w:t>
      </w:r>
      <w:r w:rsidRPr="00FE1965">
        <w:rPr>
          <w:rFonts w:cs="Times New Roman"/>
          <w:sz w:val="22"/>
          <w:lang w:val="en-US"/>
        </w:rPr>
        <w:t xml:space="preserve"> </w:t>
      </w:r>
      <w:del w:id="775" w:author="Jonathan Platt" w:date="2023-05-29T18:28:00Z">
        <w:r w:rsidRPr="00FE1965" w:rsidDel="003629EF">
          <w:rPr>
            <w:rFonts w:cs="Times New Roman"/>
            <w:sz w:val="22"/>
            <w:lang w:val="en-US"/>
          </w:rPr>
          <w:delText>-</w:delText>
        </w:r>
      </w:del>
      <w:ins w:id="776" w:author="Jonathan Platt" w:date="2023-05-29T18:28:00Z">
        <w:r w:rsidR="003629EF">
          <w:rPr>
            <w:rFonts w:cs="Times New Roman"/>
            <w:sz w:val="22"/>
            <w:lang w:val="en-US"/>
          </w:rPr>
          <w:t>–</w:t>
        </w:r>
      </w:ins>
      <w:r w:rsidRPr="00FE1965">
        <w:rPr>
          <w:rFonts w:cs="Times New Roman"/>
          <w:sz w:val="22"/>
          <w:lang w:val="en-US"/>
        </w:rPr>
        <w:t xml:space="preserve"> automated tests that check how well a group of classes and methods that provide a service to users work</w:t>
      </w:r>
      <w:ins w:id="777" w:author="Jonathan Platt" w:date="2023-05-29T18:29:00Z">
        <w:r w:rsidR="003629EF">
          <w:rPr>
            <w:rFonts w:cs="Times New Roman"/>
            <w:sz w:val="22"/>
            <w:lang w:val="en-US"/>
          </w:rPr>
          <w:t>s</w:t>
        </w:r>
      </w:ins>
      <w:r w:rsidRPr="00FE1965">
        <w:rPr>
          <w:rFonts w:cs="Times New Roman"/>
          <w:sz w:val="22"/>
          <w:lang w:val="en-US"/>
        </w:rPr>
        <w:t>;</w:t>
      </w:r>
    </w:p>
    <w:p w14:paraId="5CEC1A56" w14:textId="52545CA0" w:rsidR="00155525" w:rsidRPr="00FE1965" w:rsidRDefault="00155525" w:rsidP="00155525">
      <w:pPr>
        <w:pStyle w:val="ICESTNormal"/>
        <w:rPr>
          <w:rFonts w:cs="Times New Roman"/>
          <w:sz w:val="22"/>
          <w:lang w:val="en-US"/>
        </w:rPr>
      </w:pPr>
      <w:r w:rsidRPr="00FE1965">
        <w:rPr>
          <w:rFonts w:cs="Times New Roman"/>
          <w:sz w:val="22"/>
          <w:lang w:val="en-US"/>
        </w:rPr>
        <w:t xml:space="preserve">3) </w:t>
      </w:r>
      <w:r w:rsidRPr="008C685A">
        <w:rPr>
          <w:rFonts w:cs="Times New Roman"/>
          <w:sz w:val="22"/>
          <w:lang w:val="en-US"/>
        </w:rPr>
        <w:t>UI tests</w:t>
      </w:r>
      <w:r w:rsidRPr="00FE1965">
        <w:rPr>
          <w:rFonts w:cs="Times New Roman"/>
          <w:sz w:val="22"/>
          <w:lang w:val="en-US"/>
        </w:rPr>
        <w:t xml:space="preserve"> </w:t>
      </w:r>
      <w:del w:id="778" w:author="Jonathan Platt" w:date="2023-05-29T18:29:00Z">
        <w:r w:rsidRPr="00FE1965" w:rsidDel="003629EF">
          <w:rPr>
            <w:rFonts w:cs="Times New Roman"/>
            <w:sz w:val="22"/>
            <w:lang w:val="en-US"/>
          </w:rPr>
          <w:delText>-</w:delText>
        </w:r>
      </w:del>
      <w:ins w:id="779" w:author="Jonathan Platt" w:date="2023-05-29T18:29:00Z">
        <w:r w:rsidR="003629EF">
          <w:rPr>
            <w:rFonts w:cs="Times New Roman"/>
            <w:sz w:val="22"/>
            <w:lang w:val="en-US"/>
          </w:rPr>
          <w:t>–</w:t>
        </w:r>
      </w:ins>
      <w:r w:rsidRPr="00FE1965">
        <w:rPr>
          <w:rFonts w:cs="Times New Roman"/>
          <w:sz w:val="22"/>
          <w:lang w:val="en-US"/>
        </w:rPr>
        <w:t xml:space="preserve"> automated tests that check that the </w:t>
      </w:r>
      <w:del w:id="780" w:author="Jonathan Platt" w:date="2023-05-29T18:29:00Z">
        <w:r w:rsidRPr="00FE1965" w:rsidDel="003629EF">
          <w:rPr>
            <w:rFonts w:cs="Times New Roman"/>
            <w:sz w:val="22"/>
            <w:lang w:val="en-US"/>
          </w:rPr>
          <w:delText xml:space="preserve">whole </w:delText>
        </w:r>
      </w:del>
      <w:ins w:id="781" w:author="Jonathan Platt" w:date="2023-05-29T18:29:00Z">
        <w:r w:rsidR="003629EF">
          <w:rPr>
            <w:rFonts w:cs="Times New Roman"/>
            <w:sz w:val="22"/>
            <w:lang w:val="en-US"/>
          </w:rPr>
          <w:t>entire</w:t>
        </w:r>
        <w:r w:rsidR="003629EF" w:rsidRPr="00FE1965">
          <w:rPr>
            <w:rFonts w:cs="Times New Roman"/>
            <w:sz w:val="22"/>
            <w:lang w:val="en-US"/>
          </w:rPr>
          <w:t xml:space="preserve"> </w:t>
        </w:r>
      </w:ins>
      <w:r w:rsidRPr="00FE1965">
        <w:rPr>
          <w:rFonts w:cs="Times New Roman"/>
          <w:sz w:val="22"/>
          <w:lang w:val="en-US"/>
        </w:rPr>
        <w:t>application works (from the user interface to the database);</w:t>
      </w:r>
      <w:ins w:id="782" w:author="Jonathan Platt" w:date="2023-05-29T18:29:00Z">
        <w:r w:rsidR="003629EF">
          <w:rPr>
            <w:rFonts w:cs="Times New Roman"/>
            <w:sz w:val="22"/>
            <w:lang w:val="en-US"/>
          </w:rPr>
          <w:t xml:space="preserve"> and</w:t>
        </w:r>
      </w:ins>
    </w:p>
    <w:p w14:paraId="68BB4D20" w14:textId="55D5FB4F" w:rsidR="00155525" w:rsidRPr="00FE1965" w:rsidRDefault="00155525" w:rsidP="00155525">
      <w:pPr>
        <w:pStyle w:val="ICESTNormal"/>
        <w:rPr>
          <w:rFonts w:cs="Times New Roman"/>
          <w:sz w:val="22"/>
          <w:lang w:val="en-US"/>
        </w:rPr>
      </w:pPr>
      <w:r w:rsidRPr="00FE1965">
        <w:rPr>
          <w:rFonts w:cs="Times New Roman"/>
          <w:sz w:val="22"/>
          <w:lang w:val="en-US"/>
        </w:rPr>
        <w:t xml:space="preserve">4) </w:t>
      </w:r>
      <w:r w:rsidRPr="008C685A">
        <w:rPr>
          <w:rFonts w:cs="Times New Roman"/>
          <w:sz w:val="22"/>
          <w:lang w:val="en-US"/>
        </w:rPr>
        <w:t>Manual tests</w:t>
      </w:r>
      <w:r w:rsidRPr="00FE1965">
        <w:rPr>
          <w:rFonts w:cs="Times New Roman"/>
          <w:sz w:val="22"/>
          <w:lang w:val="en-US"/>
        </w:rPr>
        <w:t xml:space="preserve"> </w:t>
      </w:r>
      <w:del w:id="783" w:author="Jonathan Platt" w:date="2023-05-29T18:29:00Z">
        <w:r w:rsidRPr="00FE1965" w:rsidDel="003629EF">
          <w:rPr>
            <w:rFonts w:cs="Times New Roman"/>
            <w:sz w:val="22"/>
            <w:lang w:val="en-US"/>
          </w:rPr>
          <w:delText>-</w:delText>
        </w:r>
      </w:del>
      <w:ins w:id="784" w:author="Jonathan Platt" w:date="2023-05-29T18:29:00Z">
        <w:r w:rsidR="003629EF">
          <w:rPr>
            <w:rFonts w:cs="Times New Roman"/>
            <w:sz w:val="22"/>
            <w:lang w:val="en-US"/>
          </w:rPr>
          <w:t>–</w:t>
        </w:r>
      </w:ins>
      <w:r w:rsidRPr="00FE1965">
        <w:rPr>
          <w:rFonts w:cs="Times New Roman"/>
          <w:sz w:val="22"/>
          <w:lang w:val="en-US"/>
        </w:rPr>
        <w:t xml:space="preserve"> tests </w:t>
      </w:r>
      <w:del w:id="785" w:author="Jonathan Platt" w:date="2023-05-29T18:30:00Z">
        <w:r w:rsidRPr="00FE1965" w:rsidDel="003629EF">
          <w:rPr>
            <w:rFonts w:cs="Times New Roman"/>
            <w:sz w:val="22"/>
            <w:lang w:val="en-US"/>
          </w:rPr>
          <w:delText xml:space="preserve">done </w:delText>
        </w:r>
      </w:del>
      <w:ins w:id="786" w:author="Jonathan Platt" w:date="2023-05-29T18:30:00Z">
        <w:r w:rsidR="003629EF">
          <w:rPr>
            <w:rFonts w:cs="Times New Roman"/>
            <w:sz w:val="22"/>
            <w:lang w:val="en-US"/>
          </w:rPr>
          <w:t>performed</w:t>
        </w:r>
        <w:r w:rsidR="003629EF" w:rsidRPr="00FE1965">
          <w:rPr>
            <w:rFonts w:cs="Times New Roman"/>
            <w:sz w:val="22"/>
            <w:lang w:val="en-US"/>
          </w:rPr>
          <w:t xml:space="preserve"> </w:t>
        </w:r>
      </w:ins>
      <w:r w:rsidRPr="00FE1965">
        <w:rPr>
          <w:rFonts w:cs="Times New Roman"/>
          <w:sz w:val="22"/>
          <w:lang w:val="en-US"/>
        </w:rPr>
        <w:t>by a person</w:t>
      </w:r>
      <w:ins w:id="787" w:author="Jonathan Platt" w:date="2023-05-29T18:30:00Z">
        <w:r w:rsidR="003629EF">
          <w:rPr>
            <w:rFonts w:cs="Times New Roman"/>
            <w:sz w:val="22"/>
            <w:lang w:val="en-US"/>
          </w:rPr>
          <w:t xml:space="preserve"> which also</w:t>
        </w:r>
      </w:ins>
      <w:del w:id="788" w:author="Jonathan Platt" w:date="2023-05-29T18:30:00Z">
        <w:r w:rsidRPr="00FE1965" w:rsidDel="003629EF">
          <w:rPr>
            <w:rFonts w:cs="Times New Roman"/>
            <w:sz w:val="22"/>
            <w:lang w:val="en-US"/>
          </w:rPr>
          <w:delText>, also</w:delText>
        </w:r>
      </w:del>
      <w:r w:rsidRPr="00FE1965">
        <w:rPr>
          <w:rFonts w:cs="Times New Roman"/>
          <w:sz w:val="22"/>
          <w:lang w:val="en-US"/>
        </w:rPr>
        <w:t xml:space="preserve"> check the full application's functionality</w:t>
      </w:r>
      <w:ins w:id="789" w:author="Jonathan Platt" w:date="2023-05-29T18:30:00Z">
        <w:r w:rsidR="003629EF">
          <w:rPr>
            <w:rFonts w:cs="Times New Roman"/>
            <w:sz w:val="22"/>
            <w:lang w:val="en-US"/>
          </w:rPr>
          <w:t>.</w:t>
        </w:r>
      </w:ins>
      <w:del w:id="790" w:author="Jonathan Platt" w:date="2023-05-29T18:30:00Z">
        <w:r w:rsidRPr="00FE1965" w:rsidDel="003629EF">
          <w:rPr>
            <w:rFonts w:cs="Times New Roman"/>
            <w:sz w:val="22"/>
            <w:lang w:val="en-US"/>
          </w:rPr>
          <w:delText>;</w:delText>
        </w:r>
      </w:del>
    </w:p>
    <w:p w14:paraId="3692E638" w14:textId="2441831B" w:rsidR="00155525" w:rsidRPr="00FE1965" w:rsidRDefault="00155525" w:rsidP="00155525">
      <w:pPr>
        <w:pStyle w:val="ICESTNormal"/>
        <w:rPr>
          <w:rFonts w:cs="Times New Roman"/>
          <w:sz w:val="22"/>
          <w:lang w:val="en-US"/>
        </w:rPr>
      </w:pPr>
      <w:r w:rsidRPr="00FE1965">
        <w:rPr>
          <w:rFonts w:cs="Times New Roman"/>
          <w:sz w:val="22"/>
          <w:lang w:val="en-US"/>
        </w:rPr>
        <w:t>The test automation pyramid captures the essence of how each type of test becomes more expensive. As a result, the system should have many low-cost tests and a small number of high-cost tests.</w:t>
      </w:r>
    </w:p>
    <w:p w14:paraId="004F7648" w14:textId="7003B6C6" w:rsidR="008474C2" w:rsidRPr="00FE1965" w:rsidRDefault="008474C2" w:rsidP="00155525">
      <w:pPr>
        <w:pStyle w:val="ICESTNormal"/>
        <w:rPr>
          <w:rFonts w:cs="Times New Roman"/>
          <w:sz w:val="22"/>
          <w:lang w:val="en-US"/>
        </w:rPr>
      </w:pPr>
      <w:r w:rsidRPr="00FE1965">
        <w:rPr>
          <w:rFonts w:cs="Times New Roman"/>
          <w:sz w:val="22"/>
          <w:lang w:val="en-US"/>
        </w:rPr>
        <w:t xml:space="preserve">By implementing TDD, programmers </w:t>
      </w:r>
      <w:del w:id="791" w:author="Jonathan Platt" w:date="2023-05-29T22:01:00Z">
        <w:r w:rsidRPr="00FE1965" w:rsidDel="008C685A">
          <w:rPr>
            <w:rFonts w:cs="Times New Roman"/>
            <w:sz w:val="22"/>
            <w:lang w:val="en-US"/>
          </w:rPr>
          <w:delText xml:space="preserve">could </w:delText>
        </w:r>
      </w:del>
      <w:ins w:id="792" w:author="Jonathan Platt" w:date="2023-05-29T22:01:00Z">
        <w:r w:rsidR="008C685A">
          <w:rPr>
            <w:rFonts w:cs="Times New Roman"/>
            <w:sz w:val="22"/>
            <w:lang w:val="en-US"/>
          </w:rPr>
          <w:t>have the ability to</w:t>
        </w:r>
        <w:r w:rsidR="008C685A" w:rsidRPr="00FE1965">
          <w:rPr>
            <w:rFonts w:cs="Times New Roman"/>
            <w:sz w:val="22"/>
            <w:lang w:val="en-US"/>
          </w:rPr>
          <w:t xml:space="preserve"> </w:t>
        </w:r>
      </w:ins>
      <w:r w:rsidRPr="00FE1965">
        <w:rPr>
          <w:rFonts w:cs="Times New Roman"/>
          <w:sz w:val="22"/>
          <w:lang w:val="en-US"/>
        </w:rPr>
        <w:t>identify potential problems early on and validate the veracity of the domain models. In addition, the iterative nature of TDD enables frequent feedback, which facilitates continuous refinement and adaptability in cloud service development [37].</w:t>
      </w:r>
    </w:p>
    <w:p w14:paraId="7461F25E" w14:textId="3F266F79" w:rsidR="0092581F" w:rsidRPr="00FE1965" w:rsidRDefault="0092581F" w:rsidP="00155525">
      <w:pPr>
        <w:pStyle w:val="ICESTNormal"/>
        <w:rPr>
          <w:rFonts w:cs="Times New Roman"/>
          <w:sz w:val="22"/>
          <w:lang w:val="en-US"/>
        </w:rPr>
      </w:pPr>
    </w:p>
    <w:p w14:paraId="408F4C19" w14:textId="56B237E0" w:rsidR="0092581F" w:rsidRPr="00FE1965" w:rsidRDefault="0092581F" w:rsidP="00155525">
      <w:pPr>
        <w:pStyle w:val="ICESTNormal"/>
        <w:rPr>
          <w:rFonts w:cs="Times New Roman"/>
          <w:b/>
          <w:sz w:val="22"/>
          <w:szCs w:val="46"/>
          <w:lang w:val="en-US" w:eastAsia="en-GB"/>
        </w:rPr>
      </w:pPr>
      <w:r w:rsidRPr="00FE1965">
        <w:rPr>
          <w:rFonts w:cs="Times New Roman"/>
          <w:b/>
          <w:sz w:val="22"/>
          <w:lang w:val="en-US"/>
        </w:rPr>
        <w:t>Limitations</w:t>
      </w:r>
    </w:p>
    <w:p w14:paraId="46BE7F88" w14:textId="77777777" w:rsidR="0092581F" w:rsidRPr="00FE1965" w:rsidRDefault="0092581F" w:rsidP="00155525">
      <w:pPr>
        <w:pStyle w:val="ICESTNormal"/>
        <w:rPr>
          <w:rFonts w:cs="Times New Roman"/>
          <w:sz w:val="22"/>
          <w:lang w:val="en-US"/>
        </w:rPr>
      </w:pPr>
    </w:p>
    <w:p w14:paraId="36E61888" w14:textId="1B08362B" w:rsidR="0092581F" w:rsidRPr="00FE1965" w:rsidRDefault="0092581F" w:rsidP="00071A3E">
      <w:pPr>
        <w:pStyle w:val="ICESTNormal"/>
        <w:rPr>
          <w:rFonts w:cs="Times New Roman"/>
          <w:sz w:val="22"/>
          <w:lang w:val="en-US"/>
        </w:rPr>
      </w:pPr>
      <w:r w:rsidRPr="00FE1965">
        <w:rPr>
          <w:rFonts w:cs="Times New Roman"/>
          <w:sz w:val="22"/>
          <w:lang w:val="en-US"/>
        </w:rPr>
        <w:t>The DDD patterns presented in this article should not be applied universally. They introduce constraints</w:t>
      </w:r>
      <w:del w:id="793" w:author="Jonathan Platt" w:date="2023-05-29T18:31:00Z">
        <w:r w:rsidRPr="00FE1965" w:rsidDel="003629EF">
          <w:rPr>
            <w:rFonts w:cs="Times New Roman"/>
            <w:sz w:val="22"/>
            <w:lang w:val="en-US"/>
          </w:rPr>
          <w:delText>,</w:delText>
        </w:r>
      </w:del>
      <w:r w:rsidRPr="00FE1965">
        <w:rPr>
          <w:rFonts w:cs="Times New Roman"/>
          <w:sz w:val="22"/>
          <w:lang w:val="en-US"/>
        </w:rPr>
        <w:t xml:space="preserve"> </w:t>
      </w:r>
      <w:ins w:id="794" w:author="Jonathan Platt" w:date="2023-05-29T18:31:00Z">
        <w:r w:rsidR="003629EF">
          <w:rPr>
            <w:rFonts w:cs="Times New Roman"/>
            <w:sz w:val="22"/>
            <w:lang w:val="en-US"/>
          </w:rPr>
          <w:t>that</w:t>
        </w:r>
      </w:ins>
      <w:del w:id="795" w:author="Jonathan Platt" w:date="2023-05-29T18:31:00Z">
        <w:r w:rsidRPr="00FE1965" w:rsidDel="003629EF">
          <w:rPr>
            <w:rFonts w:cs="Times New Roman"/>
            <w:sz w:val="22"/>
            <w:lang w:val="en-US"/>
          </w:rPr>
          <w:delText>which</w:delText>
        </w:r>
      </w:del>
      <w:r w:rsidRPr="00FE1965">
        <w:rPr>
          <w:rFonts w:cs="Times New Roman"/>
          <w:sz w:val="22"/>
          <w:lang w:val="en-US"/>
        </w:rPr>
        <w:t xml:space="preserve"> provide benefits such as higher quality over time. </w:t>
      </w:r>
      <w:commentRangeStart w:id="796"/>
      <w:ins w:id="797" w:author="Jonathan Platt" w:date="2023-05-29T18:31:00Z">
        <w:r w:rsidR="003629EF">
          <w:rPr>
            <w:rFonts w:cs="Times New Roman"/>
            <w:sz w:val="22"/>
            <w:lang w:val="en-US"/>
          </w:rPr>
          <w:t>Time and effort are required to</w:t>
        </w:r>
      </w:ins>
      <w:del w:id="798" w:author="Jonathan Platt" w:date="2023-05-29T18:31:00Z">
        <w:r w:rsidRPr="00FE1965" w:rsidDel="003629EF">
          <w:rPr>
            <w:rFonts w:cs="Times New Roman"/>
            <w:sz w:val="22"/>
            <w:lang w:val="en-US"/>
          </w:rPr>
          <w:delText>To</w:delText>
        </w:r>
      </w:del>
      <w:r w:rsidRPr="00FE1965">
        <w:rPr>
          <w:rFonts w:cs="Times New Roman"/>
          <w:sz w:val="22"/>
          <w:lang w:val="en-US"/>
        </w:rPr>
        <w:t xml:space="preserve"> properly comprehend and implement the numerous DDD layers, patterns, and concepts</w:t>
      </w:r>
      <w:ins w:id="799" w:author="Jonathan Platt" w:date="2023-05-29T18:31:00Z">
        <w:r w:rsidR="003629EF">
          <w:rPr>
            <w:rFonts w:cs="Times New Roman"/>
            <w:sz w:val="22"/>
            <w:lang w:val="en-US"/>
          </w:rPr>
          <w:t xml:space="preserve">, </w:t>
        </w:r>
      </w:ins>
      <w:del w:id="800" w:author="Jonathan Platt" w:date="2023-05-29T18:31:00Z">
        <w:r w:rsidRPr="00FE1965" w:rsidDel="003629EF">
          <w:rPr>
            <w:rFonts w:cs="Times New Roman"/>
            <w:sz w:val="22"/>
            <w:lang w:val="en-US"/>
          </w:rPr>
          <w:delText xml:space="preserve">, time and effort are required, </w:delText>
        </w:r>
      </w:del>
      <w:r w:rsidRPr="00FE1965">
        <w:rPr>
          <w:rFonts w:cs="Times New Roman"/>
          <w:sz w:val="22"/>
          <w:lang w:val="en-US"/>
        </w:rPr>
        <w:t>which can be overwhelming.</w:t>
      </w:r>
      <w:commentRangeEnd w:id="796"/>
      <w:r w:rsidR="00D8678E">
        <w:rPr>
          <w:rStyle w:val="CommentReference"/>
          <w:rFonts w:asciiTheme="minorHAnsi" w:eastAsiaTheme="minorHAnsi" w:hAnsiTheme="minorHAnsi" w:cstheme="minorBidi"/>
          <w:lang w:val="en-US"/>
        </w:rPr>
        <w:commentReference w:id="796"/>
      </w:r>
      <w:r w:rsidRPr="00FE1965">
        <w:rPr>
          <w:rFonts w:cs="Times New Roman"/>
          <w:sz w:val="22"/>
          <w:lang w:val="en-US"/>
        </w:rPr>
        <w:t xml:space="preserve"> The learning curve for DDD is steep, particularly for inexperienced coders</w:t>
      </w:r>
      <w:del w:id="801" w:author="Jonathan Platt" w:date="2023-05-29T18:32:00Z">
        <w:r w:rsidRPr="00FE1965" w:rsidDel="00D8678E">
          <w:rPr>
            <w:rFonts w:cs="Times New Roman"/>
            <w:sz w:val="22"/>
            <w:lang w:val="en-US"/>
          </w:rPr>
          <w:delText>.</w:delText>
        </w:r>
      </w:del>
      <w:del w:id="802" w:author="Britta Thielmann" w:date="2023-06-04T11:57:00Z">
        <w:r w:rsidRPr="00FE1965" w:rsidDel="007A0F01">
          <w:rPr>
            <w:rFonts w:cs="Times New Roman"/>
            <w:sz w:val="22"/>
            <w:lang w:val="en-US"/>
          </w:rPr>
          <w:delText xml:space="preserve"> </w:delText>
        </w:r>
      </w:del>
      <w:ins w:id="803" w:author="Britta Thielmann" w:date="2023-06-04T11:57:00Z">
        <w:r w:rsidR="007A0F01">
          <w:rPr>
            <w:rFonts w:cs="Times New Roman"/>
            <w:sz w:val="22"/>
            <w:lang w:val="en-US"/>
          </w:rPr>
          <w:t xml:space="preserve"> [11]</w:t>
        </w:r>
      </w:ins>
      <w:del w:id="804" w:author="Britta Thielmann" w:date="2023-06-04T11:57:00Z">
        <w:r w:rsidRPr="00FE1965" w:rsidDel="007A0F01">
          <w:rPr>
            <w:rFonts w:cs="Times New Roman"/>
            <w:sz w:val="22"/>
            <w:lang w:val="en-US"/>
          </w:rPr>
          <w:delText>(César de la Torre at all, 2022)</w:delText>
        </w:r>
      </w:del>
      <w:r w:rsidRPr="00FE1965">
        <w:rPr>
          <w:rFonts w:cs="Times New Roman"/>
          <w:sz w:val="22"/>
          <w:lang w:val="en-US"/>
        </w:rPr>
        <w:t xml:space="preserve">. </w:t>
      </w:r>
      <w:ins w:id="805" w:author="Jonathan Platt" w:date="2023-05-29T18:32:00Z">
        <w:r w:rsidR="00D8678E">
          <w:rPr>
            <w:rFonts w:cs="Times New Roman"/>
            <w:sz w:val="22"/>
            <w:lang w:val="en-US"/>
          </w:rPr>
          <w:t>It is</w:t>
        </w:r>
      </w:ins>
      <w:del w:id="806" w:author="Jonathan Platt" w:date="2023-05-29T18:32:00Z">
        <w:r w:rsidRPr="00FE1965" w:rsidDel="00D8678E">
          <w:rPr>
            <w:rFonts w:cs="Times New Roman"/>
            <w:sz w:val="22"/>
            <w:lang w:val="en-US"/>
          </w:rPr>
          <w:delText>It's</w:delText>
        </w:r>
      </w:del>
      <w:r w:rsidRPr="00FE1965">
        <w:rPr>
          <w:rFonts w:cs="Times New Roman"/>
          <w:sz w:val="22"/>
          <w:lang w:val="en-US"/>
        </w:rPr>
        <w:t xml:space="preserve"> important to emphasize that CQRS and most DDD patterns are not architectural styles but </w:t>
      </w:r>
      <w:del w:id="807" w:author="Jonathan Platt" w:date="2023-05-29T18:32:00Z">
        <w:r w:rsidRPr="00FE1965" w:rsidDel="00D8678E">
          <w:rPr>
            <w:rFonts w:cs="Times New Roman"/>
            <w:sz w:val="22"/>
            <w:lang w:val="en-US"/>
          </w:rPr>
          <w:delText xml:space="preserve">only </w:delText>
        </w:r>
      </w:del>
      <w:ins w:id="808" w:author="Jonathan Platt" w:date="2023-05-29T18:32:00Z">
        <w:r w:rsidR="00D8678E">
          <w:rPr>
            <w:rFonts w:cs="Times New Roman"/>
            <w:sz w:val="22"/>
            <w:lang w:val="en-US"/>
          </w:rPr>
          <w:t>m</w:t>
        </w:r>
      </w:ins>
      <w:ins w:id="809" w:author="Jonathan Platt" w:date="2023-05-29T18:33:00Z">
        <w:r w:rsidR="00D8678E">
          <w:rPr>
            <w:rFonts w:cs="Times New Roman"/>
            <w:sz w:val="22"/>
            <w:lang w:val="en-US"/>
          </w:rPr>
          <w:t>e</w:t>
        </w:r>
      </w:ins>
      <w:ins w:id="810" w:author="Jonathan Platt" w:date="2023-05-29T18:32:00Z">
        <w:r w:rsidR="00D8678E">
          <w:rPr>
            <w:rFonts w:cs="Times New Roman"/>
            <w:sz w:val="22"/>
            <w:lang w:val="en-US"/>
          </w:rPr>
          <w:t>rely</w:t>
        </w:r>
        <w:r w:rsidR="00D8678E" w:rsidRPr="00FE1965">
          <w:rPr>
            <w:rFonts w:cs="Times New Roman"/>
            <w:sz w:val="22"/>
            <w:lang w:val="en-US"/>
          </w:rPr>
          <w:t xml:space="preserve"> </w:t>
        </w:r>
      </w:ins>
      <w:del w:id="811" w:author="Scribbr Grammar Checker" w:date="2023-05-28T04:26:00Z">
        <w:r w:rsidRPr="00FE1965">
          <w:rPr>
            <w:rFonts w:cs="Times New Roman"/>
            <w:sz w:val="22"/>
            <w:lang w:val="en-US"/>
          </w:rPr>
          <w:delText>architecture</w:delText>
        </w:r>
      </w:del>
      <w:ins w:id="812" w:author="Scribbr Grammar Checker" w:date="2023-05-28T04:26:00Z">
        <w:r w:rsidRPr="00FE1965">
          <w:rPr>
            <w:rFonts w:cs="Times New Roman"/>
            <w:sz w:val="22"/>
            <w:lang w:val="en-US"/>
          </w:rPr>
          <w:t>architectural</w:t>
        </w:r>
      </w:ins>
      <w:r w:rsidRPr="00FE1965">
        <w:rPr>
          <w:rFonts w:cs="Times New Roman"/>
          <w:sz w:val="22"/>
          <w:lang w:val="en-US"/>
        </w:rPr>
        <w:t xml:space="preserve"> patterns. Microservices and </w:t>
      </w:r>
      <w:commentRangeStart w:id="813"/>
      <w:r w:rsidRPr="00FE1965">
        <w:rPr>
          <w:rFonts w:cs="Times New Roman"/>
          <w:sz w:val="22"/>
          <w:lang w:val="en-US"/>
        </w:rPr>
        <w:t>SOA</w:t>
      </w:r>
      <w:commentRangeEnd w:id="813"/>
      <w:r w:rsidR="00D8678E">
        <w:rPr>
          <w:rStyle w:val="CommentReference"/>
          <w:rFonts w:asciiTheme="minorHAnsi" w:eastAsiaTheme="minorHAnsi" w:hAnsiTheme="minorHAnsi" w:cstheme="minorBidi"/>
          <w:lang w:val="en-US"/>
        </w:rPr>
        <w:commentReference w:id="813"/>
      </w:r>
      <w:r w:rsidRPr="00FE1965">
        <w:rPr>
          <w:rFonts w:cs="Times New Roman"/>
          <w:sz w:val="22"/>
          <w:lang w:val="en-US"/>
        </w:rPr>
        <w:t xml:space="preserve"> are examples of architectural styles</w:t>
      </w:r>
      <w:ins w:id="814" w:author="Jonathan Platt" w:date="2023-05-29T22:03:00Z">
        <w:r w:rsidR="00CB244E">
          <w:rPr>
            <w:rFonts w:cs="Times New Roman"/>
            <w:sz w:val="22"/>
            <w:lang w:val="en-US"/>
          </w:rPr>
          <w:t>, while</w:t>
        </w:r>
      </w:ins>
      <w:del w:id="815" w:author="Jonathan Platt" w:date="2023-05-29T22:03:00Z">
        <w:r w:rsidRPr="00FE1965" w:rsidDel="00CB244E">
          <w:rPr>
            <w:rFonts w:cs="Times New Roman"/>
            <w:sz w:val="22"/>
            <w:lang w:val="en-US"/>
          </w:rPr>
          <w:delText>.</w:delText>
        </w:r>
      </w:del>
      <w:r w:rsidRPr="00FE1965">
        <w:rPr>
          <w:rFonts w:cs="Times New Roman"/>
          <w:sz w:val="22"/>
          <w:lang w:val="en-US"/>
        </w:rPr>
        <w:t xml:space="preserve"> CQRS and DDD patterns describe something inside a single system or component </w:t>
      </w:r>
      <w:ins w:id="816" w:author="Britta Thielmann" w:date="2023-06-04T12:03:00Z">
        <w:r w:rsidR="00B82E0F">
          <w:rPr>
            <w:rFonts w:cs="Times New Roman"/>
            <w:sz w:val="22"/>
            <w:lang w:val="en-US"/>
          </w:rPr>
          <w:t>[11]</w:t>
        </w:r>
      </w:ins>
      <w:del w:id="817" w:author="Britta Thielmann" w:date="2023-06-04T12:03:00Z">
        <w:r w:rsidRPr="00FE1965" w:rsidDel="00B82E0F">
          <w:rPr>
            <w:rFonts w:cs="Times New Roman"/>
            <w:sz w:val="22"/>
            <w:lang w:val="en-US"/>
          </w:rPr>
          <w:delText>(Bill Wagner, 2022)</w:delText>
        </w:r>
      </w:del>
      <w:r w:rsidRPr="00FE1965">
        <w:rPr>
          <w:rFonts w:cs="Times New Roman"/>
          <w:sz w:val="22"/>
          <w:lang w:val="en-US"/>
        </w:rPr>
        <w:t xml:space="preserve">. </w:t>
      </w:r>
      <w:r w:rsidRPr="00FE1965">
        <w:rPr>
          <w:rFonts w:cs="Times New Roman"/>
          <w:sz w:val="22"/>
          <w:lang w:val="en-US"/>
        </w:rPr>
        <w:t xml:space="preserve">At an </w:t>
      </w:r>
      <w:del w:id="818" w:author="Scribbr Grammar Checker" w:date="2023-05-28T04:26:00Z">
        <w:r w:rsidRPr="00FE1965">
          <w:rPr>
            <w:rFonts w:cs="Times New Roman"/>
            <w:sz w:val="22"/>
            <w:lang w:val="en-US"/>
          </w:rPr>
          <w:delText>architecture</w:delText>
        </w:r>
      </w:del>
      <w:ins w:id="819" w:author="Scribbr Grammar Checker" w:date="2023-05-28T04:26:00Z">
        <w:r w:rsidRPr="00FE1965">
          <w:rPr>
            <w:rFonts w:cs="Times New Roman"/>
            <w:sz w:val="22"/>
            <w:lang w:val="en-US"/>
          </w:rPr>
          <w:t>architectural</w:t>
        </w:r>
      </w:ins>
      <w:r w:rsidRPr="00FE1965">
        <w:rPr>
          <w:rFonts w:cs="Times New Roman"/>
          <w:sz w:val="22"/>
          <w:lang w:val="en-US"/>
        </w:rPr>
        <w:t xml:space="preserve"> level, the design of each element </w:t>
      </w:r>
      <w:del w:id="820" w:author="Scribbr Grammar Checker" w:date="2023-05-28T04:26:00Z">
        <w:r w:rsidRPr="00FE1965">
          <w:rPr>
            <w:rFonts w:cs="Times New Roman"/>
            <w:sz w:val="22"/>
            <w:lang w:val="en-US"/>
          </w:rPr>
          <w:delText>in</w:delText>
        </w:r>
      </w:del>
      <w:ins w:id="821" w:author="Scribbr Grammar Checker" w:date="2023-05-28T04:26:00Z">
        <w:r w:rsidRPr="00FE1965">
          <w:rPr>
            <w:rFonts w:cs="Times New Roman"/>
            <w:sz w:val="22"/>
            <w:lang w:val="en-US"/>
          </w:rPr>
          <w:t>in a</w:t>
        </w:r>
      </w:ins>
      <w:r w:rsidRPr="00FE1965">
        <w:rPr>
          <w:rFonts w:cs="Times New Roman"/>
          <w:sz w:val="22"/>
          <w:lang w:val="en-US"/>
        </w:rPr>
        <w:t xml:space="preserve"> system shows its own trade-offs and internal design decisions.</w:t>
      </w:r>
    </w:p>
    <w:p w14:paraId="51A76E0F" w14:textId="77777777" w:rsidR="00665B1B" w:rsidRPr="00FE1965" w:rsidRDefault="00665B1B" w:rsidP="003949F6">
      <w:pPr>
        <w:pStyle w:val="ICESTNormal"/>
        <w:rPr>
          <w:rFonts w:cs="Times New Roman"/>
          <w:sz w:val="22"/>
          <w:lang w:val="en-US"/>
        </w:rPr>
      </w:pPr>
    </w:p>
    <w:p w14:paraId="6FFF6449" w14:textId="7FEC9D52" w:rsidR="00003718" w:rsidRPr="00FE1965" w:rsidRDefault="00E9212A" w:rsidP="00495F3F">
      <w:pPr>
        <w:pStyle w:val="ICESTNormal"/>
        <w:rPr>
          <w:rFonts w:cs="Times New Roman"/>
          <w:b/>
          <w:sz w:val="22"/>
          <w:szCs w:val="46"/>
          <w:lang w:val="en-US" w:eastAsia="en-GB"/>
        </w:rPr>
      </w:pPr>
      <w:r w:rsidRPr="00FE1965">
        <w:rPr>
          <w:rFonts w:cs="Times New Roman"/>
          <w:b/>
          <w:sz w:val="22"/>
          <w:lang w:val="en-US"/>
        </w:rPr>
        <w:t>Conclusion</w:t>
      </w:r>
    </w:p>
    <w:p w14:paraId="335C40C9" w14:textId="77777777" w:rsidR="006274DA" w:rsidRPr="00FE1965" w:rsidRDefault="006274DA" w:rsidP="00495F3F">
      <w:pPr>
        <w:pStyle w:val="ICESTNormal"/>
        <w:rPr>
          <w:rFonts w:cs="Times New Roman"/>
          <w:sz w:val="22"/>
          <w:lang w:val="en-US"/>
        </w:rPr>
      </w:pPr>
    </w:p>
    <w:p w14:paraId="2C144FE8" w14:textId="30195FAC" w:rsidR="00495F3F" w:rsidRPr="00FE1965" w:rsidRDefault="00495F3F" w:rsidP="00495F3F">
      <w:pPr>
        <w:pStyle w:val="ICESTNormal"/>
        <w:rPr>
          <w:rFonts w:cs="Times New Roman"/>
          <w:sz w:val="22"/>
          <w:lang w:val="en-US"/>
        </w:rPr>
      </w:pPr>
      <w:r w:rsidRPr="00FE1965">
        <w:rPr>
          <w:rFonts w:cs="Times New Roman"/>
          <w:sz w:val="22"/>
          <w:lang w:val="en-US"/>
        </w:rPr>
        <w:t xml:space="preserve">All the aforementioned patterns, techniques, and principles are geared toward the design and development of simple, intuitive, flexible, testable, and maintainable cloud software </w:t>
      </w:r>
      <w:del w:id="822" w:author="Scribbr Grammar Checker" w:date="2023-05-28T04:26:00Z">
        <w:r w:rsidRPr="00FE1965">
          <w:rPr>
            <w:rFonts w:cs="Times New Roman"/>
            <w:sz w:val="22"/>
            <w:lang w:val="en-US"/>
          </w:rPr>
          <w:delText>architecture</w:delText>
        </w:r>
      </w:del>
      <w:ins w:id="823" w:author="Scribbr Grammar Checker" w:date="2023-05-28T04:26:00Z">
        <w:r w:rsidRPr="00FE1965">
          <w:rPr>
            <w:rFonts w:cs="Times New Roman"/>
            <w:sz w:val="22"/>
            <w:lang w:val="en-US"/>
          </w:rPr>
          <w:t>architectures</w:t>
        </w:r>
      </w:ins>
      <w:r w:rsidRPr="00FE1965">
        <w:rPr>
          <w:rFonts w:cs="Times New Roman"/>
          <w:sz w:val="22"/>
          <w:lang w:val="en-US"/>
        </w:rPr>
        <w:t xml:space="preserve">. </w:t>
      </w:r>
      <w:commentRangeStart w:id="824"/>
      <w:r w:rsidRPr="00FE1965">
        <w:rPr>
          <w:rFonts w:cs="Times New Roman"/>
          <w:sz w:val="22"/>
          <w:lang w:val="en-US"/>
        </w:rPr>
        <w:t>The architecture</w:t>
      </w:r>
      <w:ins w:id="825" w:author="Jonathan Platt" w:date="2023-05-29T22:05:00Z">
        <w:r w:rsidR="000B38A3">
          <w:rPr>
            <w:rFonts w:cs="Times New Roman"/>
            <w:sz w:val="22"/>
            <w:lang w:val="en-US"/>
          </w:rPr>
          <w:t>s</w:t>
        </w:r>
      </w:ins>
      <w:r w:rsidRPr="00FE1965">
        <w:rPr>
          <w:rFonts w:cs="Times New Roman"/>
          <w:sz w:val="22"/>
          <w:lang w:val="en-US"/>
        </w:rPr>
        <w:t xml:space="preserve"> </w:t>
      </w:r>
      <w:ins w:id="826" w:author="Jonathan Platt" w:date="2023-05-29T22:05:00Z">
        <w:r w:rsidR="000B38A3">
          <w:rPr>
            <w:rFonts w:cs="Times New Roman"/>
            <w:sz w:val="22"/>
            <w:lang w:val="en-US"/>
          </w:rPr>
          <w:t>have</w:t>
        </w:r>
      </w:ins>
      <w:del w:id="827" w:author="Jonathan Platt" w:date="2023-05-29T22:05:00Z">
        <w:r w:rsidRPr="00FE1965" w:rsidDel="000B38A3">
          <w:rPr>
            <w:rFonts w:cs="Times New Roman"/>
            <w:sz w:val="22"/>
            <w:lang w:val="en-US"/>
          </w:rPr>
          <w:delText>has</w:delText>
        </w:r>
      </w:del>
      <w:r w:rsidRPr="00FE1965">
        <w:rPr>
          <w:rFonts w:cs="Times New Roman"/>
          <w:sz w:val="22"/>
          <w:lang w:val="en-US"/>
        </w:rPr>
        <w:t xml:space="preserve"> a high level of abstraction and a long-term focus for solution components. The</w:t>
      </w:r>
      <w:ins w:id="828" w:author="Jonathan Platt" w:date="2023-05-29T22:05:00Z">
        <w:r w:rsidR="000B38A3">
          <w:rPr>
            <w:rFonts w:cs="Times New Roman"/>
            <w:sz w:val="22"/>
            <w:lang w:val="en-US"/>
          </w:rPr>
          <w:t>ir</w:t>
        </w:r>
      </w:ins>
      <w:r w:rsidRPr="00FE1965">
        <w:rPr>
          <w:rFonts w:cs="Times New Roman"/>
          <w:sz w:val="22"/>
          <w:lang w:val="en-US"/>
        </w:rPr>
        <w:t xml:space="preserve"> design is comprehensive</w:t>
      </w:r>
      <w:del w:id="829" w:author="Scribbr Grammar Checker" w:date="2023-05-28T04:26:00Z">
        <w:r w:rsidRPr="00FE1965">
          <w:rPr>
            <w:rFonts w:cs="Times New Roman"/>
            <w:sz w:val="22"/>
            <w:lang w:val="en-US"/>
          </w:rPr>
          <w:delText>,</w:delText>
        </w:r>
      </w:del>
      <w:r w:rsidRPr="00FE1965">
        <w:rPr>
          <w:rFonts w:cs="Times New Roman"/>
          <w:sz w:val="22"/>
          <w:lang w:val="en-US"/>
        </w:rPr>
        <w:t xml:space="preserve"> and implementation</w:t>
      </w:r>
      <w:del w:id="830" w:author="Scribbr Grammar Checker" w:date="2023-05-28T04:26:00Z">
        <w:r w:rsidRPr="00FE1965">
          <w:rPr>
            <w:rFonts w:cs="Times New Roman"/>
            <w:sz w:val="22"/>
            <w:lang w:val="en-US"/>
          </w:rPr>
          <w:delText xml:space="preserve"> </w:delText>
        </w:r>
      </w:del>
      <w:ins w:id="831" w:author="Scribbr Grammar Checker" w:date="2023-05-28T04:26:00Z">
        <w:r w:rsidRPr="00FE1965">
          <w:rPr>
            <w:rFonts w:cs="Times New Roman"/>
            <w:sz w:val="22"/>
            <w:lang w:val="en-US"/>
          </w:rPr>
          <w:t>-</w:t>
        </w:r>
      </w:ins>
      <w:r w:rsidRPr="00FE1965">
        <w:rPr>
          <w:rFonts w:cs="Times New Roman"/>
          <w:sz w:val="22"/>
          <w:lang w:val="en-US"/>
        </w:rPr>
        <w:t xml:space="preserve">focused. </w:t>
      </w:r>
      <w:commentRangeEnd w:id="824"/>
      <w:r w:rsidR="000B38A3">
        <w:rPr>
          <w:rStyle w:val="CommentReference"/>
          <w:rFonts w:asciiTheme="minorHAnsi" w:eastAsiaTheme="minorHAnsi" w:hAnsiTheme="minorHAnsi" w:cstheme="minorBidi"/>
          <w:lang w:val="en-US"/>
        </w:rPr>
        <w:commentReference w:id="824"/>
      </w:r>
      <w:commentRangeStart w:id="832"/>
      <w:del w:id="833" w:author="Jonathan Platt" w:date="2023-05-29T23:00:00Z">
        <w:r w:rsidRPr="00FE1965" w:rsidDel="00F91D83">
          <w:rPr>
            <w:rFonts w:cs="Times New Roman"/>
            <w:sz w:val="22"/>
            <w:lang w:val="en-US"/>
          </w:rPr>
          <w:delText>The</w:delText>
        </w:r>
      </w:del>
      <w:del w:id="834" w:author="Jonathan Platt" w:date="2023-05-29T23:09:00Z">
        <w:r w:rsidRPr="00FE1965" w:rsidDel="00E13796">
          <w:rPr>
            <w:rFonts w:cs="Times New Roman"/>
            <w:sz w:val="22"/>
            <w:lang w:val="en-US"/>
          </w:rPr>
          <w:delText xml:space="preserve"> </w:delText>
        </w:r>
      </w:del>
      <w:commentRangeStart w:id="835"/>
      <w:ins w:id="836" w:author="Jonathan Platt" w:date="2023-05-29T18:34:00Z">
        <w:r w:rsidR="00D8678E">
          <w:rPr>
            <w:rFonts w:cs="Times New Roman"/>
            <w:sz w:val="22"/>
            <w:lang w:val="en-US"/>
          </w:rPr>
          <w:t>“</w:t>
        </w:r>
      </w:ins>
      <w:del w:id="837" w:author="Jonathan Platt" w:date="2023-05-29T18:34:00Z">
        <w:r w:rsidRPr="00FE1965" w:rsidDel="00D8678E">
          <w:rPr>
            <w:rFonts w:cs="Times New Roman"/>
            <w:sz w:val="22"/>
            <w:lang w:val="en-US"/>
          </w:rPr>
          <w:delText>"</w:delText>
        </w:r>
      </w:del>
      <w:ins w:id="838" w:author="Jonathan Platt" w:date="2023-05-29T23:00:00Z">
        <w:r w:rsidR="00F91D83">
          <w:rPr>
            <w:rFonts w:cs="Times New Roman"/>
            <w:sz w:val="22"/>
            <w:lang w:val="en-US"/>
          </w:rPr>
          <w:t>C</w:t>
        </w:r>
      </w:ins>
      <w:del w:id="839" w:author="Jonathan Platt" w:date="2023-05-29T18:34:00Z">
        <w:r w:rsidRPr="00FE1965" w:rsidDel="00D8678E">
          <w:rPr>
            <w:rFonts w:cs="Times New Roman"/>
            <w:sz w:val="22"/>
            <w:lang w:val="en-US"/>
          </w:rPr>
          <w:delText>C</w:delText>
        </w:r>
      </w:del>
      <w:r w:rsidRPr="00FE1965">
        <w:rPr>
          <w:rFonts w:cs="Times New Roman"/>
          <w:sz w:val="22"/>
          <w:lang w:val="en-US"/>
        </w:rPr>
        <w:t>lean architecture</w:t>
      </w:r>
      <w:ins w:id="840" w:author="Jonathan Platt" w:date="2023-05-29T18:34:00Z">
        <w:r w:rsidR="00D8678E">
          <w:rPr>
            <w:rFonts w:cs="Times New Roman"/>
            <w:sz w:val="22"/>
            <w:lang w:val="en-US"/>
          </w:rPr>
          <w:t>”</w:t>
        </w:r>
      </w:ins>
      <w:del w:id="841" w:author="Jonathan Platt" w:date="2023-05-29T18:34:00Z">
        <w:r w:rsidRPr="00FE1965" w:rsidDel="00D8678E">
          <w:rPr>
            <w:rFonts w:cs="Times New Roman"/>
            <w:sz w:val="22"/>
            <w:lang w:val="en-US"/>
          </w:rPr>
          <w:delText>"</w:delText>
        </w:r>
      </w:del>
      <w:r w:rsidRPr="00FE1965">
        <w:rPr>
          <w:rFonts w:cs="Times New Roman"/>
          <w:sz w:val="22"/>
          <w:lang w:val="en-US"/>
        </w:rPr>
        <w:t xml:space="preserve"> </w:t>
      </w:r>
      <w:commentRangeStart w:id="842"/>
      <w:r w:rsidRPr="00FE1965">
        <w:rPr>
          <w:rFonts w:cs="Times New Roman"/>
          <w:sz w:val="22"/>
          <w:lang w:val="en-US"/>
        </w:rPr>
        <w:t>[]</w:t>
      </w:r>
      <w:commentRangeEnd w:id="842"/>
      <w:r w:rsidR="00D8678E">
        <w:rPr>
          <w:rStyle w:val="CommentReference"/>
          <w:rFonts w:asciiTheme="minorHAnsi" w:eastAsiaTheme="minorHAnsi" w:hAnsiTheme="minorHAnsi" w:cstheme="minorBidi"/>
          <w:lang w:val="en-US"/>
        </w:rPr>
        <w:commentReference w:id="842"/>
      </w:r>
      <w:r w:rsidRPr="00FE1965">
        <w:rPr>
          <w:rFonts w:cs="Times New Roman"/>
          <w:sz w:val="22"/>
          <w:lang w:val="en-US"/>
        </w:rPr>
        <w:t xml:space="preserve"> is a philosophy of architectural essentialism and </w:t>
      </w:r>
      <w:del w:id="843" w:author="Jonathan Platt" w:date="2023-05-29T23:01:00Z">
        <w:r w:rsidRPr="00FE1965" w:rsidDel="00F91D83">
          <w:rPr>
            <w:rFonts w:cs="Times New Roman"/>
            <w:sz w:val="22"/>
            <w:lang w:val="en-US"/>
          </w:rPr>
          <w:delText>mainly a cost-benefit argument</w:delText>
        </w:r>
      </w:del>
      <w:ins w:id="844" w:author="Jonathan Platt" w:date="2023-05-29T23:01:00Z">
        <w:r w:rsidR="00F91D83">
          <w:rPr>
            <w:rFonts w:cs="Times New Roman"/>
            <w:sz w:val="22"/>
            <w:lang w:val="en-US"/>
          </w:rPr>
          <w:t>operates mainly according to a cost-benefit analysis</w:t>
        </w:r>
      </w:ins>
      <w:r w:rsidRPr="00FE1965">
        <w:rPr>
          <w:rFonts w:cs="Times New Roman"/>
          <w:sz w:val="22"/>
          <w:lang w:val="en-US"/>
        </w:rPr>
        <w:t>.</w:t>
      </w:r>
      <w:commentRangeEnd w:id="832"/>
      <w:r w:rsidR="000B38A3">
        <w:rPr>
          <w:rStyle w:val="CommentReference"/>
          <w:rFonts w:asciiTheme="minorHAnsi" w:eastAsiaTheme="minorHAnsi" w:hAnsiTheme="minorHAnsi" w:cstheme="minorBidi"/>
          <w:lang w:val="en-US"/>
        </w:rPr>
        <w:commentReference w:id="832"/>
      </w:r>
      <w:r w:rsidRPr="00FE1965">
        <w:rPr>
          <w:rFonts w:cs="Times New Roman"/>
          <w:sz w:val="22"/>
          <w:lang w:val="en-US"/>
        </w:rPr>
        <w:t xml:space="preserve"> Users</w:t>
      </w:r>
      <w:ins w:id="845" w:author="Jonathan Platt" w:date="2023-05-29T18:34:00Z">
        <w:r w:rsidR="00D8678E">
          <w:rPr>
            <w:rFonts w:cs="Times New Roman"/>
            <w:sz w:val="22"/>
            <w:lang w:val="en-US"/>
          </w:rPr>
          <w:t>’</w:t>
        </w:r>
      </w:ins>
      <w:del w:id="846" w:author="Jonathan Platt" w:date="2023-05-29T18:34:00Z">
        <w:r w:rsidRPr="00FE1965" w:rsidDel="00D8678E">
          <w:rPr>
            <w:rFonts w:cs="Times New Roman"/>
            <w:sz w:val="22"/>
            <w:lang w:val="en-US"/>
          </w:rPr>
          <w:delText>'</w:delText>
        </w:r>
      </w:del>
      <w:r w:rsidRPr="00FE1965">
        <w:rPr>
          <w:rFonts w:cs="Times New Roman"/>
          <w:sz w:val="22"/>
          <w:lang w:val="en-US"/>
        </w:rPr>
        <w:t xml:space="preserve"> use cases and mental models need to be reflected in the system</w:t>
      </w:r>
      <w:del w:id="847" w:author="Jonathan Platt" w:date="2023-05-29T18:34:00Z">
        <w:r w:rsidRPr="00FE1965" w:rsidDel="00D8678E">
          <w:rPr>
            <w:rFonts w:cs="Times New Roman"/>
            <w:sz w:val="22"/>
            <w:lang w:val="en-US"/>
          </w:rPr>
          <w:delText>. And</w:delText>
        </w:r>
      </w:del>
      <w:ins w:id="848" w:author="Jonathan Platt" w:date="2023-05-29T18:34:00Z">
        <w:r w:rsidR="00D8678E">
          <w:rPr>
            <w:rFonts w:cs="Times New Roman"/>
            <w:sz w:val="22"/>
            <w:lang w:val="en-US"/>
          </w:rPr>
          <w:t>, and</w:t>
        </w:r>
      </w:ins>
      <w:r w:rsidRPr="00FE1965">
        <w:rPr>
          <w:rFonts w:cs="Times New Roman"/>
          <w:sz w:val="22"/>
          <w:lang w:val="en-US"/>
        </w:rPr>
        <w:t xml:space="preserve"> that is what clean architecture focuses on. It builds only what is necessary when it is necessary and optimizes </w:t>
      </w:r>
      <w:ins w:id="849" w:author="Jonathan Platt" w:date="2023-05-29T22:07:00Z">
        <w:r w:rsidR="000B38A3">
          <w:rPr>
            <w:rFonts w:cs="Times New Roman"/>
            <w:sz w:val="22"/>
            <w:lang w:val="en-US"/>
          </w:rPr>
          <w:t xml:space="preserve">it </w:t>
        </w:r>
      </w:ins>
      <w:r w:rsidRPr="00FE1965">
        <w:rPr>
          <w:rFonts w:cs="Times New Roman"/>
          <w:sz w:val="22"/>
          <w:lang w:val="en-US"/>
        </w:rPr>
        <w:t xml:space="preserve">for maintainability. The topic </w:t>
      </w:r>
      <w:ins w:id="850" w:author="Jonathan Platt" w:date="2023-05-29T22:07:00Z">
        <w:r w:rsidR="000B38A3">
          <w:rPr>
            <w:rFonts w:cs="Times New Roman"/>
            <w:sz w:val="22"/>
            <w:lang w:val="en-US"/>
          </w:rPr>
          <w:t xml:space="preserve">of clean architecture </w:t>
        </w:r>
      </w:ins>
      <w:r w:rsidRPr="00FE1965">
        <w:rPr>
          <w:rFonts w:cs="Times New Roman"/>
          <w:sz w:val="22"/>
          <w:lang w:val="en-US"/>
        </w:rPr>
        <w:t xml:space="preserve">is also connected to the notion of </w:t>
      </w:r>
      <w:ins w:id="851" w:author="Jonathan Platt" w:date="2023-05-29T18:35:00Z">
        <w:r w:rsidR="00D8678E">
          <w:rPr>
            <w:rFonts w:cs="Times New Roman"/>
            <w:sz w:val="22"/>
            <w:lang w:val="en-US"/>
          </w:rPr>
          <w:t>“</w:t>
        </w:r>
      </w:ins>
      <w:del w:id="852" w:author="Jonathan Platt" w:date="2023-05-29T18:35:00Z">
        <w:r w:rsidRPr="00FE1965" w:rsidDel="00D8678E">
          <w:rPr>
            <w:rFonts w:cs="Times New Roman"/>
            <w:sz w:val="22"/>
            <w:lang w:val="en-US"/>
          </w:rPr>
          <w:delText>"</w:delText>
        </w:r>
      </w:del>
      <w:r w:rsidRPr="00FE1965">
        <w:rPr>
          <w:rFonts w:cs="Times New Roman"/>
          <w:sz w:val="22"/>
          <w:lang w:val="en-US"/>
        </w:rPr>
        <w:t>clean code</w:t>
      </w:r>
      <w:ins w:id="853" w:author="Jonathan Platt" w:date="2023-05-29T18:35:00Z">
        <w:r w:rsidR="00D8678E">
          <w:rPr>
            <w:rFonts w:cs="Times New Roman"/>
            <w:sz w:val="22"/>
            <w:lang w:val="en-US"/>
          </w:rPr>
          <w:t>.</w:t>
        </w:r>
      </w:ins>
      <w:del w:id="854" w:author="Jonathan Platt" w:date="2023-05-29T18:35:00Z">
        <w:r w:rsidRPr="00FE1965" w:rsidDel="00D8678E">
          <w:rPr>
            <w:rFonts w:cs="Times New Roman"/>
            <w:sz w:val="22"/>
            <w:lang w:val="en-US"/>
          </w:rPr>
          <w:delText>.</w:delText>
        </w:r>
      </w:del>
      <w:ins w:id="855" w:author="Jonathan Platt" w:date="2023-05-29T18:35:00Z">
        <w:r w:rsidR="00D8678E">
          <w:rPr>
            <w:rFonts w:cs="Times New Roman"/>
            <w:sz w:val="22"/>
            <w:lang w:val="en-US"/>
          </w:rPr>
          <w:t>”</w:t>
        </w:r>
      </w:ins>
      <w:del w:id="856" w:author="Jonathan Platt" w:date="2023-05-29T18:35:00Z">
        <w:r w:rsidRPr="00FE1965" w:rsidDel="00D8678E">
          <w:rPr>
            <w:rFonts w:cs="Times New Roman"/>
            <w:sz w:val="22"/>
            <w:lang w:val="en-US"/>
          </w:rPr>
          <w:delText>"</w:delText>
        </w:r>
      </w:del>
      <w:r w:rsidRPr="00FE1965">
        <w:rPr>
          <w:rFonts w:cs="Times New Roman"/>
          <w:sz w:val="22"/>
          <w:lang w:val="en-US"/>
        </w:rPr>
        <w:t xml:space="preserve"> Clean code is simple and direct</w:t>
      </w:r>
      <w:ins w:id="857" w:author="Jonathan Platt" w:date="2023-05-29T18:35:00Z">
        <w:r w:rsidR="00D8678E">
          <w:rPr>
            <w:rFonts w:cs="Times New Roman"/>
            <w:sz w:val="22"/>
            <w:lang w:val="en-US"/>
          </w:rPr>
          <w:t xml:space="preserve"> and</w:t>
        </w:r>
      </w:ins>
      <w:del w:id="858" w:author="Jonathan Platt" w:date="2023-05-29T18:35:00Z">
        <w:r w:rsidRPr="00FE1965" w:rsidDel="00D8678E">
          <w:rPr>
            <w:rFonts w:cs="Times New Roman"/>
            <w:sz w:val="22"/>
            <w:lang w:val="en-US"/>
          </w:rPr>
          <w:delText>. Clean code</w:delText>
        </w:r>
      </w:del>
      <w:r w:rsidRPr="00FE1965">
        <w:rPr>
          <w:rFonts w:cs="Times New Roman"/>
          <w:sz w:val="22"/>
          <w:lang w:val="en-US"/>
        </w:rPr>
        <w:t xml:space="preserve"> reads like well-written prose. Clean code never obscures the designer’s intent but </w:t>
      </w:r>
      <w:del w:id="859" w:author="Jonathan Platt" w:date="2023-05-29T18:35:00Z">
        <w:r w:rsidRPr="00FE1965" w:rsidDel="00D8678E">
          <w:rPr>
            <w:rFonts w:cs="Times New Roman"/>
            <w:sz w:val="22"/>
            <w:lang w:val="en-US"/>
          </w:rPr>
          <w:delText xml:space="preserve">rather </w:delText>
        </w:r>
      </w:del>
      <w:r w:rsidRPr="00FE1965">
        <w:rPr>
          <w:rFonts w:cs="Times New Roman"/>
          <w:sz w:val="22"/>
          <w:lang w:val="en-US"/>
        </w:rPr>
        <w:t>is full of crisp abstractions and straightforward lines of control</w:t>
      </w:r>
      <w:del w:id="860" w:author="Jonathan Platt" w:date="2023-05-29T18:35:00Z">
        <w:r w:rsidRPr="00FE1965" w:rsidDel="00D8678E">
          <w:rPr>
            <w:rFonts w:cs="Times New Roman"/>
            <w:sz w:val="22"/>
            <w:lang w:val="en-US"/>
          </w:rPr>
          <w:delText>.</w:delText>
        </w:r>
      </w:del>
      <w:r w:rsidRPr="00FE1965">
        <w:rPr>
          <w:rFonts w:cs="Times New Roman"/>
          <w:sz w:val="22"/>
          <w:lang w:val="en-US"/>
        </w:rPr>
        <w:t xml:space="preserve"> </w:t>
      </w:r>
      <w:ins w:id="861" w:author="Britta Thielmann" w:date="2023-06-04T11:58:00Z">
        <w:r w:rsidR="007A0F01">
          <w:rPr>
            <w:rFonts w:cs="Times New Roman"/>
            <w:sz w:val="22"/>
            <w:lang w:val="en-US"/>
          </w:rPr>
          <w:t>[6].</w:t>
        </w:r>
      </w:ins>
      <w:del w:id="862" w:author="Britta Thielmann" w:date="2023-06-04T11:58:00Z">
        <w:r w:rsidRPr="00FE1965" w:rsidDel="007A0F01">
          <w:rPr>
            <w:rFonts w:cs="Times New Roman"/>
            <w:sz w:val="22"/>
            <w:lang w:val="en-US"/>
          </w:rPr>
          <w:delText>(Booch et al., 2007).</w:delText>
        </w:r>
        <w:commentRangeEnd w:id="835"/>
        <w:r w:rsidR="00F91D83" w:rsidDel="007A0F01">
          <w:rPr>
            <w:rStyle w:val="CommentReference"/>
            <w:rFonts w:asciiTheme="minorHAnsi" w:eastAsiaTheme="minorHAnsi" w:hAnsiTheme="minorHAnsi" w:cstheme="minorBidi"/>
            <w:lang w:val="en-US"/>
          </w:rPr>
          <w:commentReference w:id="835"/>
        </w:r>
      </w:del>
    </w:p>
    <w:p w14:paraId="188A861C" w14:textId="3051E1D6" w:rsidR="00BA5382" w:rsidRPr="00FE1965" w:rsidRDefault="00F955B9" w:rsidP="00BA5382">
      <w:pPr>
        <w:pStyle w:val="BodyText"/>
        <w:spacing w:after="0" w:line="240" w:lineRule="auto"/>
        <w:rPr>
          <w:sz w:val="22"/>
          <w:szCs w:val="22"/>
          <w:lang w:val="en-US"/>
        </w:rPr>
      </w:pPr>
      <w:r w:rsidRPr="00FE1965">
        <w:rPr>
          <w:spacing w:val="0"/>
          <w:sz w:val="22"/>
          <w:lang w:val="en-US"/>
        </w:rPr>
        <w:t xml:space="preserve">In conclusion, DDD approaches have emerged as a valuable methodology for building cloud-native </w:t>
      </w:r>
      <w:del w:id="863" w:author="Scribbr Grammar Checker" w:date="2023-05-28T04:26:00Z">
        <w:r w:rsidRPr="00FE1965">
          <w:rPr>
            <w:spacing w:val="0"/>
            <w:sz w:val="22"/>
            <w:lang w:val="en-US"/>
          </w:rPr>
          <w:delText>services</w:delText>
        </w:r>
      </w:del>
      <w:ins w:id="864" w:author="Scribbr Grammar Checker" w:date="2023-05-28T04:26:00Z">
        <w:r w:rsidRPr="00FE1965">
          <w:rPr>
            <w:spacing w:val="0"/>
            <w:sz w:val="22"/>
            <w:lang w:val="en-US"/>
          </w:rPr>
          <w:t>service</w:t>
        </w:r>
      </w:ins>
      <w:r w:rsidRPr="00FE1965">
        <w:rPr>
          <w:spacing w:val="0"/>
          <w:sz w:val="22"/>
          <w:lang w:val="en-US"/>
        </w:rPr>
        <w:t xml:space="preserve"> </w:t>
      </w:r>
      <w:del w:id="865" w:author="Scribbr Grammar Checker" w:date="2023-05-28T04:26:00Z">
        <w:r w:rsidRPr="00FE1965">
          <w:rPr>
            <w:spacing w:val="0"/>
            <w:sz w:val="22"/>
            <w:lang w:val="en-US"/>
          </w:rPr>
          <w:delText>architecture</w:delText>
        </w:r>
      </w:del>
      <w:ins w:id="866" w:author="Scribbr Grammar Checker" w:date="2023-05-28T04:26:00Z">
        <w:r w:rsidRPr="00FE1965">
          <w:rPr>
            <w:spacing w:val="0"/>
            <w:sz w:val="22"/>
            <w:lang w:val="en-US"/>
          </w:rPr>
          <w:t>architectures</w:t>
        </w:r>
      </w:ins>
      <w:r w:rsidRPr="00FE1965">
        <w:rPr>
          <w:spacing w:val="0"/>
          <w:sz w:val="22"/>
          <w:lang w:val="en-US"/>
        </w:rPr>
        <w:t xml:space="preserve">. By focusing on the core business domain and encapsulating it in a </w:t>
      </w:r>
      <w:del w:id="867" w:author="Scribbr Grammar Checker" w:date="2023-05-28T04:26:00Z">
        <w:r w:rsidRPr="00FE1965">
          <w:rPr>
            <w:spacing w:val="0"/>
            <w:sz w:val="22"/>
            <w:lang w:val="en-US"/>
          </w:rPr>
          <w:delText>well-defined</w:delText>
        </w:r>
      </w:del>
      <w:ins w:id="868" w:author="Scribbr Grammar Checker" w:date="2023-05-28T04:26:00Z">
        <w:r w:rsidRPr="00FE1965">
          <w:rPr>
            <w:spacing w:val="0"/>
            <w:sz w:val="22"/>
            <w:lang w:val="en-US"/>
          </w:rPr>
          <w:t>well-defined</w:t>
        </w:r>
        <w:del w:id="869" w:author="Jonathan Platt" w:date="2023-05-29T22:51:00Z">
          <w:r w:rsidRPr="00FE1965" w:rsidDel="00E07B26">
            <w:rPr>
              <w:spacing w:val="0"/>
              <w:sz w:val="22"/>
              <w:lang w:val="en-US"/>
            </w:rPr>
            <w:delText>,</w:delText>
          </w:r>
        </w:del>
      </w:ins>
      <w:r w:rsidRPr="00FE1965">
        <w:rPr>
          <w:spacing w:val="0"/>
          <w:sz w:val="22"/>
          <w:lang w:val="en-US"/>
        </w:rPr>
        <w:t xml:space="preserve"> bounded context, DDD helps to create modular, scalable, and maintainable systems. By combining these two approaches, organizations can build systems that are not only technically robust but also aligned with their business goals, requirements, and objectives. Ultimately, the adoption of DDD and cloud-native architectures can help organizations </w:t>
      </w:r>
      <w:del w:id="870" w:author="Scribbr Grammar Checker" w:date="2023-05-28T04:26:00Z">
        <w:r w:rsidRPr="00FE1965">
          <w:rPr>
            <w:spacing w:val="0"/>
            <w:sz w:val="22"/>
            <w:lang w:val="en-US"/>
          </w:rPr>
          <w:delText xml:space="preserve">to </w:delText>
        </w:r>
      </w:del>
      <w:r w:rsidRPr="00FE1965">
        <w:rPr>
          <w:spacing w:val="0"/>
          <w:sz w:val="22"/>
          <w:lang w:val="en-US"/>
        </w:rPr>
        <w:t>innovate faster, reduce costs,</w:t>
      </w:r>
      <w:del w:id="871" w:author="Scribbr Grammar Checker" w:date="2023-05-28T04:26:00Z">
        <w:r w:rsidRPr="00FE1965">
          <w:rPr>
            <w:spacing w:val="0"/>
            <w:sz w:val="22"/>
            <w:lang w:val="en-US"/>
          </w:rPr>
          <w:delText xml:space="preserve"> and</w:delText>
        </w:r>
      </w:del>
      <w:r w:rsidRPr="00FE1965">
        <w:rPr>
          <w:spacing w:val="0"/>
          <w:sz w:val="22"/>
          <w:lang w:val="en-US"/>
        </w:rPr>
        <w:t xml:space="preserve"> deliver better value to their customers, </w:t>
      </w:r>
      <w:del w:id="872" w:author="Scribbr Grammar Checker" w:date="2023-05-28T04:26:00Z">
        <w:r w:rsidRPr="00FE1965">
          <w:rPr>
            <w:spacing w:val="0"/>
            <w:sz w:val="22"/>
            <w:lang w:val="en-US"/>
          </w:rPr>
          <w:delText>as well as to</w:delText>
        </w:r>
      </w:del>
      <w:ins w:id="873" w:author="Scribbr Grammar Checker" w:date="2023-05-28T04:26:00Z">
        <w:r w:rsidRPr="00FE1965">
          <w:rPr>
            <w:spacing w:val="0"/>
            <w:sz w:val="22"/>
            <w:lang w:val="en-US"/>
          </w:rPr>
          <w:t>and</w:t>
        </w:r>
      </w:ins>
      <w:r w:rsidRPr="00FE1965">
        <w:rPr>
          <w:spacing w:val="0"/>
          <w:sz w:val="22"/>
          <w:lang w:val="en-US"/>
        </w:rPr>
        <w:t xml:space="preserve"> stay competitive in a rapidly changing digital landscape.</w:t>
      </w:r>
    </w:p>
    <w:p w14:paraId="7C2C6320" w14:textId="52ACCDC1" w:rsidR="00EC6EE4" w:rsidRPr="00FE1965" w:rsidRDefault="004630BD" w:rsidP="005E1346">
      <w:pPr>
        <w:pStyle w:val="BodyText"/>
        <w:spacing w:after="0" w:line="240" w:lineRule="auto"/>
        <w:rPr>
          <w:sz w:val="22"/>
          <w:szCs w:val="22"/>
          <w:lang w:val="en-US"/>
        </w:rPr>
      </w:pPr>
      <w:r w:rsidRPr="00FE1965">
        <w:rPr>
          <w:spacing w:val="0"/>
          <w:sz w:val="22"/>
          <w:lang w:val="en-US"/>
        </w:rPr>
        <w:t xml:space="preserve">The cleaner the domain model is kept, the easier it is to extend it later. </w:t>
      </w:r>
      <w:del w:id="874" w:author="Scribbr Grammar Checker" w:date="2023-05-28T04:26:00Z">
        <w:r w:rsidRPr="00FE1965">
          <w:rPr>
            <w:spacing w:val="0"/>
            <w:sz w:val="22"/>
            <w:lang w:val="en-US"/>
          </w:rPr>
          <w:delText>Inability</w:delText>
        </w:r>
      </w:del>
      <w:ins w:id="875" w:author="Scribbr Grammar Checker" w:date="2023-05-28T04:26:00Z">
        <w:r w:rsidRPr="00FE1965">
          <w:rPr>
            <w:spacing w:val="0"/>
            <w:sz w:val="22"/>
            <w:lang w:val="en-US"/>
          </w:rPr>
          <w:t>The inability</w:t>
        </w:r>
      </w:ins>
      <w:r w:rsidRPr="00FE1965">
        <w:rPr>
          <w:spacing w:val="0"/>
          <w:sz w:val="22"/>
          <w:lang w:val="en-US"/>
        </w:rPr>
        <w:t xml:space="preserve"> to maintain proper separation of concerns in enterprise-level applications is one of the biggest reasons why code bases </w:t>
      </w:r>
      <w:commentRangeStart w:id="876"/>
      <w:r w:rsidRPr="00FE1965">
        <w:rPr>
          <w:spacing w:val="0"/>
          <w:sz w:val="22"/>
          <w:lang w:val="en-US"/>
        </w:rPr>
        <w:t>become a mess</w:t>
      </w:r>
      <w:commentRangeEnd w:id="876"/>
      <w:r w:rsidR="00D8678E">
        <w:rPr>
          <w:rStyle w:val="CommentReference"/>
          <w:rFonts w:asciiTheme="minorHAnsi" w:eastAsiaTheme="minorHAnsi" w:hAnsiTheme="minorHAnsi"/>
          <w:spacing w:val="0"/>
          <w:lang w:val="en-US"/>
        </w:rPr>
        <w:commentReference w:id="876"/>
      </w:r>
      <w:r w:rsidRPr="00FE1965">
        <w:rPr>
          <w:spacing w:val="0"/>
          <w:sz w:val="22"/>
          <w:lang w:val="en-US"/>
        </w:rPr>
        <w:t xml:space="preserve">, </w:t>
      </w:r>
      <w:del w:id="877" w:author="Jonathan Platt" w:date="2023-05-29T18:37:00Z">
        <w:r w:rsidRPr="00FE1965" w:rsidDel="00D8678E">
          <w:rPr>
            <w:spacing w:val="0"/>
            <w:sz w:val="22"/>
            <w:lang w:val="en-US"/>
          </w:rPr>
          <w:delText>which leads</w:delText>
        </w:r>
      </w:del>
      <w:ins w:id="878" w:author="Jonathan Platt" w:date="2023-05-29T18:37:00Z">
        <w:r w:rsidR="00D8678E">
          <w:rPr>
            <w:spacing w:val="0"/>
            <w:sz w:val="22"/>
            <w:lang w:val="en-US"/>
          </w:rPr>
          <w:t>leading</w:t>
        </w:r>
      </w:ins>
      <w:r w:rsidRPr="00FE1965">
        <w:rPr>
          <w:spacing w:val="0"/>
          <w:sz w:val="22"/>
          <w:lang w:val="en-US"/>
        </w:rPr>
        <w:t xml:space="preserve"> to delays and </w:t>
      </w:r>
      <w:del w:id="879" w:author="Scribbr Grammar Checker" w:date="2023-05-28T04:26:00Z">
        <w:r w:rsidRPr="00FE1965">
          <w:rPr>
            <w:spacing w:val="0"/>
            <w:sz w:val="22"/>
            <w:lang w:val="en-US"/>
          </w:rPr>
          <w:delText>even</w:delText>
        </w:r>
      </w:del>
      <w:ins w:id="880" w:author="Scribbr Grammar Checker" w:date="2023-05-28T04:26:00Z">
        <w:r w:rsidRPr="00FE1965">
          <w:rPr>
            <w:spacing w:val="0"/>
            <w:sz w:val="22"/>
            <w:lang w:val="en-US"/>
          </w:rPr>
          <w:t xml:space="preserve">even </w:t>
        </w:r>
        <w:del w:id="881" w:author="Jonathan Platt" w:date="2023-05-29T22:09:00Z">
          <w:r w:rsidRPr="00FE1965" w:rsidDel="000B38A3">
            <w:rPr>
              <w:spacing w:val="0"/>
              <w:sz w:val="22"/>
              <w:lang w:val="en-US"/>
            </w:rPr>
            <w:delText>the</w:delText>
          </w:r>
        </w:del>
      </w:ins>
      <w:del w:id="882" w:author="Jonathan Platt" w:date="2023-05-29T22:09:00Z">
        <w:r w:rsidRPr="00FE1965" w:rsidDel="000B38A3">
          <w:rPr>
            <w:spacing w:val="0"/>
            <w:sz w:val="22"/>
            <w:lang w:val="en-US"/>
          </w:rPr>
          <w:delText xml:space="preserve"> failure of the project</w:delText>
        </w:r>
      </w:del>
      <w:ins w:id="883" w:author="Jonathan Platt" w:date="2023-05-29T22:09:00Z">
        <w:r w:rsidR="000B38A3">
          <w:rPr>
            <w:spacing w:val="0"/>
            <w:sz w:val="22"/>
            <w:lang w:val="en-US"/>
          </w:rPr>
          <w:t>project failure</w:t>
        </w:r>
      </w:ins>
      <w:r w:rsidRPr="00FE1965">
        <w:rPr>
          <w:spacing w:val="0"/>
          <w:sz w:val="22"/>
          <w:lang w:val="en-US"/>
        </w:rPr>
        <w:t xml:space="preserve">. As this article focuses mostly on the </w:t>
      </w:r>
      <w:ins w:id="884" w:author="Jonathan Platt" w:date="2023-05-29T22:09:00Z">
        <w:r w:rsidR="000B38A3">
          <w:rPr>
            <w:spacing w:val="0"/>
            <w:sz w:val="22"/>
            <w:lang w:val="en-US"/>
          </w:rPr>
          <w:t xml:space="preserve">relevant </w:t>
        </w:r>
      </w:ins>
      <w:r w:rsidRPr="00FE1965">
        <w:rPr>
          <w:spacing w:val="0"/>
          <w:sz w:val="22"/>
          <w:lang w:val="en-US"/>
        </w:rPr>
        <w:t xml:space="preserve">foundations, a case study on the domain-driven software development process </w:t>
      </w:r>
      <w:del w:id="885" w:author="Jonathan Platt" w:date="2023-05-29T22:09:00Z">
        <w:r w:rsidRPr="00FE1965" w:rsidDel="000B38A3">
          <w:rPr>
            <w:spacing w:val="0"/>
            <w:sz w:val="22"/>
            <w:lang w:val="en-US"/>
          </w:rPr>
          <w:delText xml:space="preserve">might </w:delText>
        </w:r>
      </w:del>
      <w:ins w:id="886" w:author="Jonathan Platt" w:date="2023-05-29T22:09:00Z">
        <w:r w:rsidR="000B38A3">
          <w:rPr>
            <w:spacing w:val="0"/>
            <w:sz w:val="22"/>
            <w:lang w:val="en-US"/>
          </w:rPr>
          <w:t>could</w:t>
        </w:r>
        <w:r w:rsidR="000B38A3" w:rsidRPr="00FE1965">
          <w:rPr>
            <w:spacing w:val="0"/>
            <w:sz w:val="22"/>
            <w:lang w:val="en-US"/>
          </w:rPr>
          <w:t xml:space="preserve"> </w:t>
        </w:r>
      </w:ins>
      <w:r w:rsidRPr="00FE1965">
        <w:rPr>
          <w:spacing w:val="0"/>
          <w:sz w:val="22"/>
          <w:lang w:val="en-US"/>
        </w:rPr>
        <w:t>be presented as a continuation.</w:t>
      </w:r>
    </w:p>
    <w:p w14:paraId="14A1B9AB" w14:textId="77777777" w:rsidR="00EC6EE4" w:rsidRPr="00FE1965" w:rsidRDefault="00EC6EE4" w:rsidP="00EC6EE4">
      <w:pPr>
        <w:pStyle w:val="BodyText"/>
        <w:spacing w:after="0" w:line="240" w:lineRule="auto"/>
        <w:rPr>
          <w:sz w:val="22"/>
          <w:szCs w:val="22"/>
          <w:lang w:val="en-US"/>
        </w:rPr>
      </w:pPr>
    </w:p>
    <w:p w14:paraId="0BB6117C" w14:textId="62C97BAA" w:rsidR="008564A9" w:rsidRPr="00FE1965" w:rsidRDefault="008564A9" w:rsidP="008564A9">
      <w:pPr>
        <w:spacing w:after="0" w:line="240" w:lineRule="auto"/>
        <w:rPr>
          <w:rFonts w:ascii="Times New Roman" w:eastAsia="SimSun" w:hAnsi="Times New Roman"/>
          <w:spacing w:val="-1"/>
          <w:sz w:val="18"/>
          <w:szCs w:val="20"/>
          <w:lang w:val="en-US"/>
        </w:rPr>
      </w:pPr>
      <w:r w:rsidRPr="00FE1965">
        <w:rPr>
          <w:sz w:val="18"/>
          <w:lang w:val="en-US"/>
        </w:rPr>
        <w:br/>
      </w:r>
    </w:p>
    <w:p w14:paraId="1D9A1176" w14:textId="420CFB1D" w:rsidR="00E9212A" w:rsidRPr="00FE1965" w:rsidRDefault="00E9212A" w:rsidP="00286E77">
      <w:pPr>
        <w:pStyle w:val="Els-acknowledgement"/>
        <w:keepNext w:val="0"/>
        <w:spacing w:before="0" w:after="0" w:line="240" w:lineRule="auto"/>
      </w:pPr>
      <w:r w:rsidRPr="00FE1965">
        <w:t xml:space="preserve">Acknowledgements </w:t>
      </w:r>
    </w:p>
    <w:p w14:paraId="2433C922" w14:textId="297139FC" w:rsidR="00286E77" w:rsidRPr="00FE1965" w:rsidRDefault="00155525" w:rsidP="00286E77">
      <w:pPr>
        <w:pStyle w:val="Els-body-text"/>
        <w:spacing w:line="240" w:lineRule="auto"/>
      </w:pPr>
      <w:r w:rsidRPr="00FE1965">
        <w:t xml:space="preserve">This research is financially supported by </w:t>
      </w:r>
      <w:r w:rsidRPr="00FE1965">
        <w:rPr>
          <w:highlight w:val="magenta"/>
        </w:rPr>
        <w:t>NPD-XX/2023</w:t>
      </w:r>
      <w:r w:rsidRPr="00FE1965">
        <w:t xml:space="preserve"> </w:t>
      </w:r>
      <w:del w:id="887" w:author="Scribbr Grammar Checker" w:date="2023-05-28T04:26:00Z">
        <w:r w:rsidRPr="00FE1965">
          <w:delText>from</w:delText>
        </w:r>
      </w:del>
      <w:ins w:id="888" w:author="Scribbr Grammar Checker" w:date="2023-05-28T04:26:00Z">
        <w:r w:rsidRPr="00FE1965">
          <w:t>from the</w:t>
        </w:r>
      </w:ins>
      <w:r w:rsidRPr="00FE1965">
        <w:t xml:space="preserve"> University of Economics</w:t>
      </w:r>
      <w:ins w:id="889" w:author="Jonathan Platt" w:date="2023-05-29T22:10:00Z">
        <w:r w:rsidR="000B38A3">
          <w:t xml:space="preserve"> </w:t>
        </w:r>
      </w:ins>
      <w:ins w:id="890" w:author="Jonathan Platt" w:date="2023-05-29T18:38:00Z">
        <w:r w:rsidR="00D8678E">
          <w:t>–</w:t>
        </w:r>
      </w:ins>
      <w:ins w:id="891" w:author="Jonathan Platt" w:date="2023-05-29T22:10:00Z">
        <w:r w:rsidR="000B38A3">
          <w:t xml:space="preserve"> </w:t>
        </w:r>
      </w:ins>
      <w:del w:id="892" w:author="Jonathan Platt" w:date="2023-05-29T18:38:00Z">
        <w:r w:rsidRPr="00FE1965" w:rsidDel="00D8678E">
          <w:delText xml:space="preserve"> - </w:delText>
        </w:r>
      </w:del>
      <w:r w:rsidRPr="00FE1965">
        <w:t xml:space="preserve">Varna Science Fund.  </w:t>
      </w:r>
    </w:p>
    <w:p w14:paraId="71B7E13C" w14:textId="77777777" w:rsidR="00286E77" w:rsidRPr="00FE1965" w:rsidRDefault="00286E77" w:rsidP="00286E77">
      <w:pPr>
        <w:pStyle w:val="Els-body-text"/>
        <w:spacing w:line="240" w:lineRule="auto"/>
        <w:rPr>
          <w:sz w:val="14"/>
        </w:rPr>
      </w:pPr>
    </w:p>
    <w:p w14:paraId="3648AA5E" w14:textId="620AADD3" w:rsidR="00E9212A" w:rsidRPr="00FE1965" w:rsidRDefault="00E9212A" w:rsidP="00286E77">
      <w:pPr>
        <w:pStyle w:val="Els-body-text"/>
        <w:spacing w:line="240" w:lineRule="auto"/>
        <w:ind w:firstLine="0"/>
      </w:pPr>
      <w:r w:rsidRPr="00FE1965">
        <w:rPr>
          <w:b/>
        </w:rPr>
        <w:t>References</w:t>
      </w:r>
    </w:p>
    <w:p w14:paraId="1CBC9D76" w14:textId="77777777" w:rsidR="00572761" w:rsidRPr="00FE1965" w:rsidRDefault="00572761" w:rsidP="00286E77">
      <w:pPr>
        <w:pStyle w:val="Els-body-text"/>
        <w:spacing w:line="240" w:lineRule="auto"/>
        <w:ind w:firstLine="0"/>
        <w:rPr>
          <w:sz w:val="10"/>
        </w:rPr>
      </w:pPr>
    </w:p>
    <w:p w14:paraId="17B77563" w14:textId="635F4736" w:rsidR="004F3015" w:rsidRPr="00FE1965" w:rsidRDefault="004F3015" w:rsidP="004F3015">
      <w:pPr>
        <w:pStyle w:val="Bibliography"/>
        <w:numPr>
          <w:ilvl w:val="0"/>
          <w:numId w:val="3"/>
        </w:numPr>
        <w:spacing w:line="240" w:lineRule="auto"/>
        <w:jc w:val="both"/>
        <w:rPr>
          <w:lang w:val="en-US"/>
        </w:rPr>
      </w:pPr>
      <w:commentRangeStart w:id="893"/>
      <w:r w:rsidRPr="00FE1965">
        <w:rPr>
          <w:lang w:val="en-US"/>
        </w:rPr>
        <w:t xml:space="preserve">Ashbacher, C. (2010). </w:t>
      </w:r>
      <w:r w:rsidRPr="00AE25F5">
        <w:rPr>
          <w:lang w:val="en-US"/>
        </w:rPr>
        <w:t xml:space="preserve">Succeeding </w:t>
      </w:r>
      <w:ins w:id="895" w:author="Britta Thielmann" w:date="2023-06-03T10:26:00Z">
        <w:r w:rsidR="00AE25F5" w:rsidRPr="00AE25F5">
          <w:rPr>
            <w:lang w:val="en-US"/>
          </w:rPr>
          <w:t>w</w:t>
        </w:r>
      </w:ins>
      <w:del w:id="897" w:author="Britta Thielmann" w:date="2023-06-03T10:26:00Z">
        <w:r w:rsidRPr="00AE25F5" w:rsidDel="00AE25F5">
          <w:rPr>
            <w:lang w:val="en-US"/>
          </w:rPr>
          <w:delText>W</w:delText>
        </w:r>
      </w:del>
      <w:r w:rsidRPr="00AE25F5">
        <w:rPr>
          <w:lang w:val="en-US"/>
        </w:rPr>
        <w:t xml:space="preserve">ith </w:t>
      </w:r>
      <w:ins w:id="900" w:author="Britta Thielmann" w:date="2023-06-03T10:26:00Z">
        <w:r w:rsidR="00AE25F5" w:rsidRPr="00AE25F5">
          <w:rPr>
            <w:lang w:val="en-US"/>
          </w:rPr>
          <w:t>a</w:t>
        </w:r>
      </w:ins>
      <w:del w:id="902" w:author="Britta Thielmann" w:date="2023-06-03T10:26:00Z">
        <w:r w:rsidRPr="00AE25F5" w:rsidDel="00AE25F5">
          <w:rPr>
            <w:lang w:val="en-US"/>
          </w:rPr>
          <w:delText>A</w:delText>
        </w:r>
      </w:del>
      <w:r w:rsidRPr="00AE25F5">
        <w:rPr>
          <w:lang w:val="en-US"/>
        </w:rPr>
        <w:t xml:space="preserve">gile: Software </w:t>
      </w:r>
      <w:ins w:id="905" w:author="Britta Thielmann" w:date="2023-06-03T10:26:00Z">
        <w:r w:rsidR="00AE25F5" w:rsidRPr="00AE25F5">
          <w:rPr>
            <w:lang w:val="en-US"/>
          </w:rPr>
          <w:t>d</w:t>
        </w:r>
      </w:ins>
      <w:del w:id="907" w:author="Britta Thielmann" w:date="2023-06-03T10:26:00Z">
        <w:r w:rsidRPr="00AE25F5" w:rsidDel="00AE25F5">
          <w:rPr>
            <w:lang w:val="en-US"/>
          </w:rPr>
          <w:delText>D</w:delText>
        </w:r>
      </w:del>
      <w:r w:rsidRPr="00AE25F5">
        <w:rPr>
          <w:lang w:val="en-US"/>
        </w:rPr>
        <w:t xml:space="preserve">evelopment </w:t>
      </w:r>
      <w:ins w:id="910" w:author="Britta Thielmann" w:date="2023-06-03T10:26:00Z">
        <w:r w:rsidR="00AE25F5" w:rsidRPr="00AE25F5">
          <w:rPr>
            <w:lang w:val="en-US"/>
          </w:rPr>
          <w:t>u</w:t>
        </w:r>
      </w:ins>
      <w:del w:id="912" w:author="Britta Thielmann" w:date="2023-06-03T10:26:00Z">
        <w:r w:rsidRPr="00AE25F5" w:rsidDel="00AE25F5">
          <w:rPr>
            <w:lang w:val="en-US"/>
          </w:rPr>
          <w:delText>U</w:delText>
        </w:r>
      </w:del>
      <w:r w:rsidRPr="00AE25F5">
        <w:rPr>
          <w:lang w:val="en-US"/>
        </w:rPr>
        <w:t xml:space="preserve">sing </w:t>
      </w:r>
      <w:commentRangeEnd w:id="893"/>
      <w:r w:rsidR="00AE25F5">
        <w:rPr>
          <w:rStyle w:val="CommentReference"/>
          <w:rFonts w:asciiTheme="minorHAnsi" w:eastAsiaTheme="minorHAnsi" w:hAnsiTheme="minorHAnsi" w:cstheme="minorBidi"/>
          <w:lang w:val="en-US" w:eastAsia="en-US"/>
        </w:rPr>
        <w:commentReference w:id="893"/>
      </w:r>
      <w:r w:rsidRPr="00AE25F5">
        <w:rPr>
          <w:lang w:val="en-US"/>
        </w:rPr>
        <w:t>Scrum, by Mike Cohn</w:t>
      </w:r>
      <w:r w:rsidRPr="00FE1965">
        <w:rPr>
          <w:lang w:val="en-US"/>
        </w:rPr>
        <w:t xml:space="preserve">. </w:t>
      </w:r>
      <w:r w:rsidRPr="00FE1965">
        <w:rPr>
          <w:i/>
          <w:iCs/>
          <w:lang w:val="en-US"/>
        </w:rPr>
        <w:t xml:space="preserve">The Journal </w:t>
      </w:r>
      <w:r w:rsidRPr="00FE1965">
        <w:rPr>
          <w:i/>
          <w:iCs/>
          <w:lang w:val="en-US"/>
        </w:rPr>
        <w:lastRenderedPageBreak/>
        <w:t>of Object Technology</w:t>
      </w:r>
      <w:r w:rsidRPr="00FE1965">
        <w:rPr>
          <w:lang w:val="en-US"/>
        </w:rPr>
        <w:t xml:space="preserve">, </w:t>
      </w:r>
      <w:r w:rsidRPr="00FE1965">
        <w:rPr>
          <w:i/>
          <w:iCs/>
          <w:lang w:val="en-US"/>
        </w:rPr>
        <w:t>9</w:t>
      </w:r>
      <w:r w:rsidRPr="00FE1965">
        <w:rPr>
          <w:lang w:val="en-US"/>
        </w:rPr>
        <w:t xml:space="preserve">(4). </w:t>
      </w:r>
      <w:bookmarkStart w:id="916" w:name="OLE_LINK1"/>
      <w:r w:rsidRPr="00FE1965">
        <w:rPr>
          <w:lang w:val="en-US"/>
        </w:rPr>
        <w:t>https://doi.org/10.5381/jot.2010.9.4.r1</w:t>
      </w:r>
      <w:del w:id="917" w:author="Britta Thielmann" w:date="2023-06-03T10:13:00Z">
        <w:r w:rsidRPr="00FE1965" w:rsidDel="00825A82">
          <w:rPr>
            <w:lang w:val="en-US"/>
          </w:rPr>
          <w:delText>.</w:delText>
        </w:r>
      </w:del>
    </w:p>
    <w:bookmarkEnd w:id="916"/>
    <w:p w14:paraId="50C0BAF8" w14:textId="04E8A5ED" w:rsidR="00D45D49" w:rsidRPr="00FE1965" w:rsidRDefault="004F3015" w:rsidP="004F3015">
      <w:pPr>
        <w:pStyle w:val="Bibliography"/>
        <w:numPr>
          <w:ilvl w:val="0"/>
          <w:numId w:val="3"/>
        </w:numPr>
        <w:spacing w:line="240" w:lineRule="auto"/>
        <w:jc w:val="both"/>
        <w:rPr>
          <w:lang w:val="en-US"/>
        </w:rPr>
      </w:pPr>
      <w:r w:rsidRPr="00FE1965">
        <w:rPr>
          <w:lang w:val="en-US"/>
        </w:rPr>
        <w:t xml:space="preserve">Avram, A. </w:t>
      </w:r>
      <w:r w:rsidR="00D45D49" w:rsidRPr="00FE1965">
        <w:rPr>
          <w:lang w:val="en-US"/>
        </w:rPr>
        <w:t xml:space="preserve">(2007). </w:t>
      </w:r>
      <w:r w:rsidR="00D45D49" w:rsidRPr="00FE1965">
        <w:rPr>
          <w:i/>
          <w:iCs/>
          <w:lang w:val="en-US"/>
        </w:rPr>
        <w:t>Domain-</w:t>
      </w:r>
      <w:ins w:id="918" w:author="Britta Thielmann" w:date="2023-06-03T10:28:00Z">
        <w:r w:rsidR="00AE25F5">
          <w:rPr>
            <w:i/>
            <w:iCs/>
            <w:lang w:val="en-US"/>
          </w:rPr>
          <w:t>d</w:t>
        </w:r>
      </w:ins>
      <w:del w:id="919" w:author="Britta Thielmann" w:date="2023-06-03T10:28:00Z">
        <w:r w:rsidR="00D45D49" w:rsidRPr="00FE1965" w:rsidDel="00AE25F5">
          <w:rPr>
            <w:i/>
            <w:iCs/>
            <w:lang w:val="en-US"/>
          </w:rPr>
          <w:delText>D</w:delText>
        </w:r>
      </w:del>
      <w:r w:rsidR="00D45D49" w:rsidRPr="00FE1965">
        <w:rPr>
          <w:i/>
          <w:iCs/>
          <w:lang w:val="en-US"/>
        </w:rPr>
        <w:t xml:space="preserve">riven </w:t>
      </w:r>
      <w:ins w:id="920" w:author="Britta Thielmann" w:date="2023-06-03T10:28:00Z">
        <w:r w:rsidR="00AE25F5">
          <w:rPr>
            <w:i/>
            <w:iCs/>
            <w:lang w:val="en-US"/>
          </w:rPr>
          <w:t>d</w:t>
        </w:r>
      </w:ins>
      <w:del w:id="921" w:author="Britta Thielmann" w:date="2023-06-03T10:28:00Z">
        <w:r w:rsidR="00D45D49" w:rsidRPr="00FE1965" w:rsidDel="00AE25F5">
          <w:rPr>
            <w:i/>
            <w:iCs/>
            <w:lang w:val="en-US"/>
          </w:rPr>
          <w:delText>D</w:delText>
        </w:r>
      </w:del>
      <w:r w:rsidR="00D45D49" w:rsidRPr="00FE1965">
        <w:rPr>
          <w:i/>
          <w:iCs/>
          <w:lang w:val="en-US"/>
        </w:rPr>
        <w:t xml:space="preserve">esign </w:t>
      </w:r>
      <w:ins w:id="922" w:author="Britta Thielmann" w:date="2023-06-03T10:28:00Z">
        <w:r w:rsidR="00AE25F5">
          <w:rPr>
            <w:i/>
            <w:iCs/>
            <w:lang w:val="en-US"/>
          </w:rPr>
          <w:t>q</w:t>
        </w:r>
      </w:ins>
      <w:del w:id="923" w:author="Britta Thielmann" w:date="2023-06-03T10:28:00Z">
        <w:r w:rsidR="00D45D49" w:rsidRPr="00FE1965" w:rsidDel="00AE25F5">
          <w:rPr>
            <w:i/>
            <w:iCs/>
            <w:lang w:val="en-US"/>
          </w:rPr>
          <w:delText>Q</w:delText>
        </w:r>
      </w:del>
      <w:r w:rsidR="00D45D49" w:rsidRPr="00FE1965">
        <w:rPr>
          <w:i/>
          <w:iCs/>
          <w:lang w:val="en-US"/>
        </w:rPr>
        <w:t>uickly</w:t>
      </w:r>
      <w:r w:rsidR="00D45D49" w:rsidRPr="00FE1965">
        <w:rPr>
          <w:lang w:val="en-US"/>
        </w:rPr>
        <w:t>. Lulu.com.</w:t>
      </w:r>
    </w:p>
    <w:p w14:paraId="0CD19F74" w14:textId="5C74DCF1" w:rsidR="00D45D49" w:rsidRPr="00AE25F5" w:rsidDel="00AE25F5" w:rsidRDefault="00D45D49" w:rsidP="00014437">
      <w:pPr>
        <w:pStyle w:val="ListParagraph"/>
        <w:numPr>
          <w:ilvl w:val="0"/>
          <w:numId w:val="3"/>
        </w:numPr>
        <w:spacing w:after="0" w:line="240" w:lineRule="auto"/>
        <w:jc w:val="both"/>
        <w:rPr>
          <w:del w:id="924" w:author="Britta Thielmann" w:date="2023-06-03T10:28:00Z"/>
          <w:rFonts w:ascii="Times New Roman" w:hAnsi="Times New Roman"/>
          <w:sz w:val="20"/>
          <w:lang w:val="en-US"/>
        </w:rPr>
        <w:pPrChange w:id="925" w:author="Britta Thielmann" w:date="2023-06-03T10:28:00Z">
          <w:pPr>
            <w:pStyle w:val="ListParagraph"/>
            <w:numPr>
              <w:numId w:val="3"/>
            </w:numPr>
            <w:spacing w:after="0" w:line="240" w:lineRule="auto"/>
            <w:ind w:left="360" w:hanging="360"/>
            <w:jc w:val="both"/>
          </w:pPr>
        </w:pPrChange>
      </w:pPr>
      <w:r w:rsidRPr="00AE25F5">
        <w:rPr>
          <w:rFonts w:ascii="Times New Roman" w:hAnsi="Times New Roman"/>
          <w:sz w:val="20"/>
          <w:lang w:val="en-US"/>
        </w:rPr>
        <w:t xml:space="preserve">Batista, F. (2019). </w:t>
      </w:r>
      <w:r w:rsidRPr="00AE25F5">
        <w:rPr>
          <w:rFonts w:ascii="Times New Roman" w:hAnsi="Times New Roman"/>
          <w:i/>
          <w:iCs/>
          <w:sz w:val="20"/>
          <w:lang w:val="en-US"/>
        </w:rPr>
        <w:t>Developing the ubiquitous language</w:t>
      </w:r>
      <w:r w:rsidRPr="00AE25F5">
        <w:rPr>
          <w:rFonts w:ascii="Times New Roman" w:hAnsi="Times New Roman"/>
          <w:sz w:val="20"/>
          <w:lang w:val="en-US"/>
        </w:rPr>
        <w:t xml:space="preserve">. </w:t>
      </w:r>
      <w:del w:id="926" w:author="Britta Thielmann" w:date="2023-06-03T10:28:00Z">
        <w:r w:rsidRPr="00AE25F5" w:rsidDel="00AE25F5">
          <w:rPr>
            <w:rFonts w:ascii="Times New Roman" w:hAnsi="Times New Roman"/>
            <w:sz w:val="20"/>
            <w:lang w:val="en-US"/>
          </w:rPr>
          <w:delText>Retrieved from:</w:delText>
        </w:r>
      </w:del>
    </w:p>
    <w:p w14:paraId="741F2244" w14:textId="686A8E65" w:rsidR="004F3015" w:rsidRPr="00AE25F5" w:rsidRDefault="00AE25F5" w:rsidP="00AE25F5">
      <w:pPr>
        <w:pStyle w:val="ListParagraph"/>
        <w:numPr>
          <w:ilvl w:val="0"/>
          <w:numId w:val="3"/>
        </w:numPr>
        <w:spacing w:after="0" w:line="240" w:lineRule="auto"/>
        <w:jc w:val="both"/>
        <w:rPr>
          <w:rFonts w:ascii="Times New Roman" w:hAnsi="Times New Roman"/>
          <w:i/>
          <w:iCs/>
          <w:sz w:val="20"/>
          <w:lang w:val="en-US"/>
        </w:rPr>
        <w:pPrChange w:id="928" w:author="Britta Thielmann" w:date="2023-06-03T10:28:00Z">
          <w:pPr>
            <w:pStyle w:val="ListParagraph"/>
            <w:spacing w:after="0" w:line="240" w:lineRule="auto"/>
            <w:ind w:left="360"/>
            <w:jc w:val="both"/>
          </w:pPr>
        </w:pPrChange>
      </w:pPr>
      <w:ins w:id="929" w:author="Britta Thielmann" w:date="2023-06-03T10:30:00Z">
        <w:r w:rsidRPr="00AE25F5">
          <w:rPr>
            <w:rFonts w:ascii="Times New Roman" w:hAnsi="Times New Roman"/>
            <w:sz w:val="20"/>
            <w:lang w:val="en-US"/>
          </w:rPr>
          <w:t>https://thedomaindrivendesign.io/developing-the-ubiquitous-language/</w:t>
        </w:r>
      </w:ins>
      <w:del w:id="930" w:author="Britta Thielmann" w:date="2023-06-03T10:30:00Z">
        <w:r w:rsidR="00D45D49" w:rsidRPr="00AE25F5" w:rsidDel="00AE25F5">
          <w:rPr>
            <w:rFonts w:ascii="Times New Roman" w:hAnsi="Times New Roman"/>
            <w:sz w:val="20"/>
            <w:lang w:val="en-US"/>
          </w:rPr>
          <w:delText>https://thedomaindrivendesign.io/developing-the-ubiquitous-language</w:delText>
        </w:r>
      </w:del>
      <w:del w:id="932" w:author="Britta Thielmann" w:date="2023-06-03T10:28:00Z">
        <w:r w:rsidR="00D45D49" w:rsidRPr="00AE25F5" w:rsidDel="00AE25F5">
          <w:rPr>
            <w:rFonts w:ascii="Times New Roman" w:hAnsi="Times New Roman"/>
            <w:i/>
            <w:iCs/>
            <w:sz w:val="20"/>
            <w:lang w:val="en-US"/>
          </w:rPr>
          <w:delText xml:space="preserve"> </w:delText>
        </w:r>
        <w:r w:rsidR="00D45D49" w:rsidRPr="00AE25F5" w:rsidDel="00AE25F5">
          <w:rPr>
            <w:rFonts w:ascii="Times New Roman" w:hAnsi="Times New Roman"/>
            <w:i/>
            <w:iCs/>
            <w:sz w:val="20"/>
            <w:lang w:val="en-US"/>
          </w:rPr>
          <w:delText>[accessed: 19 May 2023].</w:delText>
        </w:r>
        <w:r w:rsidR="00D45D49" w:rsidRPr="00AE25F5" w:rsidDel="00AE25F5">
          <w:rPr>
            <w:rFonts w:ascii="Times New Roman" w:hAnsi="Times New Roman"/>
            <w:i/>
            <w:iCs/>
            <w:sz w:val="20"/>
            <w:lang w:val="en-US"/>
          </w:rPr>
          <w:delText xml:space="preserve"> </w:delText>
        </w:r>
      </w:del>
    </w:p>
    <w:p w14:paraId="67AFB5D3" w14:textId="3883913C" w:rsidR="004F3015" w:rsidRPr="00FE1965" w:rsidRDefault="004F3015" w:rsidP="004F3015">
      <w:pPr>
        <w:pStyle w:val="Bibliography"/>
        <w:numPr>
          <w:ilvl w:val="0"/>
          <w:numId w:val="3"/>
        </w:numPr>
        <w:spacing w:line="240" w:lineRule="auto"/>
        <w:jc w:val="both"/>
        <w:rPr>
          <w:lang w:val="en-US"/>
        </w:rPr>
      </w:pPr>
      <w:r w:rsidRPr="00FE1965">
        <w:rPr>
          <w:lang w:val="en-US"/>
        </w:rPr>
        <w:t xml:space="preserve">Betts, D., Dominguez, J., Melnik, G., Simonazzi, F., &amp; Subramanian, M. (2012). </w:t>
      </w:r>
      <w:r w:rsidRPr="00FE1965">
        <w:rPr>
          <w:i/>
          <w:iCs/>
          <w:lang w:val="en-US"/>
        </w:rPr>
        <w:t xml:space="preserve">Exploring CQRS and </w:t>
      </w:r>
      <w:ins w:id="936" w:author="Britta Thielmann" w:date="2023-06-03T10:30:00Z">
        <w:r w:rsidR="00AE25F5">
          <w:rPr>
            <w:i/>
            <w:iCs/>
            <w:lang w:val="en-US"/>
          </w:rPr>
          <w:t>e</w:t>
        </w:r>
      </w:ins>
      <w:del w:id="937" w:author="Britta Thielmann" w:date="2023-06-03T10:30:00Z">
        <w:r w:rsidRPr="00FE1965" w:rsidDel="00AE25F5">
          <w:rPr>
            <w:i/>
            <w:iCs/>
            <w:lang w:val="en-US"/>
          </w:rPr>
          <w:delText>E</w:delText>
        </w:r>
      </w:del>
      <w:r w:rsidRPr="00FE1965">
        <w:rPr>
          <w:i/>
          <w:iCs/>
          <w:lang w:val="en-US"/>
        </w:rPr>
        <w:t xml:space="preserve">vent </w:t>
      </w:r>
      <w:ins w:id="938" w:author="Britta Thielmann" w:date="2023-06-03T10:30:00Z">
        <w:r w:rsidR="00AE25F5">
          <w:rPr>
            <w:i/>
            <w:iCs/>
            <w:lang w:val="en-US"/>
          </w:rPr>
          <w:t>s</w:t>
        </w:r>
      </w:ins>
      <w:del w:id="939" w:author="Britta Thielmann" w:date="2023-06-03T10:30:00Z">
        <w:r w:rsidRPr="00FE1965" w:rsidDel="00AE25F5">
          <w:rPr>
            <w:i/>
            <w:iCs/>
            <w:lang w:val="en-US"/>
          </w:rPr>
          <w:delText>S</w:delText>
        </w:r>
      </w:del>
      <w:r w:rsidRPr="00FE1965">
        <w:rPr>
          <w:i/>
          <w:iCs/>
          <w:lang w:val="en-US"/>
        </w:rPr>
        <w:t>ourcing: A journey into high scalability, availability, and maintainability with Windows Azure</w:t>
      </w:r>
      <w:r w:rsidRPr="00FE1965">
        <w:rPr>
          <w:lang w:val="en-US"/>
        </w:rPr>
        <w:t>.</w:t>
      </w:r>
      <w:ins w:id="940" w:author="Britta Thielmann" w:date="2023-06-03T10:31:00Z">
        <w:r w:rsidR="00AE25F5">
          <w:rPr>
            <w:lang w:val="en-US"/>
          </w:rPr>
          <w:t xml:space="preserve"> </w:t>
        </w:r>
        <w:r w:rsidR="00AE25F5" w:rsidRPr="00AE25F5">
          <w:rPr>
            <w:lang w:val="en-US"/>
          </w:rPr>
          <w:t>Microsoft patterns &amp; practices</w:t>
        </w:r>
        <w:r w:rsidR="00AE25F5">
          <w:rPr>
            <w:lang w:val="en-US"/>
          </w:rPr>
          <w:t>.</w:t>
        </w:r>
      </w:ins>
    </w:p>
    <w:p w14:paraId="5ADF5849" w14:textId="355FF58C" w:rsidR="004F3015" w:rsidRPr="00FE1965" w:rsidRDefault="004F3015" w:rsidP="004F3015">
      <w:pPr>
        <w:pStyle w:val="Bibliography"/>
        <w:numPr>
          <w:ilvl w:val="0"/>
          <w:numId w:val="3"/>
        </w:numPr>
        <w:spacing w:line="240" w:lineRule="auto"/>
        <w:jc w:val="both"/>
        <w:rPr>
          <w:lang w:val="en-US"/>
        </w:rPr>
      </w:pPr>
      <w:r w:rsidRPr="00FE1965">
        <w:rPr>
          <w:lang w:val="en-US"/>
        </w:rPr>
        <w:t xml:space="preserve">Bissi, W., Neto, A. T., &amp; Emer, M. C. F. P. (2016). </w:t>
      </w:r>
      <w:r w:rsidRPr="00AE25F5">
        <w:rPr>
          <w:lang w:val="en-US"/>
        </w:rPr>
        <w:t>The effects of test driven development on internal quality, external quality and productivity: A systematic review</w:t>
      </w:r>
      <w:r w:rsidRPr="00AE25F5">
        <w:rPr>
          <w:lang w:val="en-US"/>
        </w:rPr>
        <w:t>.</w:t>
      </w:r>
      <w:r w:rsidRPr="00FE1965">
        <w:rPr>
          <w:lang w:val="en-US"/>
        </w:rPr>
        <w:t xml:space="preserve"> </w:t>
      </w:r>
      <w:r w:rsidRPr="00FE1965">
        <w:rPr>
          <w:i/>
          <w:iCs/>
          <w:lang w:val="en-US"/>
        </w:rPr>
        <w:t>Information &amp; Software Technology</w:t>
      </w:r>
      <w:r w:rsidRPr="00FE1965">
        <w:rPr>
          <w:lang w:val="en-US"/>
        </w:rPr>
        <w:t xml:space="preserve">, </w:t>
      </w:r>
      <w:r w:rsidRPr="00FE1965">
        <w:rPr>
          <w:i/>
          <w:iCs/>
          <w:lang w:val="en-US"/>
        </w:rPr>
        <w:t>74</w:t>
      </w:r>
      <w:r w:rsidRPr="00FE1965">
        <w:rPr>
          <w:lang w:val="en-US"/>
        </w:rPr>
        <w:t xml:space="preserve">, 45–54. </w:t>
      </w:r>
      <w:r w:rsidRPr="00AE25F5">
        <w:rPr>
          <w:lang w:val="en-US"/>
        </w:rPr>
        <w:t>https://doi.org/10.1016/j.infsof.2016.02.004</w:t>
      </w:r>
      <w:del w:id="943" w:author="Britta Thielmann" w:date="2023-06-03T10:31:00Z">
        <w:r w:rsidRPr="00FE1965" w:rsidDel="00AE25F5">
          <w:rPr>
            <w:lang w:val="en-US"/>
          </w:rPr>
          <w:delText>.</w:delText>
        </w:r>
      </w:del>
    </w:p>
    <w:p w14:paraId="450F8999" w14:textId="6B092134" w:rsidR="00F15A1E" w:rsidRPr="00FE1965"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E1965">
        <w:rPr>
          <w:rFonts w:ascii="Times New Roman" w:eastAsia="Times New Roman" w:hAnsi="Times New Roman" w:cs="Times New Roman"/>
          <w:sz w:val="20"/>
          <w:szCs w:val="20"/>
          <w:lang w:val="en-US"/>
        </w:rPr>
        <w:t>Booch, G., Maksimchuk, R.</w:t>
      </w:r>
      <w:ins w:id="944" w:author="Britta Thielmann" w:date="2023-06-03T10:46:00Z">
        <w:r w:rsidR="00230B1F">
          <w:rPr>
            <w:rFonts w:ascii="Times New Roman" w:eastAsia="Times New Roman" w:hAnsi="Times New Roman" w:cs="Times New Roman"/>
            <w:sz w:val="20"/>
            <w:szCs w:val="20"/>
            <w:lang w:val="en-US"/>
          </w:rPr>
          <w:t xml:space="preserve"> A.</w:t>
        </w:r>
      </w:ins>
      <w:r w:rsidRPr="00FE1965">
        <w:rPr>
          <w:rFonts w:ascii="Times New Roman" w:eastAsia="Times New Roman" w:hAnsi="Times New Roman" w:cs="Times New Roman"/>
          <w:sz w:val="20"/>
          <w:szCs w:val="20"/>
          <w:lang w:val="en-US"/>
        </w:rPr>
        <w:t>, Engle, M.</w:t>
      </w:r>
      <w:ins w:id="945" w:author="Britta Thielmann" w:date="2023-06-03T10:46:00Z">
        <w:r w:rsidR="00230B1F">
          <w:rPr>
            <w:rFonts w:ascii="Times New Roman" w:eastAsia="Times New Roman" w:hAnsi="Times New Roman" w:cs="Times New Roman"/>
            <w:sz w:val="20"/>
            <w:szCs w:val="20"/>
            <w:lang w:val="en-US"/>
          </w:rPr>
          <w:t xml:space="preserve"> W.</w:t>
        </w:r>
      </w:ins>
      <w:r w:rsidRPr="00FE1965">
        <w:rPr>
          <w:rFonts w:ascii="Times New Roman" w:eastAsia="Times New Roman" w:hAnsi="Times New Roman" w:cs="Times New Roman"/>
          <w:sz w:val="20"/>
          <w:szCs w:val="20"/>
          <w:lang w:val="en-US"/>
        </w:rPr>
        <w:t xml:space="preserve">, </w:t>
      </w:r>
      <w:ins w:id="946" w:author="Britta Thielmann" w:date="2023-06-03T10:46:00Z">
        <w:r w:rsidR="00230B1F">
          <w:rPr>
            <w:rFonts w:ascii="Times New Roman" w:eastAsia="Times New Roman" w:hAnsi="Times New Roman" w:cs="Times New Roman"/>
            <w:sz w:val="20"/>
            <w:szCs w:val="20"/>
            <w:lang w:val="en-US"/>
          </w:rPr>
          <w:t xml:space="preserve">Young, B. J., </w:t>
        </w:r>
      </w:ins>
      <w:r w:rsidRPr="00FE1965">
        <w:rPr>
          <w:rFonts w:ascii="Times New Roman" w:eastAsia="Times New Roman" w:hAnsi="Times New Roman" w:cs="Times New Roman"/>
          <w:sz w:val="20"/>
          <w:szCs w:val="20"/>
          <w:lang w:val="en-US"/>
        </w:rPr>
        <w:t xml:space="preserve">Conallen, J., </w:t>
      </w:r>
      <w:ins w:id="947" w:author="Britta Thielmann" w:date="2023-06-03T10:46:00Z">
        <w:r w:rsidR="00230B1F">
          <w:rPr>
            <w:rFonts w:ascii="Times New Roman" w:eastAsia="Times New Roman" w:hAnsi="Times New Roman" w:cs="Times New Roman"/>
            <w:sz w:val="20"/>
            <w:szCs w:val="20"/>
            <w:lang w:val="en-US"/>
          </w:rPr>
          <w:t xml:space="preserve">&amp; </w:t>
        </w:r>
      </w:ins>
      <w:r w:rsidRPr="00FE1965">
        <w:rPr>
          <w:rFonts w:ascii="Times New Roman" w:eastAsia="Times New Roman" w:hAnsi="Times New Roman" w:cs="Times New Roman"/>
          <w:sz w:val="20"/>
          <w:szCs w:val="20"/>
          <w:lang w:val="en-US"/>
        </w:rPr>
        <w:t>Houston, K.</w:t>
      </w:r>
      <w:ins w:id="948" w:author="Britta Thielmann" w:date="2023-06-03T10:47:00Z">
        <w:r w:rsidR="00230B1F">
          <w:rPr>
            <w:rFonts w:ascii="Times New Roman" w:eastAsia="Times New Roman" w:hAnsi="Times New Roman" w:cs="Times New Roman"/>
            <w:sz w:val="20"/>
            <w:szCs w:val="20"/>
            <w:lang w:val="en-US"/>
          </w:rPr>
          <w:t xml:space="preserve"> </w:t>
        </w:r>
      </w:ins>
      <w:del w:id="949" w:author="Britta Thielmann" w:date="2023-06-03T10:47:00Z">
        <w:r w:rsidRPr="00FE1965" w:rsidDel="00230B1F">
          <w:rPr>
            <w:rFonts w:ascii="Times New Roman" w:eastAsia="Times New Roman" w:hAnsi="Times New Roman" w:cs="Times New Roman"/>
            <w:sz w:val="20"/>
            <w:szCs w:val="20"/>
            <w:lang w:val="en-US"/>
          </w:rPr>
          <w:delText>, &amp; Young, B.</w:delText>
        </w:r>
      </w:del>
      <w:del w:id="950" w:author="Britta Thielmann" w:date="2023-06-03T10:45:00Z">
        <w:r w:rsidRPr="00FE1965" w:rsidDel="00230B1F">
          <w:rPr>
            <w:rFonts w:ascii="Times New Roman" w:eastAsia="Times New Roman" w:hAnsi="Times New Roman" w:cs="Times New Roman"/>
            <w:sz w:val="20"/>
            <w:szCs w:val="20"/>
            <w:lang w:val="en-US"/>
          </w:rPr>
          <w:delText>,</w:delText>
        </w:r>
      </w:del>
      <w:del w:id="951" w:author="Britta Thielmann" w:date="2023-06-03T10:47:00Z">
        <w:r w:rsidRPr="00FE1965" w:rsidDel="00230B1F">
          <w:rPr>
            <w:rFonts w:ascii="Times New Roman" w:eastAsia="Times New Roman" w:hAnsi="Times New Roman" w:cs="Times New Roman"/>
            <w:sz w:val="20"/>
            <w:szCs w:val="20"/>
            <w:lang w:val="en-US"/>
          </w:rPr>
          <w:delText xml:space="preserve"> </w:delText>
        </w:r>
      </w:del>
      <w:del w:id="952" w:author="Britta Thielmann" w:date="2023-06-03T10:45:00Z">
        <w:r w:rsidRPr="00FE1965" w:rsidDel="00230B1F">
          <w:rPr>
            <w:rFonts w:ascii="Times New Roman" w:eastAsia="Times New Roman" w:hAnsi="Times New Roman" w:cs="Times New Roman"/>
            <w:sz w:val="20"/>
            <w:szCs w:val="20"/>
            <w:lang w:val="en-US"/>
          </w:rPr>
          <w:delText xml:space="preserve">PhD. </w:delText>
        </w:r>
      </w:del>
      <w:r w:rsidRPr="00FE1965">
        <w:rPr>
          <w:rFonts w:ascii="Times New Roman" w:eastAsia="Times New Roman" w:hAnsi="Times New Roman" w:cs="Times New Roman"/>
          <w:sz w:val="20"/>
          <w:szCs w:val="20"/>
          <w:lang w:val="en-US"/>
        </w:rPr>
        <w:t xml:space="preserve">(2007). </w:t>
      </w:r>
      <w:r w:rsidRPr="00FE1965">
        <w:rPr>
          <w:rFonts w:ascii="Times New Roman" w:eastAsia="Times New Roman" w:hAnsi="Times New Roman" w:cs="Times New Roman"/>
          <w:i/>
          <w:iCs/>
          <w:sz w:val="20"/>
          <w:szCs w:val="20"/>
          <w:lang w:val="en-US"/>
        </w:rPr>
        <w:t>Object-Oriented Analysis and Design with Applications</w:t>
      </w:r>
      <w:ins w:id="953" w:author="Britta Thielmann" w:date="2023-06-03T10:47:00Z">
        <w:r w:rsidR="00230B1F">
          <w:rPr>
            <w:rFonts w:ascii="Times New Roman" w:eastAsia="Times New Roman" w:hAnsi="Times New Roman" w:cs="Times New Roman"/>
            <w:i/>
            <w:iCs/>
            <w:sz w:val="20"/>
            <w:szCs w:val="20"/>
            <w:lang w:val="en-US"/>
          </w:rPr>
          <w:t xml:space="preserve"> </w:t>
        </w:r>
        <w:r w:rsidR="00230B1F">
          <w:rPr>
            <w:rFonts w:ascii="Times New Roman" w:eastAsia="Times New Roman" w:hAnsi="Times New Roman" w:cs="Times New Roman"/>
            <w:sz w:val="20"/>
            <w:szCs w:val="20"/>
            <w:lang w:val="en-US"/>
          </w:rPr>
          <w:t>(3rd ed.)</w:t>
        </w:r>
      </w:ins>
      <w:r w:rsidRPr="00FE1965">
        <w:rPr>
          <w:rFonts w:ascii="Times New Roman" w:eastAsia="Times New Roman" w:hAnsi="Times New Roman" w:cs="Times New Roman"/>
          <w:sz w:val="20"/>
          <w:szCs w:val="20"/>
          <w:lang w:val="en-US"/>
        </w:rPr>
        <w:t>. Pearson Education.</w:t>
      </w:r>
    </w:p>
    <w:p w14:paraId="454AD34B" w14:textId="3979E794" w:rsidR="004F3015" w:rsidRPr="007A0F01" w:rsidRDefault="004F3015" w:rsidP="004F3015">
      <w:pPr>
        <w:pStyle w:val="Bibliography"/>
        <w:numPr>
          <w:ilvl w:val="0"/>
          <w:numId w:val="3"/>
        </w:numPr>
        <w:spacing w:line="240" w:lineRule="auto"/>
        <w:jc w:val="both"/>
        <w:rPr>
          <w:color w:val="FF0000"/>
          <w:lang w:val="en-US"/>
        </w:rPr>
      </w:pPr>
      <w:r w:rsidRPr="007A0F01">
        <w:rPr>
          <w:color w:val="FF0000"/>
          <w:lang w:val="de-DE"/>
        </w:rPr>
        <w:t xml:space="preserve">Braun, S., Bieniusa, A., &amp; Elberzhager, F. (2021). </w:t>
      </w:r>
      <w:r w:rsidRPr="007A0F01">
        <w:rPr>
          <w:color w:val="FF0000"/>
          <w:lang w:val="en-US"/>
        </w:rPr>
        <w:t xml:space="preserve">Advanced </w:t>
      </w:r>
      <w:ins w:id="957" w:author="Britta Thielmann" w:date="2023-06-03T10:47:00Z">
        <w:r w:rsidR="00230B1F" w:rsidRPr="007A0F01">
          <w:rPr>
            <w:color w:val="FF0000"/>
            <w:lang w:val="en-US"/>
          </w:rPr>
          <w:t>d</w:t>
        </w:r>
      </w:ins>
      <w:del w:id="959" w:author="Britta Thielmann" w:date="2023-06-03T10:47:00Z">
        <w:r w:rsidRPr="007A0F01" w:rsidDel="00230B1F">
          <w:rPr>
            <w:color w:val="FF0000"/>
            <w:lang w:val="en-US"/>
          </w:rPr>
          <w:delText>D</w:delText>
        </w:r>
      </w:del>
      <w:r w:rsidRPr="007A0F01">
        <w:rPr>
          <w:color w:val="FF0000"/>
          <w:lang w:val="en-US"/>
        </w:rPr>
        <w:t>omain-</w:t>
      </w:r>
      <w:ins w:id="962" w:author="Britta Thielmann" w:date="2023-06-03T10:47:00Z">
        <w:r w:rsidR="00230B1F" w:rsidRPr="007A0F01">
          <w:rPr>
            <w:color w:val="FF0000"/>
            <w:lang w:val="en-US"/>
          </w:rPr>
          <w:t>d</w:t>
        </w:r>
      </w:ins>
      <w:del w:id="964" w:author="Britta Thielmann" w:date="2023-06-03T10:47:00Z">
        <w:r w:rsidRPr="007A0F01" w:rsidDel="00230B1F">
          <w:rPr>
            <w:color w:val="FF0000"/>
            <w:lang w:val="en-US"/>
          </w:rPr>
          <w:delText>D</w:delText>
        </w:r>
      </w:del>
      <w:r w:rsidRPr="007A0F01">
        <w:rPr>
          <w:color w:val="FF0000"/>
          <w:lang w:val="en-US"/>
        </w:rPr>
        <w:t xml:space="preserve">riven </w:t>
      </w:r>
      <w:ins w:id="967" w:author="Britta Thielmann" w:date="2023-06-03T10:47:00Z">
        <w:r w:rsidR="00230B1F" w:rsidRPr="007A0F01">
          <w:rPr>
            <w:color w:val="FF0000"/>
            <w:lang w:val="en-US"/>
          </w:rPr>
          <w:t>d</w:t>
        </w:r>
      </w:ins>
      <w:del w:id="969" w:author="Britta Thielmann" w:date="2023-06-03T10:47:00Z">
        <w:r w:rsidRPr="007A0F01" w:rsidDel="00230B1F">
          <w:rPr>
            <w:color w:val="FF0000"/>
            <w:lang w:val="en-US"/>
          </w:rPr>
          <w:delText>D</w:delText>
        </w:r>
      </w:del>
      <w:r w:rsidRPr="007A0F01">
        <w:rPr>
          <w:color w:val="FF0000"/>
          <w:lang w:val="en-US"/>
        </w:rPr>
        <w:t xml:space="preserve">esign for </w:t>
      </w:r>
      <w:ins w:id="972" w:author="Britta Thielmann" w:date="2023-06-03T10:47:00Z">
        <w:r w:rsidR="00230B1F" w:rsidRPr="007A0F01">
          <w:rPr>
            <w:color w:val="FF0000"/>
            <w:lang w:val="en-US"/>
          </w:rPr>
          <w:t>c</w:t>
        </w:r>
      </w:ins>
      <w:del w:id="974" w:author="Britta Thielmann" w:date="2023-06-03T10:47:00Z">
        <w:r w:rsidRPr="007A0F01" w:rsidDel="00230B1F">
          <w:rPr>
            <w:color w:val="FF0000"/>
            <w:lang w:val="en-US"/>
          </w:rPr>
          <w:delText>C</w:delText>
        </w:r>
      </w:del>
      <w:r w:rsidRPr="007A0F01">
        <w:rPr>
          <w:color w:val="FF0000"/>
          <w:lang w:val="en-US"/>
        </w:rPr>
        <w:t xml:space="preserve">onsistency in </w:t>
      </w:r>
      <w:ins w:id="977" w:author="Britta Thielmann" w:date="2023-06-03T10:47:00Z">
        <w:r w:rsidR="00230B1F" w:rsidRPr="007A0F01">
          <w:rPr>
            <w:color w:val="FF0000"/>
            <w:lang w:val="en-US"/>
          </w:rPr>
          <w:t>d</w:t>
        </w:r>
      </w:ins>
      <w:del w:id="979" w:author="Britta Thielmann" w:date="2023-06-03T10:47:00Z">
        <w:r w:rsidRPr="007A0F01" w:rsidDel="00230B1F">
          <w:rPr>
            <w:color w:val="FF0000"/>
            <w:lang w:val="en-US"/>
          </w:rPr>
          <w:delText>D</w:delText>
        </w:r>
      </w:del>
      <w:r w:rsidRPr="007A0F01">
        <w:rPr>
          <w:color w:val="FF0000"/>
          <w:lang w:val="en-US"/>
        </w:rPr>
        <w:t xml:space="preserve">istributed </w:t>
      </w:r>
      <w:ins w:id="982" w:author="Britta Thielmann" w:date="2023-06-03T10:47:00Z">
        <w:r w:rsidR="00230B1F" w:rsidRPr="007A0F01">
          <w:rPr>
            <w:color w:val="FF0000"/>
            <w:lang w:val="en-US"/>
          </w:rPr>
          <w:t>d</w:t>
        </w:r>
      </w:ins>
      <w:del w:id="984" w:author="Britta Thielmann" w:date="2023-06-03T10:47:00Z">
        <w:r w:rsidRPr="007A0F01" w:rsidDel="00230B1F">
          <w:rPr>
            <w:color w:val="FF0000"/>
            <w:lang w:val="en-US"/>
          </w:rPr>
          <w:delText>D</w:delText>
        </w:r>
      </w:del>
      <w:r w:rsidRPr="007A0F01">
        <w:rPr>
          <w:color w:val="FF0000"/>
          <w:lang w:val="en-US"/>
        </w:rPr>
        <w:t>ata-</w:t>
      </w:r>
      <w:ins w:id="987" w:author="Britta Thielmann" w:date="2023-06-03T10:47:00Z">
        <w:r w:rsidR="00230B1F" w:rsidRPr="007A0F01">
          <w:rPr>
            <w:color w:val="FF0000"/>
            <w:lang w:val="en-US"/>
          </w:rPr>
          <w:t>i</w:t>
        </w:r>
      </w:ins>
      <w:del w:id="989" w:author="Britta Thielmann" w:date="2023-06-03T10:47:00Z">
        <w:r w:rsidRPr="007A0F01" w:rsidDel="00230B1F">
          <w:rPr>
            <w:color w:val="FF0000"/>
            <w:lang w:val="en-US"/>
          </w:rPr>
          <w:delText>I</w:delText>
        </w:r>
      </w:del>
      <w:r w:rsidRPr="007A0F01">
        <w:rPr>
          <w:color w:val="FF0000"/>
          <w:lang w:val="en-US"/>
        </w:rPr>
        <w:t xml:space="preserve">ntensive </w:t>
      </w:r>
      <w:ins w:id="992" w:author="Britta Thielmann" w:date="2023-06-03T10:47:00Z">
        <w:r w:rsidR="00230B1F" w:rsidRPr="007A0F01">
          <w:rPr>
            <w:color w:val="FF0000"/>
            <w:lang w:val="en-US"/>
          </w:rPr>
          <w:t>s</w:t>
        </w:r>
      </w:ins>
      <w:del w:id="994" w:author="Britta Thielmann" w:date="2023-06-03T10:47:00Z">
        <w:r w:rsidRPr="007A0F01" w:rsidDel="00230B1F">
          <w:rPr>
            <w:color w:val="FF0000"/>
            <w:lang w:val="en-US"/>
          </w:rPr>
          <w:delText>S</w:delText>
        </w:r>
      </w:del>
      <w:r w:rsidRPr="007A0F01">
        <w:rPr>
          <w:color w:val="FF0000"/>
          <w:lang w:val="en-US"/>
        </w:rPr>
        <w:t>ystems</w:t>
      </w:r>
      <w:r w:rsidRPr="007A0F01">
        <w:rPr>
          <w:color w:val="FF0000"/>
          <w:lang w:val="en-US"/>
        </w:rPr>
        <w:t xml:space="preserve">. </w:t>
      </w:r>
      <w:r w:rsidRPr="007A0F01">
        <w:rPr>
          <w:color w:val="FF0000"/>
          <w:lang w:val="en-US"/>
        </w:rPr>
        <w:t xml:space="preserve">European </w:t>
      </w:r>
      <w:r w:rsidRPr="007A0F01">
        <w:rPr>
          <w:i/>
          <w:iCs/>
          <w:color w:val="FF0000"/>
          <w:lang w:val="en-US"/>
        </w:rPr>
        <w:t>Conference on Computer Systems</w:t>
      </w:r>
      <w:r w:rsidRPr="007A0F01">
        <w:rPr>
          <w:i/>
          <w:iCs/>
          <w:color w:val="FF0000"/>
          <w:lang w:val="en-US"/>
        </w:rPr>
        <w:t>.</w:t>
      </w:r>
      <w:ins w:id="1001" w:author="Britta Thielmann" w:date="2023-06-03T10:49:00Z">
        <w:r w:rsidR="00230B1F" w:rsidRPr="007A0F01">
          <w:rPr>
            <w:i/>
            <w:iCs/>
            <w:color w:val="FF0000"/>
            <w:lang w:val="en-US"/>
          </w:rPr>
          <w:t xml:space="preserve"> </w:t>
        </w:r>
        <w:r w:rsidR="00230B1F" w:rsidRPr="007A0F01">
          <w:rPr>
            <w:i/>
            <w:iCs/>
            <w:color w:val="FF0000"/>
            <w:lang w:val="en-US"/>
          </w:rPr>
          <w:t>PaPoC '21: Proceedings of the 8th Workshop on Principles and Practice of Consistency for Distributed</w:t>
        </w:r>
        <w:r w:rsidR="00230B1F" w:rsidRPr="007A0F01">
          <w:rPr>
            <w:color w:val="FF0000"/>
            <w:lang w:val="en-US"/>
          </w:rPr>
          <w:t>, 1–12.</w:t>
        </w:r>
      </w:ins>
      <w:r w:rsidRPr="007A0F01">
        <w:rPr>
          <w:color w:val="FF0000"/>
          <w:lang w:val="en-US"/>
        </w:rPr>
        <w:t xml:space="preserve"> https://doi.org/10.1145/3447865.3457969</w:t>
      </w:r>
    </w:p>
    <w:p w14:paraId="6298B7DD" w14:textId="4B17A45F" w:rsidR="004F3015" w:rsidRPr="00FE1965" w:rsidRDefault="004F3015" w:rsidP="004F3015">
      <w:pPr>
        <w:pStyle w:val="Bibliography"/>
        <w:numPr>
          <w:ilvl w:val="0"/>
          <w:numId w:val="3"/>
        </w:numPr>
        <w:spacing w:line="240" w:lineRule="auto"/>
        <w:jc w:val="both"/>
        <w:rPr>
          <w:lang w:val="en-US"/>
        </w:rPr>
      </w:pPr>
      <w:r w:rsidRPr="00FE1965">
        <w:rPr>
          <w:lang w:val="en-US"/>
        </w:rPr>
        <w:t xml:space="preserve">Brewer, E. (2012). </w:t>
      </w:r>
      <w:r w:rsidRPr="00FE1965">
        <w:rPr>
          <w:i/>
          <w:iCs/>
          <w:lang w:val="en-US"/>
        </w:rPr>
        <w:t xml:space="preserve">Pushing the CAP: Strategies for </w:t>
      </w:r>
      <w:ins w:id="1006" w:author="Britta Thielmann" w:date="2023-06-03T10:49:00Z">
        <w:r w:rsidR="00230B1F">
          <w:rPr>
            <w:i/>
            <w:iCs/>
            <w:lang w:val="en-US"/>
          </w:rPr>
          <w:t>c</w:t>
        </w:r>
      </w:ins>
      <w:del w:id="1007" w:author="Britta Thielmann" w:date="2023-06-03T10:49:00Z">
        <w:r w:rsidRPr="00FE1965" w:rsidDel="00230B1F">
          <w:rPr>
            <w:i/>
            <w:iCs/>
            <w:lang w:val="en-US"/>
          </w:rPr>
          <w:delText>C</w:delText>
        </w:r>
      </w:del>
      <w:r w:rsidRPr="00FE1965">
        <w:rPr>
          <w:i/>
          <w:iCs/>
          <w:lang w:val="en-US"/>
        </w:rPr>
        <w:t xml:space="preserve">onsistency and </w:t>
      </w:r>
      <w:ins w:id="1008" w:author="Britta Thielmann" w:date="2023-06-03T10:49:00Z">
        <w:r w:rsidR="00230B1F">
          <w:rPr>
            <w:i/>
            <w:iCs/>
            <w:lang w:val="en-US"/>
          </w:rPr>
          <w:t>a</w:t>
        </w:r>
      </w:ins>
      <w:del w:id="1009" w:author="Britta Thielmann" w:date="2023-06-03T10:49:00Z">
        <w:r w:rsidRPr="00FE1965" w:rsidDel="00230B1F">
          <w:rPr>
            <w:i/>
            <w:iCs/>
            <w:lang w:val="en-US"/>
          </w:rPr>
          <w:delText>A</w:delText>
        </w:r>
      </w:del>
      <w:r w:rsidRPr="00FE1965">
        <w:rPr>
          <w:i/>
          <w:iCs/>
          <w:lang w:val="en-US"/>
        </w:rPr>
        <w:t>vailability</w:t>
      </w:r>
      <w:r w:rsidRPr="00FE1965">
        <w:rPr>
          <w:lang w:val="en-US"/>
        </w:rPr>
        <w:t xml:space="preserve">. </w:t>
      </w:r>
      <w:r w:rsidRPr="00FE1965">
        <w:rPr>
          <w:i/>
          <w:iCs/>
          <w:lang w:val="en-US"/>
        </w:rPr>
        <w:t>IEEE Computer</w:t>
      </w:r>
      <w:r w:rsidRPr="00FE1965">
        <w:rPr>
          <w:lang w:val="en-US"/>
        </w:rPr>
        <w:t xml:space="preserve">, </w:t>
      </w:r>
      <w:r w:rsidRPr="00FE1965">
        <w:rPr>
          <w:i/>
          <w:iCs/>
          <w:lang w:val="en-US"/>
        </w:rPr>
        <w:t>45</w:t>
      </w:r>
      <w:r w:rsidRPr="00FE1965">
        <w:rPr>
          <w:lang w:val="en-US"/>
        </w:rPr>
        <w:t>(2), 23–29. http://dx.doi.org/10.1109/MC.2012.37</w:t>
      </w:r>
    </w:p>
    <w:p w14:paraId="17D28E67" w14:textId="60A87320" w:rsidR="004F3015" w:rsidRPr="00FE1965" w:rsidRDefault="004F3015" w:rsidP="004F3015">
      <w:pPr>
        <w:pStyle w:val="Bibliography"/>
        <w:numPr>
          <w:ilvl w:val="0"/>
          <w:numId w:val="3"/>
        </w:numPr>
        <w:spacing w:line="240" w:lineRule="auto"/>
        <w:jc w:val="both"/>
        <w:rPr>
          <w:lang w:val="en-US"/>
        </w:rPr>
      </w:pPr>
      <w:r w:rsidRPr="00FE1965">
        <w:rPr>
          <w:lang w:val="en-US"/>
        </w:rPr>
        <w:t>Caron, R. (</w:t>
      </w:r>
      <w:del w:id="1010" w:author="Britta Thielmann" w:date="2023-06-03T10:50:00Z">
        <w:r w:rsidR="00676649" w:rsidRPr="00FE1965" w:rsidDel="00230B1F">
          <w:rPr>
            <w:lang w:val="en-US"/>
          </w:rPr>
          <w:delText>2023</w:delText>
        </w:r>
      </w:del>
      <w:ins w:id="1011" w:author="Britta Thielmann" w:date="2023-06-03T10:50:00Z">
        <w:r w:rsidR="00230B1F">
          <w:rPr>
            <w:lang w:val="en-US"/>
          </w:rPr>
          <w:t>2018</w:t>
        </w:r>
      </w:ins>
      <w:r w:rsidRPr="00FE1965">
        <w:rPr>
          <w:lang w:val="en-US"/>
        </w:rPr>
        <w:t xml:space="preserve">). </w:t>
      </w:r>
      <w:r w:rsidRPr="00FE1965">
        <w:rPr>
          <w:i/>
          <w:iCs/>
          <w:lang w:val="en-US"/>
        </w:rPr>
        <w:t xml:space="preserve">Get the Azure </w:t>
      </w:r>
      <w:ins w:id="1012" w:author="Britta Thielmann" w:date="2023-06-03T10:49:00Z">
        <w:r w:rsidR="00230B1F">
          <w:rPr>
            <w:i/>
            <w:iCs/>
            <w:lang w:val="en-US"/>
          </w:rPr>
          <w:t>q</w:t>
        </w:r>
      </w:ins>
      <w:del w:id="1013" w:author="Britta Thielmann" w:date="2023-06-03T10:49:00Z">
        <w:r w:rsidRPr="00FE1965" w:rsidDel="00230B1F">
          <w:rPr>
            <w:i/>
            <w:iCs/>
            <w:lang w:val="en-US"/>
          </w:rPr>
          <w:delText>Q</w:delText>
        </w:r>
      </w:del>
      <w:r w:rsidRPr="00FE1965">
        <w:rPr>
          <w:i/>
          <w:iCs/>
          <w:lang w:val="en-US"/>
        </w:rPr>
        <w:t xml:space="preserve">uick </w:t>
      </w:r>
      <w:ins w:id="1014" w:author="Britta Thielmann" w:date="2023-06-03T10:49:00Z">
        <w:r w:rsidR="00230B1F">
          <w:rPr>
            <w:i/>
            <w:iCs/>
            <w:lang w:val="en-US"/>
          </w:rPr>
          <w:t>s</w:t>
        </w:r>
      </w:ins>
      <w:del w:id="1015" w:author="Britta Thielmann" w:date="2023-06-03T10:49:00Z">
        <w:r w:rsidRPr="00FE1965" w:rsidDel="00230B1F">
          <w:rPr>
            <w:i/>
            <w:iCs/>
            <w:lang w:val="en-US"/>
          </w:rPr>
          <w:delText>S</w:delText>
        </w:r>
      </w:del>
      <w:r w:rsidRPr="00FE1965">
        <w:rPr>
          <w:i/>
          <w:iCs/>
          <w:lang w:val="en-US"/>
        </w:rPr>
        <w:t xml:space="preserve">tart </w:t>
      </w:r>
      <w:ins w:id="1016" w:author="Britta Thielmann" w:date="2023-06-03T10:49:00Z">
        <w:r w:rsidR="00230B1F">
          <w:rPr>
            <w:i/>
            <w:iCs/>
            <w:lang w:val="en-US"/>
          </w:rPr>
          <w:t>g</w:t>
        </w:r>
      </w:ins>
      <w:del w:id="1017" w:author="Britta Thielmann" w:date="2023-06-03T10:49:00Z">
        <w:r w:rsidRPr="00FE1965" w:rsidDel="00230B1F">
          <w:rPr>
            <w:i/>
            <w:iCs/>
            <w:lang w:val="en-US"/>
          </w:rPr>
          <w:delText>G</w:delText>
        </w:r>
      </w:del>
      <w:r w:rsidRPr="00FE1965">
        <w:rPr>
          <w:i/>
          <w:iCs/>
          <w:lang w:val="en-US"/>
        </w:rPr>
        <w:t xml:space="preserve">uide for .NET </w:t>
      </w:r>
      <w:ins w:id="1018" w:author="Britta Thielmann" w:date="2023-06-03T10:49:00Z">
        <w:r w:rsidR="00230B1F">
          <w:rPr>
            <w:i/>
            <w:iCs/>
            <w:lang w:val="en-US"/>
          </w:rPr>
          <w:t>d</w:t>
        </w:r>
      </w:ins>
      <w:del w:id="1019" w:author="Britta Thielmann" w:date="2023-06-03T10:49:00Z">
        <w:r w:rsidRPr="00FE1965" w:rsidDel="00230B1F">
          <w:rPr>
            <w:i/>
            <w:iCs/>
            <w:lang w:val="en-US"/>
          </w:rPr>
          <w:delText>D</w:delText>
        </w:r>
      </w:del>
      <w:r w:rsidRPr="00FE1965">
        <w:rPr>
          <w:i/>
          <w:iCs/>
          <w:lang w:val="en-US"/>
        </w:rPr>
        <w:t>evelopers</w:t>
      </w:r>
      <w:r w:rsidRPr="00FE1965">
        <w:rPr>
          <w:lang w:val="en-US"/>
        </w:rPr>
        <w:t xml:space="preserve">. Microsoft. </w:t>
      </w:r>
      <w:r w:rsidR="00676649" w:rsidRPr="00230B1F">
        <w:rPr>
          <w:lang w:val="en-US"/>
        </w:rPr>
        <w:t>https://azure.microsoft.com/en-us/blog/get-the-azure-quick-start-guide-for-net-developers/</w:t>
      </w:r>
    </w:p>
    <w:p w14:paraId="24025F9D" w14:textId="345DACDF" w:rsidR="00B25802" w:rsidRPr="00FE1965" w:rsidRDefault="004F3015" w:rsidP="00B25802">
      <w:pPr>
        <w:pStyle w:val="Bibliography"/>
        <w:numPr>
          <w:ilvl w:val="0"/>
          <w:numId w:val="3"/>
        </w:numPr>
        <w:spacing w:line="240" w:lineRule="auto"/>
        <w:jc w:val="both"/>
        <w:rPr>
          <w:lang w:val="en-US"/>
        </w:rPr>
      </w:pPr>
      <w:r w:rsidRPr="00FE1965">
        <w:rPr>
          <w:lang w:val="en-US"/>
        </w:rPr>
        <w:t xml:space="preserve">De La Torre, C. </w:t>
      </w:r>
      <w:r w:rsidR="00B25802" w:rsidRPr="00FE1965">
        <w:rPr>
          <w:lang w:val="en-US"/>
        </w:rPr>
        <w:t>(202</w:t>
      </w:r>
      <w:r w:rsidR="00385439" w:rsidRPr="00FE1965">
        <w:rPr>
          <w:lang w:val="en-US"/>
        </w:rPr>
        <w:t>2</w:t>
      </w:r>
      <w:ins w:id="1021" w:author="Britta Thielmann" w:date="2023-06-03T10:52:00Z">
        <w:r w:rsidR="001F0BAB">
          <w:rPr>
            <w:lang w:val="en-US"/>
          </w:rPr>
          <w:t>, February 9</w:t>
        </w:r>
      </w:ins>
      <w:del w:id="1022" w:author="Britta Thielmann" w:date="2023-06-03T10:50:00Z">
        <w:r w:rsidR="00B25802" w:rsidRPr="00FE1965" w:rsidDel="00230B1F">
          <w:rPr>
            <w:lang w:val="en-US"/>
          </w:rPr>
          <w:delText xml:space="preserve">, </w:delText>
        </w:r>
        <w:r w:rsidR="00385439" w:rsidRPr="00FE1965" w:rsidDel="00230B1F">
          <w:rPr>
            <w:lang w:val="en-US"/>
          </w:rPr>
          <w:delText>September</w:delText>
        </w:r>
        <w:r w:rsidR="00B25802" w:rsidRPr="00FE1965" w:rsidDel="00230B1F">
          <w:rPr>
            <w:lang w:val="en-US"/>
          </w:rPr>
          <w:delText xml:space="preserve"> </w:delText>
        </w:r>
        <w:r w:rsidR="00385439" w:rsidRPr="00FE1965" w:rsidDel="00230B1F">
          <w:rPr>
            <w:lang w:val="en-US"/>
          </w:rPr>
          <w:delText>09</w:delText>
        </w:r>
      </w:del>
      <w:r w:rsidR="00B25802" w:rsidRPr="00FE1965">
        <w:rPr>
          <w:lang w:val="en-US"/>
        </w:rPr>
        <w:t>)</w:t>
      </w:r>
      <w:r w:rsidRPr="00FE1965">
        <w:rPr>
          <w:lang w:val="en-US"/>
        </w:rPr>
        <w:t xml:space="preserve">. </w:t>
      </w:r>
      <w:r w:rsidR="00B25802" w:rsidRPr="00FE1965">
        <w:rPr>
          <w:i/>
          <w:iCs/>
          <w:lang w:val="en-US"/>
        </w:rPr>
        <w:t xml:space="preserve">Containerized </w:t>
      </w:r>
      <w:ins w:id="1023" w:author="Britta Thielmann" w:date="2023-06-03T10:50:00Z">
        <w:r w:rsidR="00230B1F">
          <w:rPr>
            <w:i/>
            <w:iCs/>
            <w:lang w:val="en-US"/>
          </w:rPr>
          <w:t>d</w:t>
        </w:r>
      </w:ins>
      <w:del w:id="1024" w:author="Britta Thielmann" w:date="2023-06-03T10:50:00Z">
        <w:r w:rsidR="00B25802" w:rsidRPr="00FE1965" w:rsidDel="00230B1F">
          <w:rPr>
            <w:i/>
            <w:iCs/>
            <w:lang w:val="en-US"/>
          </w:rPr>
          <w:delText>D</w:delText>
        </w:r>
      </w:del>
      <w:r w:rsidR="00B25802" w:rsidRPr="00FE1965">
        <w:rPr>
          <w:i/>
          <w:iCs/>
          <w:lang w:val="en-US"/>
        </w:rPr>
        <w:t xml:space="preserve">ocker </w:t>
      </w:r>
      <w:ins w:id="1025" w:author="Britta Thielmann" w:date="2023-06-03T10:50:00Z">
        <w:r w:rsidR="00230B1F">
          <w:rPr>
            <w:i/>
            <w:iCs/>
            <w:lang w:val="en-US"/>
          </w:rPr>
          <w:t>a</w:t>
        </w:r>
      </w:ins>
      <w:del w:id="1026" w:author="Britta Thielmann" w:date="2023-06-03T10:50:00Z">
        <w:r w:rsidR="00B25802" w:rsidRPr="00FE1965" w:rsidDel="00230B1F">
          <w:rPr>
            <w:i/>
            <w:iCs/>
            <w:lang w:val="en-US"/>
          </w:rPr>
          <w:delText>A</w:delText>
        </w:r>
      </w:del>
      <w:r w:rsidR="00B25802" w:rsidRPr="00FE1965">
        <w:rPr>
          <w:i/>
          <w:iCs/>
          <w:lang w:val="en-US"/>
        </w:rPr>
        <w:t xml:space="preserve">pplication </w:t>
      </w:r>
      <w:ins w:id="1027" w:author="Britta Thielmann" w:date="2023-06-03T10:50:00Z">
        <w:r w:rsidR="00230B1F">
          <w:rPr>
            <w:i/>
            <w:iCs/>
            <w:lang w:val="en-US"/>
          </w:rPr>
          <w:t>l</w:t>
        </w:r>
      </w:ins>
      <w:del w:id="1028" w:author="Britta Thielmann" w:date="2023-06-03T10:50:00Z">
        <w:r w:rsidR="00B25802" w:rsidRPr="00FE1965" w:rsidDel="00230B1F">
          <w:rPr>
            <w:i/>
            <w:iCs/>
            <w:lang w:val="en-US"/>
          </w:rPr>
          <w:delText>L</w:delText>
        </w:r>
      </w:del>
      <w:r w:rsidR="00B25802" w:rsidRPr="00FE1965">
        <w:rPr>
          <w:i/>
          <w:iCs/>
          <w:lang w:val="en-US"/>
        </w:rPr>
        <w:t xml:space="preserve">ifecycle with Microsoft </w:t>
      </w:r>
      <w:ins w:id="1029" w:author="Britta Thielmann" w:date="2023-06-03T10:50:00Z">
        <w:r w:rsidR="00230B1F">
          <w:rPr>
            <w:i/>
            <w:iCs/>
            <w:lang w:val="en-US"/>
          </w:rPr>
          <w:t>p</w:t>
        </w:r>
      </w:ins>
      <w:del w:id="1030" w:author="Britta Thielmann" w:date="2023-06-03T10:50:00Z">
        <w:r w:rsidR="00B25802" w:rsidRPr="00FE1965" w:rsidDel="00230B1F">
          <w:rPr>
            <w:i/>
            <w:iCs/>
            <w:lang w:val="en-US"/>
          </w:rPr>
          <w:delText>P</w:delText>
        </w:r>
      </w:del>
      <w:r w:rsidR="00B25802" w:rsidRPr="00FE1965">
        <w:rPr>
          <w:i/>
          <w:iCs/>
          <w:lang w:val="en-US"/>
        </w:rPr>
        <w:t xml:space="preserve">latform and </w:t>
      </w:r>
      <w:ins w:id="1031" w:author="Britta Thielmann" w:date="2023-06-03T10:50:00Z">
        <w:r w:rsidR="00230B1F">
          <w:rPr>
            <w:i/>
            <w:iCs/>
            <w:lang w:val="en-US"/>
          </w:rPr>
          <w:t>t</w:t>
        </w:r>
      </w:ins>
      <w:del w:id="1032" w:author="Britta Thielmann" w:date="2023-06-03T10:50:00Z">
        <w:r w:rsidR="00B25802" w:rsidRPr="00FE1965" w:rsidDel="00230B1F">
          <w:rPr>
            <w:i/>
            <w:iCs/>
            <w:lang w:val="en-US"/>
          </w:rPr>
          <w:delText>T</w:delText>
        </w:r>
      </w:del>
      <w:r w:rsidR="00B25802" w:rsidRPr="00FE1965">
        <w:rPr>
          <w:i/>
          <w:iCs/>
          <w:lang w:val="en-US"/>
        </w:rPr>
        <w:t>ools</w:t>
      </w:r>
      <w:r w:rsidR="00B25802" w:rsidRPr="00FE1965">
        <w:rPr>
          <w:lang w:val="en-US"/>
        </w:rPr>
        <w:t>. Microsoft Learn. https://learn.microsoft.com/en-us/dotnet/architecture/containerized-lifecycle/</w:t>
      </w:r>
    </w:p>
    <w:p w14:paraId="1AC833E9" w14:textId="3EBC0F7B" w:rsidR="00317E5F" w:rsidRPr="00FE1965" w:rsidRDefault="001B5044" w:rsidP="002D787B">
      <w:pPr>
        <w:pStyle w:val="Bibliography"/>
        <w:numPr>
          <w:ilvl w:val="0"/>
          <w:numId w:val="3"/>
        </w:numPr>
        <w:spacing w:line="240" w:lineRule="auto"/>
        <w:jc w:val="both"/>
        <w:rPr>
          <w:lang w:val="en-US"/>
        </w:rPr>
      </w:pPr>
      <w:r w:rsidRPr="00FE1965">
        <w:rPr>
          <w:lang w:val="en-US"/>
        </w:rPr>
        <w:t>De La Torre, C., Wagner, B.,</w:t>
      </w:r>
      <w:r w:rsidR="00317E5F" w:rsidRPr="00FE1965">
        <w:rPr>
          <w:lang w:val="en-US"/>
        </w:rPr>
        <w:t xml:space="preserve"> </w:t>
      </w:r>
      <w:ins w:id="1033" w:author="Britta Thielmann" w:date="2023-06-03T10:51:00Z">
        <w:r w:rsidR="00230B1F">
          <w:rPr>
            <w:lang w:val="en-US"/>
          </w:rPr>
          <w:t xml:space="preserve">&amp; </w:t>
        </w:r>
      </w:ins>
      <w:r w:rsidR="00317E5F" w:rsidRPr="00FE1965">
        <w:rPr>
          <w:lang w:val="en-US"/>
        </w:rPr>
        <w:t>Rousos, M.,</w:t>
      </w:r>
      <w:r w:rsidRPr="00FE1965">
        <w:rPr>
          <w:lang w:val="en-US"/>
        </w:rPr>
        <w:t xml:space="preserve"> </w:t>
      </w:r>
      <w:r w:rsidR="00317E5F" w:rsidRPr="00FE1965">
        <w:rPr>
          <w:lang w:val="en-US"/>
        </w:rPr>
        <w:t>(2023, March 22). .</w:t>
      </w:r>
      <w:r w:rsidR="00317E5F" w:rsidRPr="00FE1965">
        <w:rPr>
          <w:i/>
          <w:iCs/>
          <w:lang w:val="en-US"/>
        </w:rPr>
        <w:t>NET Microservices. Architecture for Containerized .NET Applications</w:t>
      </w:r>
      <w:r w:rsidR="00317E5F" w:rsidRPr="00FE1965">
        <w:rPr>
          <w:lang w:val="en-US"/>
        </w:rPr>
        <w:t>. Microsoft Learn. https://learn.microsoft.com/en-us/dotnet/architecture/microservices/</w:t>
      </w:r>
    </w:p>
    <w:p w14:paraId="48E32B93" w14:textId="02268A13" w:rsidR="004F3015" w:rsidRPr="00FE1965" w:rsidRDefault="004F3015" w:rsidP="00981EE0">
      <w:pPr>
        <w:pStyle w:val="Bibliography"/>
        <w:numPr>
          <w:ilvl w:val="0"/>
          <w:numId w:val="3"/>
        </w:numPr>
        <w:spacing w:line="240" w:lineRule="auto"/>
        <w:jc w:val="both"/>
        <w:rPr>
          <w:lang w:val="en-US"/>
        </w:rPr>
      </w:pPr>
      <w:r w:rsidRPr="007A0F01">
        <w:rPr>
          <w:color w:val="FF0000"/>
          <w:lang w:val="de-DE"/>
        </w:rPr>
        <w:t xml:space="preserve">Debski, A., Szczepanik, B., Malawski, M., Spahr, S., &amp; Muthig, D. (2018). </w:t>
      </w:r>
      <w:r w:rsidR="00BB35BF" w:rsidRPr="007A0F01">
        <w:rPr>
          <w:color w:val="FF0000"/>
          <w:lang w:val="en-US"/>
        </w:rPr>
        <w:t xml:space="preserve">In </w:t>
      </w:r>
      <w:ins w:id="1036" w:author="Britta Thielmann" w:date="2023-06-03T10:56:00Z">
        <w:r w:rsidR="001F0BAB" w:rsidRPr="007A0F01">
          <w:rPr>
            <w:color w:val="FF0000"/>
            <w:lang w:val="en-US"/>
          </w:rPr>
          <w:t>s</w:t>
        </w:r>
      </w:ins>
      <w:del w:id="1038" w:author="Britta Thielmann" w:date="2023-06-03T10:56:00Z">
        <w:r w:rsidR="00BB35BF" w:rsidRPr="007A0F01" w:rsidDel="001F0BAB">
          <w:rPr>
            <w:color w:val="FF0000"/>
            <w:lang w:val="en-US"/>
          </w:rPr>
          <w:delText>S</w:delText>
        </w:r>
      </w:del>
      <w:r w:rsidR="00BB35BF" w:rsidRPr="007A0F01">
        <w:rPr>
          <w:color w:val="FF0000"/>
          <w:lang w:val="en-US"/>
        </w:rPr>
        <w:t xml:space="preserve">earch for a </w:t>
      </w:r>
      <w:ins w:id="1041" w:author="Britta Thielmann" w:date="2023-06-03T10:56:00Z">
        <w:r w:rsidR="001F0BAB" w:rsidRPr="007A0F01">
          <w:rPr>
            <w:color w:val="FF0000"/>
            <w:lang w:val="en-US"/>
          </w:rPr>
          <w:t>s</w:t>
        </w:r>
      </w:ins>
      <w:del w:id="1043" w:author="Britta Thielmann" w:date="2023-06-03T10:56:00Z">
        <w:r w:rsidR="00BB35BF" w:rsidRPr="007A0F01" w:rsidDel="001F0BAB">
          <w:rPr>
            <w:color w:val="FF0000"/>
            <w:lang w:val="en-US"/>
          </w:rPr>
          <w:delText>S</w:delText>
        </w:r>
      </w:del>
      <w:r w:rsidR="00BB35BF" w:rsidRPr="007A0F01">
        <w:rPr>
          <w:color w:val="FF0000"/>
          <w:lang w:val="en-US"/>
        </w:rPr>
        <w:t xml:space="preserve">calable &amp; </w:t>
      </w:r>
      <w:ins w:id="1046" w:author="Britta Thielmann" w:date="2023-06-03T10:56:00Z">
        <w:r w:rsidR="001F0BAB" w:rsidRPr="007A0F01">
          <w:rPr>
            <w:color w:val="FF0000"/>
            <w:lang w:val="en-US"/>
          </w:rPr>
          <w:t>r</w:t>
        </w:r>
      </w:ins>
      <w:del w:id="1048" w:author="Britta Thielmann" w:date="2023-06-03T10:56:00Z">
        <w:r w:rsidR="00BB35BF" w:rsidRPr="007A0F01" w:rsidDel="001F0BAB">
          <w:rPr>
            <w:color w:val="FF0000"/>
            <w:lang w:val="en-US"/>
          </w:rPr>
          <w:delText>R</w:delText>
        </w:r>
      </w:del>
      <w:r w:rsidR="00BB35BF" w:rsidRPr="007A0F01">
        <w:rPr>
          <w:color w:val="FF0000"/>
          <w:lang w:val="en-US"/>
        </w:rPr>
        <w:t xml:space="preserve">eactive </w:t>
      </w:r>
      <w:ins w:id="1051" w:author="Britta Thielmann" w:date="2023-06-03T10:56:00Z">
        <w:r w:rsidR="001F0BAB" w:rsidRPr="007A0F01">
          <w:rPr>
            <w:color w:val="FF0000"/>
            <w:lang w:val="en-US"/>
          </w:rPr>
          <w:t>a</w:t>
        </w:r>
      </w:ins>
      <w:del w:id="1053" w:author="Britta Thielmann" w:date="2023-06-03T10:56:00Z">
        <w:r w:rsidR="00BB35BF" w:rsidRPr="007A0F01" w:rsidDel="001F0BAB">
          <w:rPr>
            <w:color w:val="FF0000"/>
            <w:lang w:val="en-US"/>
          </w:rPr>
          <w:delText>A</w:delText>
        </w:r>
      </w:del>
      <w:r w:rsidR="00BB35BF" w:rsidRPr="007A0F01">
        <w:rPr>
          <w:color w:val="FF0000"/>
          <w:lang w:val="en-US"/>
        </w:rPr>
        <w:t xml:space="preserve">rchitecture of a </w:t>
      </w:r>
      <w:ins w:id="1056" w:author="Britta Thielmann" w:date="2023-06-03T10:56:00Z">
        <w:r w:rsidR="001F0BAB" w:rsidRPr="007A0F01">
          <w:rPr>
            <w:color w:val="FF0000"/>
            <w:lang w:val="en-US"/>
          </w:rPr>
          <w:t>c</w:t>
        </w:r>
      </w:ins>
      <w:del w:id="1058" w:author="Britta Thielmann" w:date="2023-06-03T10:56:00Z">
        <w:r w:rsidR="00BB35BF" w:rsidRPr="007A0F01" w:rsidDel="001F0BAB">
          <w:rPr>
            <w:color w:val="FF0000"/>
            <w:lang w:val="en-US"/>
          </w:rPr>
          <w:delText>C</w:delText>
        </w:r>
      </w:del>
      <w:r w:rsidR="00BB35BF" w:rsidRPr="007A0F01">
        <w:rPr>
          <w:color w:val="FF0000"/>
          <w:lang w:val="en-US"/>
        </w:rPr>
        <w:t xml:space="preserve">loud </w:t>
      </w:r>
      <w:ins w:id="1061" w:author="Britta Thielmann" w:date="2023-06-03T10:56:00Z">
        <w:r w:rsidR="001F0BAB" w:rsidRPr="007A0F01">
          <w:rPr>
            <w:color w:val="FF0000"/>
            <w:lang w:val="en-US"/>
          </w:rPr>
          <w:t>a</w:t>
        </w:r>
      </w:ins>
      <w:del w:id="1063" w:author="Britta Thielmann" w:date="2023-06-03T10:56:00Z">
        <w:r w:rsidR="00BB35BF" w:rsidRPr="007A0F01" w:rsidDel="001F0BAB">
          <w:rPr>
            <w:color w:val="FF0000"/>
            <w:lang w:val="en-US"/>
          </w:rPr>
          <w:delText>A</w:delText>
        </w:r>
      </w:del>
      <w:r w:rsidR="00BB35BF" w:rsidRPr="007A0F01">
        <w:rPr>
          <w:color w:val="FF0000"/>
          <w:lang w:val="en-US"/>
        </w:rPr>
        <w:t xml:space="preserve">pplication: CQRS and </w:t>
      </w:r>
      <w:ins w:id="1066" w:author="Britta Thielmann" w:date="2023-06-03T10:56:00Z">
        <w:r w:rsidR="001F0BAB" w:rsidRPr="007A0F01">
          <w:rPr>
            <w:color w:val="FF0000"/>
            <w:lang w:val="en-US"/>
          </w:rPr>
          <w:t>e</w:t>
        </w:r>
      </w:ins>
      <w:del w:id="1068" w:author="Britta Thielmann" w:date="2023-06-03T10:56:00Z">
        <w:r w:rsidR="00BB35BF" w:rsidRPr="007A0F01" w:rsidDel="001F0BAB">
          <w:rPr>
            <w:color w:val="FF0000"/>
            <w:lang w:val="en-US"/>
          </w:rPr>
          <w:delText>E</w:delText>
        </w:r>
      </w:del>
      <w:r w:rsidR="00BB35BF" w:rsidRPr="007A0F01">
        <w:rPr>
          <w:color w:val="FF0000"/>
          <w:lang w:val="en-US"/>
        </w:rPr>
        <w:t xml:space="preserve">vent </w:t>
      </w:r>
      <w:ins w:id="1071" w:author="Britta Thielmann" w:date="2023-06-03T10:56:00Z">
        <w:r w:rsidR="001F0BAB" w:rsidRPr="007A0F01">
          <w:rPr>
            <w:color w:val="FF0000"/>
            <w:lang w:val="en-US"/>
          </w:rPr>
          <w:t>s</w:t>
        </w:r>
      </w:ins>
      <w:del w:id="1073" w:author="Britta Thielmann" w:date="2023-06-03T10:56:00Z">
        <w:r w:rsidR="00BB35BF" w:rsidRPr="007A0F01" w:rsidDel="001F0BAB">
          <w:rPr>
            <w:color w:val="FF0000"/>
            <w:lang w:val="en-US"/>
          </w:rPr>
          <w:delText>S</w:delText>
        </w:r>
      </w:del>
      <w:r w:rsidR="00BB35BF" w:rsidRPr="007A0F01">
        <w:rPr>
          <w:color w:val="FF0000"/>
          <w:lang w:val="en-US"/>
        </w:rPr>
        <w:t xml:space="preserve">ourcing </w:t>
      </w:r>
      <w:ins w:id="1076" w:author="Britta Thielmann" w:date="2023-06-03T10:56:00Z">
        <w:r w:rsidR="001F0BAB" w:rsidRPr="007A0F01">
          <w:rPr>
            <w:color w:val="FF0000"/>
            <w:lang w:val="en-US"/>
          </w:rPr>
          <w:t>c</w:t>
        </w:r>
      </w:ins>
      <w:del w:id="1078" w:author="Britta Thielmann" w:date="2023-06-03T10:56:00Z">
        <w:r w:rsidR="00BB35BF" w:rsidRPr="007A0F01" w:rsidDel="001F0BAB">
          <w:rPr>
            <w:color w:val="FF0000"/>
            <w:lang w:val="en-US"/>
          </w:rPr>
          <w:delText>C</w:delText>
        </w:r>
      </w:del>
      <w:r w:rsidR="00BB35BF" w:rsidRPr="007A0F01">
        <w:rPr>
          <w:color w:val="FF0000"/>
          <w:lang w:val="en-US"/>
        </w:rPr>
        <w:t xml:space="preserve">ase </w:t>
      </w:r>
      <w:ins w:id="1081" w:author="Britta Thielmann" w:date="2023-06-03T10:56:00Z">
        <w:r w:rsidR="001F0BAB" w:rsidRPr="007A0F01">
          <w:rPr>
            <w:color w:val="FF0000"/>
            <w:lang w:val="en-US"/>
          </w:rPr>
          <w:t>s</w:t>
        </w:r>
      </w:ins>
      <w:del w:id="1083" w:author="Britta Thielmann" w:date="2023-06-03T10:56:00Z">
        <w:r w:rsidR="00BB35BF" w:rsidRPr="007A0F01" w:rsidDel="001F0BAB">
          <w:rPr>
            <w:color w:val="FF0000"/>
            <w:lang w:val="en-US"/>
          </w:rPr>
          <w:delText>S</w:delText>
        </w:r>
      </w:del>
      <w:r w:rsidR="00BB35BF" w:rsidRPr="007A0F01">
        <w:rPr>
          <w:color w:val="FF0000"/>
          <w:lang w:val="en-US"/>
        </w:rPr>
        <w:t>tudy</w:t>
      </w:r>
      <w:r w:rsidRPr="007A0F01">
        <w:rPr>
          <w:color w:val="FF0000"/>
          <w:lang w:val="en-US"/>
        </w:rPr>
        <w:t xml:space="preserve">. </w:t>
      </w:r>
      <w:r w:rsidRPr="007A0F01">
        <w:rPr>
          <w:i/>
          <w:iCs/>
          <w:color w:val="FF0000"/>
          <w:lang w:val="en-US"/>
        </w:rPr>
        <w:t>IEEE Software</w:t>
      </w:r>
      <w:r w:rsidRPr="007A0F01">
        <w:rPr>
          <w:color w:val="FF0000"/>
          <w:lang w:val="en-US"/>
        </w:rPr>
        <w:t xml:space="preserve">, </w:t>
      </w:r>
      <w:r w:rsidRPr="007A0F01">
        <w:rPr>
          <w:i/>
          <w:iCs/>
          <w:color w:val="FF0000"/>
          <w:lang w:val="en-US"/>
        </w:rPr>
        <w:t>35</w:t>
      </w:r>
      <w:r w:rsidRPr="007A0F01">
        <w:rPr>
          <w:color w:val="FF0000"/>
          <w:lang w:val="en-US"/>
        </w:rPr>
        <w:t>(2), 6</w:t>
      </w:r>
      <w:r w:rsidRPr="00FE1965">
        <w:rPr>
          <w:lang w:val="en-US"/>
        </w:rPr>
        <w:t>2–71. https://doi.org/10.1109/ms.2017.265095722</w:t>
      </w:r>
    </w:p>
    <w:p w14:paraId="4E0B7E98" w14:textId="3720359C" w:rsidR="004F3015" w:rsidRPr="00FE1965" w:rsidRDefault="004F3015" w:rsidP="004F3015">
      <w:pPr>
        <w:pStyle w:val="Bibliography"/>
        <w:numPr>
          <w:ilvl w:val="0"/>
          <w:numId w:val="3"/>
        </w:numPr>
        <w:spacing w:line="240" w:lineRule="auto"/>
        <w:jc w:val="both"/>
        <w:rPr>
          <w:lang w:val="en-US"/>
        </w:rPr>
      </w:pPr>
      <w:r w:rsidRPr="00FE1965">
        <w:rPr>
          <w:lang w:val="en-US"/>
        </w:rPr>
        <w:t xml:space="preserve">Erl, T. (2007). </w:t>
      </w:r>
      <w:r w:rsidRPr="00FE1965">
        <w:rPr>
          <w:i/>
          <w:iCs/>
          <w:lang w:val="en-US"/>
        </w:rPr>
        <w:t xml:space="preserve">SOA </w:t>
      </w:r>
      <w:ins w:id="1091" w:author="Britta Thielmann" w:date="2023-06-03T10:57:00Z">
        <w:r w:rsidR="001F0BAB">
          <w:rPr>
            <w:i/>
            <w:iCs/>
            <w:lang w:val="en-US"/>
          </w:rPr>
          <w:t>p</w:t>
        </w:r>
      </w:ins>
      <w:del w:id="1092" w:author="Britta Thielmann" w:date="2023-06-03T10:57:00Z">
        <w:r w:rsidRPr="00FE1965" w:rsidDel="001F0BAB">
          <w:rPr>
            <w:i/>
            <w:iCs/>
            <w:lang w:val="en-US"/>
          </w:rPr>
          <w:delText>P</w:delText>
        </w:r>
      </w:del>
      <w:r w:rsidRPr="00FE1965">
        <w:rPr>
          <w:i/>
          <w:iCs/>
          <w:lang w:val="en-US"/>
        </w:rPr>
        <w:t xml:space="preserve">rinciples of </w:t>
      </w:r>
      <w:ins w:id="1093" w:author="Britta Thielmann" w:date="2023-06-03T10:57:00Z">
        <w:r w:rsidR="001F0BAB">
          <w:rPr>
            <w:i/>
            <w:iCs/>
            <w:lang w:val="en-US"/>
          </w:rPr>
          <w:t>s</w:t>
        </w:r>
      </w:ins>
      <w:del w:id="1094" w:author="Britta Thielmann" w:date="2023-06-03T10:57:00Z">
        <w:r w:rsidRPr="00FE1965" w:rsidDel="001F0BAB">
          <w:rPr>
            <w:i/>
            <w:iCs/>
            <w:lang w:val="en-US"/>
          </w:rPr>
          <w:delText>S</w:delText>
        </w:r>
      </w:del>
      <w:r w:rsidRPr="00FE1965">
        <w:rPr>
          <w:i/>
          <w:iCs/>
          <w:lang w:val="en-US"/>
        </w:rPr>
        <w:t xml:space="preserve">ervice </w:t>
      </w:r>
      <w:ins w:id="1095" w:author="Britta Thielmann" w:date="2023-06-03T10:57:00Z">
        <w:r w:rsidR="001F0BAB">
          <w:rPr>
            <w:i/>
            <w:iCs/>
            <w:lang w:val="en-US"/>
          </w:rPr>
          <w:t>d</w:t>
        </w:r>
      </w:ins>
      <w:del w:id="1096" w:author="Britta Thielmann" w:date="2023-06-03T10:57:00Z">
        <w:r w:rsidRPr="00FE1965" w:rsidDel="001F0BAB">
          <w:rPr>
            <w:i/>
            <w:iCs/>
            <w:lang w:val="en-US"/>
          </w:rPr>
          <w:delText>D</w:delText>
        </w:r>
      </w:del>
      <w:r w:rsidRPr="00FE1965">
        <w:rPr>
          <w:i/>
          <w:iCs/>
          <w:lang w:val="en-US"/>
        </w:rPr>
        <w:t>esign</w:t>
      </w:r>
      <w:ins w:id="1097" w:author="Britta Thielmann" w:date="2023-06-03T10:57:00Z">
        <w:r w:rsidR="001F0BAB">
          <w:rPr>
            <w:i/>
            <w:iCs/>
            <w:lang w:val="en-US"/>
          </w:rPr>
          <w:t xml:space="preserve">. </w:t>
        </w:r>
      </w:ins>
      <w:del w:id="1098" w:author="Britta Thielmann" w:date="2023-06-03T10:57:00Z">
        <w:r w:rsidRPr="00FE1965" w:rsidDel="001F0BAB">
          <w:rPr>
            <w:i/>
            <w:iCs/>
            <w:lang w:val="en-US"/>
          </w:rPr>
          <w:delText xml:space="preserve"> (The Prenice Hall Service-Oriented Computing Series)</w:delText>
        </w:r>
        <w:r w:rsidRPr="00FE1965" w:rsidDel="001F0BAB">
          <w:rPr>
            <w:lang w:val="en-US"/>
          </w:rPr>
          <w:delText xml:space="preserve">. In </w:delText>
        </w:r>
        <w:r w:rsidRPr="00FE1965" w:rsidDel="001F0BAB">
          <w:rPr>
            <w:i/>
            <w:iCs/>
            <w:lang w:val="en-US"/>
          </w:rPr>
          <w:delText>Prentice Hall PTR eBooks</w:delText>
        </w:r>
        <w:r w:rsidRPr="00FE1965" w:rsidDel="001F0BAB">
          <w:rPr>
            <w:lang w:val="en-US"/>
          </w:rPr>
          <w:delText xml:space="preserve">. </w:delText>
        </w:r>
      </w:del>
      <w:r w:rsidRPr="00FE1965">
        <w:rPr>
          <w:lang w:val="en-US"/>
        </w:rPr>
        <w:t>Prentice Hall</w:t>
      </w:r>
      <w:del w:id="1099" w:author="Britta Thielmann" w:date="2023-06-03T10:57:00Z">
        <w:r w:rsidRPr="00FE1965" w:rsidDel="001F0BAB">
          <w:rPr>
            <w:lang w:val="en-US"/>
          </w:rPr>
          <w:delText xml:space="preserve"> PTR</w:delText>
        </w:r>
      </w:del>
      <w:r w:rsidRPr="00FE1965">
        <w:rPr>
          <w:lang w:val="en-US"/>
        </w:rPr>
        <w:t xml:space="preserve">. </w:t>
      </w:r>
      <w:del w:id="1100" w:author="Britta Thielmann" w:date="2023-06-03T10:59:00Z">
        <w:r w:rsidRPr="00FE1965" w:rsidDel="001F0BAB">
          <w:rPr>
            <w:lang w:val="en-US"/>
          </w:rPr>
          <w:delText>https://dl.acm.org/citation.cfm?id=1296147</w:delText>
        </w:r>
      </w:del>
    </w:p>
    <w:p w14:paraId="2A045F0B" w14:textId="52201F46" w:rsidR="004F3015" w:rsidRPr="00FE1965" w:rsidRDefault="0047499C" w:rsidP="004F3015">
      <w:pPr>
        <w:pStyle w:val="Bibliography"/>
        <w:numPr>
          <w:ilvl w:val="0"/>
          <w:numId w:val="3"/>
        </w:numPr>
        <w:spacing w:line="240" w:lineRule="auto"/>
        <w:jc w:val="both"/>
        <w:rPr>
          <w:lang w:val="en-US"/>
        </w:rPr>
      </w:pPr>
      <w:r w:rsidRPr="00FE1965">
        <w:rPr>
          <w:lang w:val="en-US"/>
        </w:rPr>
        <w:t>Evans, E.</w:t>
      </w:r>
      <w:r w:rsidR="004F3015" w:rsidRPr="00FE1965">
        <w:rPr>
          <w:lang w:val="en-US"/>
        </w:rPr>
        <w:t xml:space="preserve"> (20</w:t>
      </w:r>
      <w:r w:rsidR="001B39AA" w:rsidRPr="00FE1965">
        <w:rPr>
          <w:lang w:val="en-US"/>
        </w:rPr>
        <w:t>14</w:t>
      </w:r>
      <w:r w:rsidR="004F3015" w:rsidRPr="00FE1965">
        <w:rPr>
          <w:lang w:val="en-US"/>
        </w:rPr>
        <w:t xml:space="preserve">). </w:t>
      </w:r>
      <w:r w:rsidR="00A73846" w:rsidRPr="00FE1965">
        <w:rPr>
          <w:i/>
          <w:iCs/>
          <w:lang w:val="en-US"/>
        </w:rPr>
        <w:t>Domain-</w:t>
      </w:r>
      <w:ins w:id="1101" w:author="Britta Thielmann" w:date="2023-06-03T10:58:00Z">
        <w:r w:rsidR="001F0BAB">
          <w:rPr>
            <w:i/>
            <w:iCs/>
            <w:lang w:val="en-US"/>
          </w:rPr>
          <w:t>d</w:t>
        </w:r>
      </w:ins>
      <w:del w:id="1102" w:author="Britta Thielmann" w:date="2023-06-03T10:58:00Z">
        <w:r w:rsidR="00A73846" w:rsidRPr="00FE1965" w:rsidDel="001F0BAB">
          <w:rPr>
            <w:i/>
            <w:iCs/>
            <w:lang w:val="en-US"/>
          </w:rPr>
          <w:delText>D</w:delText>
        </w:r>
      </w:del>
      <w:r w:rsidR="00A73846" w:rsidRPr="00FE1965">
        <w:rPr>
          <w:i/>
          <w:iCs/>
          <w:lang w:val="en-US"/>
        </w:rPr>
        <w:t xml:space="preserve">riven </w:t>
      </w:r>
      <w:ins w:id="1103" w:author="Britta Thielmann" w:date="2023-06-03T10:58:00Z">
        <w:r w:rsidR="001F0BAB">
          <w:rPr>
            <w:i/>
            <w:iCs/>
            <w:lang w:val="en-US"/>
          </w:rPr>
          <w:t>d</w:t>
        </w:r>
      </w:ins>
      <w:del w:id="1104" w:author="Britta Thielmann" w:date="2023-06-03T10:58:00Z">
        <w:r w:rsidR="00A73846" w:rsidRPr="00FE1965" w:rsidDel="001F0BAB">
          <w:rPr>
            <w:i/>
            <w:iCs/>
            <w:lang w:val="en-US"/>
          </w:rPr>
          <w:delText>D</w:delText>
        </w:r>
      </w:del>
      <w:r w:rsidR="00A73846" w:rsidRPr="00FE1965">
        <w:rPr>
          <w:i/>
          <w:iCs/>
          <w:lang w:val="en-US"/>
        </w:rPr>
        <w:t xml:space="preserve">esign </w:t>
      </w:r>
      <w:ins w:id="1105" w:author="Britta Thielmann" w:date="2023-06-03T10:58:00Z">
        <w:r w:rsidR="001F0BAB">
          <w:rPr>
            <w:i/>
            <w:iCs/>
            <w:lang w:val="en-US"/>
          </w:rPr>
          <w:t>r</w:t>
        </w:r>
      </w:ins>
      <w:del w:id="1106" w:author="Britta Thielmann" w:date="2023-06-03T10:58:00Z">
        <w:r w:rsidR="00A73846" w:rsidRPr="00FE1965" w:rsidDel="001F0BAB">
          <w:rPr>
            <w:i/>
            <w:iCs/>
            <w:lang w:val="en-US"/>
          </w:rPr>
          <w:delText>R</w:delText>
        </w:r>
      </w:del>
      <w:r w:rsidR="00A73846" w:rsidRPr="00FE1965">
        <w:rPr>
          <w:i/>
          <w:iCs/>
          <w:lang w:val="en-US"/>
        </w:rPr>
        <w:t xml:space="preserve">eference: Definitions and </w:t>
      </w:r>
      <w:ins w:id="1107" w:author="Britta Thielmann" w:date="2023-06-03T10:58:00Z">
        <w:r w:rsidR="001F0BAB">
          <w:rPr>
            <w:i/>
            <w:iCs/>
            <w:lang w:val="en-US"/>
          </w:rPr>
          <w:t>p</w:t>
        </w:r>
      </w:ins>
      <w:del w:id="1108" w:author="Britta Thielmann" w:date="2023-06-03T10:58:00Z">
        <w:r w:rsidR="00A73846" w:rsidRPr="00FE1965" w:rsidDel="001F0BAB">
          <w:rPr>
            <w:i/>
            <w:iCs/>
            <w:lang w:val="en-US"/>
          </w:rPr>
          <w:delText>P</w:delText>
        </w:r>
      </w:del>
      <w:r w:rsidR="00A73846" w:rsidRPr="00FE1965">
        <w:rPr>
          <w:i/>
          <w:iCs/>
          <w:lang w:val="en-US"/>
        </w:rPr>
        <w:t xml:space="preserve">attern </w:t>
      </w:r>
      <w:ins w:id="1109" w:author="Britta Thielmann" w:date="2023-06-03T10:58:00Z">
        <w:r w:rsidR="001F0BAB">
          <w:rPr>
            <w:i/>
            <w:iCs/>
            <w:lang w:val="en-US"/>
          </w:rPr>
          <w:t>s</w:t>
        </w:r>
      </w:ins>
      <w:del w:id="1110" w:author="Britta Thielmann" w:date="2023-06-03T10:58:00Z">
        <w:r w:rsidR="00A73846" w:rsidRPr="00FE1965" w:rsidDel="001F0BAB">
          <w:rPr>
            <w:i/>
            <w:iCs/>
            <w:lang w:val="en-US"/>
          </w:rPr>
          <w:delText>S</w:delText>
        </w:r>
      </w:del>
      <w:r w:rsidR="00A73846" w:rsidRPr="00FE1965">
        <w:rPr>
          <w:i/>
          <w:iCs/>
          <w:lang w:val="en-US"/>
        </w:rPr>
        <w:t xml:space="preserve">ummaries. </w:t>
      </w:r>
      <w:r w:rsidR="00A73846" w:rsidRPr="00FE1965">
        <w:rPr>
          <w:lang w:val="en-US"/>
        </w:rPr>
        <w:t>Dog Ear Publishing</w:t>
      </w:r>
      <w:r w:rsidR="00A73846" w:rsidRPr="00FE1965">
        <w:rPr>
          <w:i/>
          <w:iCs/>
          <w:lang w:val="en-US"/>
        </w:rPr>
        <w:t>.</w:t>
      </w:r>
    </w:p>
    <w:p w14:paraId="04BEE9F6" w14:textId="1738D7E1" w:rsidR="004F3015" w:rsidRPr="00FE1965" w:rsidRDefault="004F3015" w:rsidP="004F3015">
      <w:pPr>
        <w:pStyle w:val="Bibliography"/>
        <w:numPr>
          <w:ilvl w:val="0"/>
          <w:numId w:val="3"/>
        </w:numPr>
        <w:spacing w:line="240" w:lineRule="auto"/>
        <w:jc w:val="both"/>
        <w:rPr>
          <w:lang w:val="en-US"/>
        </w:rPr>
      </w:pPr>
      <w:r w:rsidRPr="00FE1965">
        <w:rPr>
          <w:lang w:val="en-US"/>
        </w:rPr>
        <w:t>Evans, E. (</w:t>
      </w:r>
      <w:commentRangeStart w:id="1111"/>
      <w:r w:rsidRPr="00FE1965">
        <w:rPr>
          <w:lang w:val="en-US"/>
        </w:rPr>
        <w:t>20</w:t>
      </w:r>
      <w:ins w:id="1112" w:author="Britta Thielmann" w:date="2023-06-03T11:04:00Z">
        <w:r w:rsidR="00890D9B">
          <w:rPr>
            <w:lang w:val="en-US"/>
          </w:rPr>
          <w:t>1</w:t>
        </w:r>
      </w:ins>
      <w:del w:id="1113" w:author="Britta Thielmann" w:date="2023-06-03T11:04:00Z">
        <w:r w:rsidRPr="00FE1965" w:rsidDel="00890D9B">
          <w:rPr>
            <w:lang w:val="en-US"/>
          </w:rPr>
          <w:delText>0</w:delText>
        </w:r>
      </w:del>
      <w:r w:rsidRPr="00FE1965">
        <w:rPr>
          <w:lang w:val="en-US"/>
        </w:rPr>
        <w:t xml:space="preserve">4). </w:t>
      </w:r>
      <w:commentRangeEnd w:id="1111"/>
      <w:r w:rsidR="004C4506">
        <w:rPr>
          <w:rStyle w:val="CommentReference"/>
          <w:rFonts w:asciiTheme="minorHAnsi" w:eastAsiaTheme="minorHAnsi" w:hAnsiTheme="minorHAnsi" w:cstheme="minorBidi"/>
          <w:lang w:val="en-US" w:eastAsia="en-US"/>
        </w:rPr>
        <w:commentReference w:id="1111"/>
      </w:r>
      <w:r w:rsidRPr="00FE1965">
        <w:rPr>
          <w:i/>
          <w:iCs/>
          <w:lang w:val="en-US"/>
        </w:rPr>
        <w:t>Domain-driven Design: Tackling Complexity in the Heart of Software</w:t>
      </w:r>
      <w:r w:rsidRPr="00FE1965">
        <w:rPr>
          <w:lang w:val="en-US"/>
        </w:rPr>
        <w:t>. Addison-Wesley Professional.</w:t>
      </w:r>
    </w:p>
    <w:p w14:paraId="2B22485A" w14:textId="2FC189AD" w:rsidR="004F3015" w:rsidRPr="00FE1965" w:rsidRDefault="004F3015" w:rsidP="004F3015">
      <w:pPr>
        <w:pStyle w:val="Bibliography"/>
        <w:numPr>
          <w:ilvl w:val="0"/>
          <w:numId w:val="3"/>
        </w:numPr>
        <w:spacing w:line="240" w:lineRule="auto"/>
        <w:jc w:val="both"/>
        <w:rPr>
          <w:lang w:val="en-US"/>
        </w:rPr>
      </w:pPr>
      <w:r w:rsidRPr="00FE1965">
        <w:rPr>
          <w:lang w:val="en-US"/>
        </w:rPr>
        <w:t xml:space="preserve">Fields, J., Harvie, S., Fowler, M., &amp; Beck, K. (2009). </w:t>
      </w:r>
      <w:r w:rsidRPr="00FE1965">
        <w:rPr>
          <w:i/>
          <w:iCs/>
          <w:lang w:val="en-US"/>
        </w:rPr>
        <w:t xml:space="preserve">Refactoring: Ruby </w:t>
      </w:r>
      <w:ins w:id="1114" w:author="Britta Thielmann" w:date="2023-06-03T11:05:00Z">
        <w:r w:rsidR="004C4506">
          <w:rPr>
            <w:i/>
            <w:iCs/>
            <w:lang w:val="en-US"/>
          </w:rPr>
          <w:t>e</w:t>
        </w:r>
      </w:ins>
      <w:del w:id="1115" w:author="Britta Thielmann" w:date="2023-06-03T11:05:00Z">
        <w:r w:rsidRPr="00FE1965" w:rsidDel="004C4506">
          <w:rPr>
            <w:i/>
            <w:iCs/>
            <w:lang w:val="en-US"/>
          </w:rPr>
          <w:delText>E</w:delText>
        </w:r>
      </w:del>
      <w:r w:rsidRPr="00FE1965">
        <w:rPr>
          <w:i/>
          <w:iCs/>
          <w:lang w:val="en-US"/>
        </w:rPr>
        <w:t>dition</w:t>
      </w:r>
      <w:r w:rsidRPr="00FE1965">
        <w:rPr>
          <w:lang w:val="en-US"/>
        </w:rPr>
        <w:t>. Pearson Education.</w:t>
      </w:r>
    </w:p>
    <w:p w14:paraId="5D3E7132" w14:textId="38C39E46" w:rsidR="004F3015" w:rsidRPr="00FE1965" w:rsidRDefault="004F3015" w:rsidP="004F3015">
      <w:pPr>
        <w:pStyle w:val="Bibliography"/>
        <w:numPr>
          <w:ilvl w:val="0"/>
          <w:numId w:val="3"/>
        </w:numPr>
        <w:spacing w:line="240" w:lineRule="auto"/>
        <w:jc w:val="both"/>
        <w:rPr>
          <w:lang w:val="en-US"/>
        </w:rPr>
      </w:pPr>
      <w:r w:rsidRPr="00FE1965">
        <w:rPr>
          <w:lang w:val="en-US"/>
        </w:rPr>
        <w:t xml:space="preserve">Fowler, M. (2010). </w:t>
      </w:r>
      <w:r w:rsidRPr="00FE1965">
        <w:rPr>
          <w:i/>
          <w:iCs/>
          <w:lang w:val="en-US"/>
        </w:rPr>
        <w:t>Domain-</w:t>
      </w:r>
      <w:ins w:id="1116" w:author="Britta Thielmann" w:date="2023-06-03T11:06:00Z">
        <w:r w:rsidR="004C4506">
          <w:rPr>
            <w:i/>
            <w:iCs/>
            <w:lang w:val="en-US"/>
          </w:rPr>
          <w:t>s</w:t>
        </w:r>
      </w:ins>
      <w:del w:id="1117" w:author="Britta Thielmann" w:date="2023-06-03T11:06:00Z">
        <w:r w:rsidRPr="00FE1965" w:rsidDel="004C4506">
          <w:rPr>
            <w:i/>
            <w:iCs/>
            <w:lang w:val="en-US"/>
          </w:rPr>
          <w:delText>S</w:delText>
        </w:r>
      </w:del>
      <w:r w:rsidRPr="00FE1965">
        <w:rPr>
          <w:i/>
          <w:iCs/>
          <w:lang w:val="en-US"/>
        </w:rPr>
        <w:t xml:space="preserve">pecific </w:t>
      </w:r>
      <w:ins w:id="1118" w:author="Britta Thielmann" w:date="2023-06-03T11:06:00Z">
        <w:r w:rsidR="004C4506">
          <w:rPr>
            <w:i/>
            <w:iCs/>
            <w:lang w:val="en-US"/>
          </w:rPr>
          <w:t>l</w:t>
        </w:r>
      </w:ins>
      <w:del w:id="1119" w:author="Britta Thielmann" w:date="2023-06-03T11:06:00Z">
        <w:r w:rsidRPr="00FE1965" w:rsidDel="004C4506">
          <w:rPr>
            <w:i/>
            <w:iCs/>
            <w:lang w:val="en-US"/>
          </w:rPr>
          <w:delText>L</w:delText>
        </w:r>
      </w:del>
      <w:r w:rsidRPr="00FE1965">
        <w:rPr>
          <w:i/>
          <w:iCs/>
          <w:lang w:val="en-US"/>
        </w:rPr>
        <w:t>anguages</w:t>
      </w:r>
      <w:r w:rsidRPr="00FE1965">
        <w:rPr>
          <w:lang w:val="en-US"/>
        </w:rPr>
        <w:t>. Pearson Education.</w:t>
      </w:r>
    </w:p>
    <w:p w14:paraId="3F897676" w14:textId="0A06FE5F" w:rsidR="004F3015" w:rsidRPr="007A0F01" w:rsidRDefault="004F3015" w:rsidP="004F3015">
      <w:pPr>
        <w:pStyle w:val="Bibliography"/>
        <w:numPr>
          <w:ilvl w:val="0"/>
          <w:numId w:val="3"/>
        </w:numPr>
        <w:spacing w:line="240" w:lineRule="auto"/>
        <w:jc w:val="both"/>
        <w:rPr>
          <w:color w:val="FF0000"/>
          <w:lang w:val="en-US"/>
        </w:rPr>
      </w:pPr>
      <w:commentRangeStart w:id="1121"/>
      <w:r w:rsidRPr="007A0F01">
        <w:rPr>
          <w:color w:val="FF0000"/>
          <w:lang w:val="en-US"/>
        </w:rPr>
        <w:t xml:space="preserve">Fowler, M. (2012). </w:t>
      </w:r>
      <w:del w:id="1123" w:author="Britta Thielmann" w:date="2023-06-03T11:10:00Z">
        <w:r w:rsidRPr="007A0F01" w:rsidDel="004C4506">
          <w:rPr>
            <w:i/>
            <w:iCs/>
            <w:color w:val="FF0000"/>
            <w:lang w:val="en-US"/>
          </w:rPr>
          <w:delText xml:space="preserve">Fowler: </w:delText>
        </w:r>
      </w:del>
      <w:r w:rsidRPr="007A0F01">
        <w:rPr>
          <w:i/>
          <w:iCs/>
          <w:color w:val="FF0000"/>
          <w:lang w:val="en-US"/>
        </w:rPr>
        <w:t>Pattern Enterpr</w:t>
      </w:r>
      <w:ins w:id="1126" w:author="Britta Thielmann" w:date="2023-06-03T11:09:00Z">
        <w:r w:rsidR="004C4506" w:rsidRPr="007A0F01">
          <w:rPr>
            <w:i/>
            <w:iCs/>
            <w:color w:val="FF0000"/>
            <w:lang w:val="en-US"/>
          </w:rPr>
          <w:t>ise</w:t>
        </w:r>
      </w:ins>
      <w:r w:rsidRPr="007A0F01">
        <w:rPr>
          <w:i/>
          <w:iCs/>
          <w:color w:val="FF0000"/>
          <w:lang w:val="en-US"/>
        </w:rPr>
        <w:t xml:space="preserve"> Applica</w:t>
      </w:r>
      <w:ins w:id="1129" w:author="Britta Thielmann" w:date="2023-06-03T11:09:00Z">
        <w:r w:rsidR="004C4506" w:rsidRPr="007A0F01">
          <w:rPr>
            <w:i/>
            <w:iCs/>
            <w:color w:val="FF0000"/>
            <w:lang w:val="en-US"/>
          </w:rPr>
          <w:t>tion</w:t>
        </w:r>
      </w:ins>
      <w:r w:rsidRPr="007A0F01">
        <w:rPr>
          <w:i/>
          <w:iCs/>
          <w:color w:val="FF0000"/>
          <w:lang w:val="en-US"/>
        </w:rPr>
        <w:t xml:space="preserve"> Arch</w:t>
      </w:r>
      <w:ins w:id="1132" w:author="Britta Thielmann" w:date="2023-06-03T11:09:00Z">
        <w:r w:rsidR="004C4506" w:rsidRPr="007A0F01">
          <w:rPr>
            <w:i/>
            <w:iCs/>
            <w:color w:val="FF0000"/>
            <w:lang w:val="en-US"/>
          </w:rPr>
          <w:t>itecture</w:t>
        </w:r>
      </w:ins>
      <w:r w:rsidRPr="007A0F01">
        <w:rPr>
          <w:color w:val="FF0000"/>
          <w:lang w:val="en-US"/>
        </w:rPr>
        <w:t>. Addison-Wesley</w:t>
      </w:r>
      <w:commentRangeEnd w:id="1121"/>
      <w:r w:rsidR="004C4506" w:rsidRPr="007A0F01">
        <w:rPr>
          <w:rStyle w:val="CommentReference"/>
          <w:rFonts w:asciiTheme="minorHAnsi" w:eastAsiaTheme="minorHAnsi" w:hAnsiTheme="minorHAnsi" w:cstheme="minorBidi"/>
          <w:color w:val="FF0000"/>
          <w:lang w:val="en-US" w:eastAsia="en-US"/>
        </w:rPr>
        <w:commentReference w:id="1121"/>
      </w:r>
      <w:r w:rsidRPr="007A0F01">
        <w:rPr>
          <w:color w:val="FF0000"/>
          <w:lang w:val="en-US"/>
        </w:rPr>
        <w:t>.</w:t>
      </w:r>
    </w:p>
    <w:p w14:paraId="17926AE8" w14:textId="5E1AFC59" w:rsidR="004F3015" w:rsidRPr="007A0F01" w:rsidRDefault="004F3015" w:rsidP="004F3015">
      <w:pPr>
        <w:pStyle w:val="Bibliography"/>
        <w:numPr>
          <w:ilvl w:val="0"/>
          <w:numId w:val="3"/>
        </w:numPr>
        <w:spacing w:line="240" w:lineRule="auto"/>
        <w:jc w:val="both"/>
        <w:rPr>
          <w:color w:val="FF0000"/>
          <w:lang w:val="en-US"/>
        </w:rPr>
      </w:pPr>
      <w:r w:rsidRPr="007A0F01">
        <w:rPr>
          <w:color w:val="FF0000"/>
          <w:lang w:val="en-US"/>
        </w:rPr>
        <w:t xml:space="preserve">Garverick, J., &amp; McIver, O. D. (2023). </w:t>
      </w:r>
      <w:r w:rsidRPr="007A0F01">
        <w:rPr>
          <w:i/>
          <w:iCs/>
          <w:color w:val="FF0000"/>
          <w:lang w:val="en-US"/>
        </w:rPr>
        <w:t xml:space="preserve">Implementing </w:t>
      </w:r>
      <w:ins w:id="1140" w:author="Britta Thielmann" w:date="2023-06-03T11:12:00Z">
        <w:r w:rsidR="004C4506" w:rsidRPr="007A0F01">
          <w:rPr>
            <w:i/>
            <w:iCs/>
            <w:color w:val="FF0000"/>
            <w:lang w:val="en-US"/>
          </w:rPr>
          <w:t>e</w:t>
        </w:r>
      </w:ins>
      <w:del w:id="1142" w:author="Britta Thielmann" w:date="2023-06-03T11:12:00Z">
        <w:r w:rsidRPr="007A0F01" w:rsidDel="004C4506">
          <w:rPr>
            <w:i/>
            <w:iCs/>
            <w:color w:val="FF0000"/>
            <w:lang w:val="en-US"/>
          </w:rPr>
          <w:delText>E</w:delText>
        </w:r>
      </w:del>
      <w:r w:rsidRPr="007A0F01">
        <w:rPr>
          <w:i/>
          <w:iCs/>
          <w:color w:val="FF0000"/>
          <w:lang w:val="en-US"/>
        </w:rPr>
        <w:t>vent-</w:t>
      </w:r>
      <w:ins w:id="1145" w:author="Britta Thielmann" w:date="2023-06-03T11:12:00Z">
        <w:r w:rsidR="004C4506" w:rsidRPr="007A0F01">
          <w:rPr>
            <w:i/>
            <w:iCs/>
            <w:color w:val="FF0000"/>
            <w:lang w:val="en-US"/>
          </w:rPr>
          <w:t>d</w:t>
        </w:r>
      </w:ins>
      <w:del w:id="1147" w:author="Britta Thielmann" w:date="2023-06-03T11:12:00Z">
        <w:r w:rsidRPr="007A0F01" w:rsidDel="004C4506">
          <w:rPr>
            <w:i/>
            <w:iCs/>
            <w:color w:val="FF0000"/>
            <w:lang w:val="en-US"/>
          </w:rPr>
          <w:delText>D</w:delText>
        </w:r>
      </w:del>
      <w:r w:rsidRPr="007A0F01">
        <w:rPr>
          <w:i/>
          <w:iCs/>
          <w:color w:val="FF0000"/>
          <w:lang w:val="en-US"/>
        </w:rPr>
        <w:t xml:space="preserve">riven </w:t>
      </w:r>
      <w:ins w:id="1150" w:author="Britta Thielmann" w:date="2023-06-03T11:12:00Z">
        <w:r w:rsidR="004C4506" w:rsidRPr="007A0F01">
          <w:rPr>
            <w:i/>
            <w:iCs/>
            <w:color w:val="FF0000"/>
            <w:lang w:val="en-US"/>
          </w:rPr>
          <w:t>m</w:t>
        </w:r>
      </w:ins>
      <w:del w:id="1152" w:author="Britta Thielmann" w:date="2023-06-03T11:12:00Z">
        <w:r w:rsidRPr="007A0F01" w:rsidDel="004C4506">
          <w:rPr>
            <w:i/>
            <w:iCs/>
            <w:color w:val="FF0000"/>
            <w:lang w:val="en-US"/>
          </w:rPr>
          <w:delText>M</w:delText>
        </w:r>
      </w:del>
      <w:r w:rsidRPr="007A0F01">
        <w:rPr>
          <w:i/>
          <w:iCs/>
          <w:color w:val="FF0000"/>
          <w:lang w:val="en-US"/>
        </w:rPr>
        <w:t xml:space="preserve">icroservices </w:t>
      </w:r>
      <w:ins w:id="1155" w:author="Britta Thielmann" w:date="2023-06-03T11:12:00Z">
        <w:r w:rsidR="004C4506" w:rsidRPr="007A0F01">
          <w:rPr>
            <w:i/>
            <w:iCs/>
            <w:color w:val="FF0000"/>
            <w:lang w:val="en-US"/>
          </w:rPr>
          <w:t>a</w:t>
        </w:r>
      </w:ins>
      <w:del w:id="1157" w:author="Britta Thielmann" w:date="2023-06-03T11:12:00Z">
        <w:r w:rsidRPr="007A0F01" w:rsidDel="004C4506">
          <w:rPr>
            <w:i/>
            <w:iCs/>
            <w:color w:val="FF0000"/>
            <w:lang w:val="en-US"/>
          </w:rPr>
          <w:delText>A</w:delText>
        </w:r>
      </w:del>
      <w:r w:rsidRPr="007A0F01">
        <w:rPr>
          <w:i/>
          <w:iCs/>
          <w:color w:val="FF0000"/>
          <w:lang w:val="en-US"/>
        </w:rPr>
        <w:t>rchitecture in .NET 7: Develop event-based distributed apps that can scale with ever-changing business demands using C# 11 and .NET 7</w:t>
      </w:r>
      <w:r w:rsidRPr="007A0F01">
        <w:rPr>
          <w:color w:val="FF0000"/>
          <w:lang w:val="en-US"/>
        </w:rPr>
        <w:t>. Packt Publishing</w:t>
      </w:r>
      <w:del w:id="1161" w:author="Britta Thielmann" w:date="2023-06-03T11:12:00Z">
        <w:r w:rsidRPr="007A0F01" w:rsidDel="00D671FA">
          <w:rPr>
            <w:color w:val="FF0000"/>
            <w:lang w:val="en-US"/>
          </w:rPr>
          <w:delText xml:space="preserve"> Ltd</w:delText>
        </w:r>
      </w:del>
      <w:r w:rsidRPr="007A0F01">
        <w:rPr>
          <w:color w:val="FF0000"/>
          <w:lang w:val="en-US"/>
        </w:rPr>
        <w:t>.</w:t>
      </w:r>
    </w:p>
    <w:p w14:paraId="4129B3E5" w14:textId="0AE24913" w:rsidR="00F30A18" w:rsidRPr="00FE1965" w:rsidRDefault="00F30A18" w:rsidP="004F3015">
      <w:pPr>
        <w:pStyle w:val="Bibliography"/>
        <w:numPr>
          <w:ilvl w:val="0"/>
          <w:numId w:val="3"/>
        </w:numPr>
        <w:spacing w:line="240" w:lineRule="auto"/>
        <w:jc w:val="both"/>
        <w:rPr>
          <w:lang w:val="en-US"/>
        </w:rPr>
      </w:pPr>
      <w:r w:rsidRPr="00825A82">
        <w:rPr>
          <w:lang w:val="de-DE"/>
        </w:rPr>
        <w:t xml:space="preserve">Hippchen, B., Giessler, P., Steinegger, R. H., Schneider, M., &amp; Abeck, S. (2017). </w:t>
      </w:r>
      <w:r w:rsidRPr="00075CFB">
        <w:rPr>
          <w:lang w:val="en-US"/>
        </w:rPr>
        <w:t xml:space="preserve">Designing </w:t>
      </w:r>
      <w:ins w:id="1166" w:author="Britta Thielmann" w:date="2023-06-03T14:31:00Z">
        <w:r w:rsidR="00075CFB">
          <w:rPr>
            <w:lang w:val="en-US"/>
          </w:rPr>
          <w:t>m</w:t>
        </w:r>
      </w:ins>
      <w:del w:id="1167" w:author="Britta Thielmann" w:date="2023-06-03T14:31:00Z">
        <w:r w:rsidRPr="00075CFB" w:rsidDel="00075CFB">
          <w:rPr>
            <w:lang w:val="en-US"/>
          </w:rPr>
          <w:delText>M</w:delText>
        </w:r>
      </w:del>
      <w:r w:rsidRPr="00075CFB">
        <w:rPr>
          <w:lang w:val="en-US"/>
        </w:rPr>
        <w:t>icroservice-</w:t>
      </w:r>
      <w:ins w:id="1170" w:author="Britta Thielmann" w:date="2023-06-03T14:31:00Z">
        <w:r w:rsidR="00075CFB">
          <w:rPr>
            <w:lang w:val="en-US"/>
          </w:rPr>
          <w:t>b</w:t>
        </w:r>
      </w:ins>
      <w:del w:id="1171" w:author="Britta Thielmann" w:date="2023-06-03T14:31:00Z">
        <w:r w:rsidRPr="00075CFB" w:rsidDel="00075CFB">
          <w:rPr>
            <w:lang w:val="en-US"/>
          </w:rPr>
          <w:delText>B</w:delText>
        </w:r>
      </w:del>
      <w:r w:rsidRPr="00075CFB">
        <w:rPr>
          <w:lang w:val="en-US"/>
        </w:rPr>
        <w:t>ased</w:t>
      </w:r>
      <w:ins w:id="1174" w:author="Britta Thielmann" w:date="2023-06-03T14:31:00Z">
        <w:r w:rsidR="00075CFB">
          <w:rPr>
            <w:lang w:val="en-US"/>
          </w:rPr>
          <w:t xml:space="preserve"> </w:t>
        </w:r>
      </w:ins>
      <w:del w:id="1175" w:author="Britta Thielmann" w:date="2023-06-03T14:31:00Z">
        <w:r w:rsidRPr="00075CFB" w:rsidDel="00075CFB">
          <w:rPr>
            <w:lang w:val="en-US"/>
          </w:rPr>
          <w:delText xml:space="preserve"> </w:delText>
        </w:r>
      </w:del>
      <w:ins w:id="1177" w:author="Britta Thielmann" w:date="2023-06-03T14:31:00Z">
        <w:r w:rsidR="00075CFB">
          <w:rPr>
            <w:lang w:val="en-US"/>
          </w:rPr>
          <w:t>a</w:t>
        </w:r>
      </w:ins>
      <w:del w:id="1178" w:author="Britta Thielmann" w:date="2023-06-03T14:31:00Z">
        <w:r w:rsidRPr="00075CFB" w:rsidDel="00075CFB">
          <w:rPr>
            <w:lang w:val="en-US"/>
          </w:rPr>
          <w:delText>A</w:delText>
        </w:r>
      </w:del>
      <w:r w:rsidRPr="00075CFB">
        <w:rPr>
          <w:lang w:val="en-US"/>
        </w:rPr>
        <w:t xml:space="preserve">pplications by </w:t>
      </w:r>
      <w:ins w:id="1181" w:author="Britta Thielmann" w:date="2023-06-03T14:31:00Z">
        <w:r w:rsidR="00075CFB">
          <w:rPr>
            <w:lang w:val="en-US"/>
          </w:rPr>
          <w:t>u</w:t>
        </w:r>
      </w:ins>
      <w:del w:id="1182" w:author="Britta Thielmann" w:date="2023-06-03T14:31:00Z">
        <w:r w:rsidRPr="00075CFB" w:rsidDel="00075CFB">
          <w:rPr>
            <w:lang w:val="en-US"/>
          </w:rPr>
          <w:delText>U</w:delText>
        </w:r>
      </w:del>
      <w:r w:rsidRPr="00075CFB">
        <w:rPr>
          <w:lang w:val="en-US"/>
        </w:rPr>
        <w:t xml:space="preserve">sing a </w:t>
      </w:r>
      <w:ins w:id="1185" w:author="Britta Thielmann" w:date="2023-06-03T14:31:00Z">
        <w:r w:rsidR="00075CFB">
          <w:rPr>
            <w:lang w:val="en-US"/>
          </w:rPr>
          <w:t>d</w:t>
        </w:r>
      </w:ins>
      <w:del w:id="1186" w:author="Britta Thielmann" w:date="2023-06-03T14:31:00Z">
        <w:r w:rsidRPr="00075CFB" w:rsidDel="00075CFB">
          <w:rPr>
            <w:lang w:val="en-US"/>
          </w:rPr>
          <w:delText>D</w:delText>
        </w:r>
      </w:del>
      <w:r w:rsidRPr="00075CFB">
        <w:rPr>
          <w:lang w:val="en-US"/>
        </w:rPr>
        <w:t>omain-</w:t>
      </w:r>
      <w:ins w:id="1189" w:author="Britta Thielmann" w:date="2023-06-03T14:31:00Z">
        <w:r w:rsidR="00075CFB">
          <w:rPr>
            <w:lang w:val="en-US"/>
          </w:rPr>
          <w:t>d</w:t>
        </w:r>
      </w:ins>
      <w:del w:id="1190" w:author="Britta Thielmann" w:date="2023-06-03T14:31:00Z">
        <w:r w:rsidRPr="00075CFB" w:rsidDel="00075CFB">
          <w:rPr>
            <w:lang w:val="en-US"/>
          </w:rPr>
          <w:delText>D</w:delText>
        </w:r>
      </w:del>
      <w:r w:rsidRPr="00075CFB">
        <w:rPr>
          <w:lang w:val="en-US"/>
        </w:rPr>
        <w:t xml:space="preserve">riven </w:t>
      </w:r>
      <w:ins w:id="1193" w:author="Britta Thielmann" w:date="2023-06-03T14:31:00Z">
        <w:r w:rsidR="00075CFB">
          <w:rPr>
            <w:lang w:val="en-US"/>
          </w:rPr>
          <w:t>d</w:t>
        </w:r>
      </w:ins>
      <w:del w:id="1194" w:author="Britta Thielmann" w:date="2023-06-03T14:31:00Z">
        <w:r w:rsidRPr="00075CFB" w:rsidDel="00075CFB">
          <w:rPr>
            <w:lang w:val="en-US"/>
          </w:rPr>
          <w:delText>D</w:delText>
        </w:r>
      </w:del>
      <w:r w:rsidRPr="00075CFB">
        <w:rPr>
          <w:lang w:val="en-US"/>
        </w:rPr>
        <w:t xml:space="preserve">esign </w:t>
      </w:r>
      <w:ins w:id="1197" w:author="Britta Thielmann" w:date="2023-06-03T14:31:00Z">
        <w:r w:rsidR="00075CFB">
          <w:rPr>
            <w:lang w:val="en-US"/>
          </w:rPr>
          <w:t>a</w:t>
        </w:r>
      </w:ins>
      <w:del w:id="1198" w:author="Britta Thielmann" w:date="2023-06-03T14:31:00Z">
        <w:r w:rsidRPr="00075CFB" w:rsidDel="00075CFB">
          <w:rPr>
            <w:lang w:val="en-US"/>
          </w:rPr>
          <w:delText>A</w:delText>
        </w:r>
      </w:del>
      <w:r w:rsidRPr="00075CFB">
        <w:rPr>
          <w:lang w:val="en-US"/>
        </w:rPr>
        <w:t>pproach</w:t>
      </w:r>
      <w:r w:rsidRPr="00075CFB">
        <w:rPr>
          <w:lang w:val="en-US"/>
        </w:rPr>
        <w:t>.</w:t>
      </w:r>
      <w:r w:rsidRPr="00FE1965">
        <w:rPr>
          <w:lang w:val="en-US"/>
        </w:rPr>
        <w:t xml:space="preserve"> </w:t>
      </w:r>
      <w:r w:rsidRPr="00075CFB">
        <w:rPr>
          <w:i/>
          <w:iCs/>
          <w:lang w:val="en-US"/>
        </w:rPr>
        <w:t>International Journal on Advances in Software</w:t>
      </w:r>
      <w:r w:rsidRPr="00FE1965">
        <w:rPr>
          <w:lang w:val="en-US"/>
        </w:rPr>
        <w:t xml:space="preserve">, </w:t>
      </w:r>
      <w:r w:rsidRPr="00075CFB">
        <w:rPr>
          <w:i/>
          <w:iCs/>
          <w:lang w:val="en-US"/>
        </w:rPr>
        <w:t>10</w:t>
      </w:r>
      <w:r w:rsidRPr="00FE1965">
        <w:rPr>
          <w:lang w:val="en-US"/>
        </w:rPr>
        <w:t xml:space="preserve">, 432–445. </w:t>
      </w:r>
      <w:r w:rsidRPr="00D671FA">
        <w:rPr>
          <w:lang w:val="en-US"/>
        </w:rPr>
        <w:t>https://www.thinkmind.org/articles/soft_v10_n34_2017_22.pdf</w:t>
      </w:r>
    </w:p>
    <w:p w14:paraId="671BF82E" w14:textId="0C76B5D0" w:rsidR="004F3015" w:rsidRPr="00FE1965" w:rsidRDefault="004F3015" w:rsidP="004F3015">
      <w:pPr>
        <w:pStyle w:val="Bibliography"/>
        <w:numPr>
          <w:ilvl w:val="0"/>
          <w:numId w:val="3"/>
        </w:numPr>
        <w:spacing w:line="240" w:lineRule="auto"/>
        <w:jc w:val="both"/>
        <w:rPr>
          <w:lang w:val="en-US"/>
        </w:rPr>
      </w:pPr>
      <w:r w:rsidRPr="00825A82">
        <w:rPr>
          <w:lang w:val="de-DE"/>
        </w:rPr>
        <w:t xml:space="preserve">Huang, D., Xing, T., &amp; Wu, H. (2013). </w:t>
      </w:r>
      <w:r w:rsidRPr="00075CFB">
        <w:rPr>
          <w:lang w:val="en-US"/>
        </w:rPr>
        <w:t>Mobile cloud computing service models: a user-centric approac</w:t>
      </w:r>
      <w:r w:rsidRPr="00075CFB">
        <w:rPr>
          <w:lang w:val="en-US"/>
        </w:rPr>
        <w:t>h.</w:t>
      </w:r>
      <w:r w:rsidRPr="00FE1965">
        <w:rPr>
          <w:lang w:val="en-US"/>
        </w:rPr>
        <w:t xml:space="preserve"> </w:t>
      </w:r>
      <w:r w:rsidRPr="00FE1965">
        <w:rPr>
          <w:i/>
          <w:iCs/>
          <w:lang w:val="en-US"/>
        </w:rPr>
        <w:t>IEEE Network</w:t>
      </w:r>
      <w:r w:rsidRPr="00FE1965">
        <w:rPr>
          <w:lang w:val="en-US"/>
        </w:rPr>
        <w:t xml:space="preserve">, </w:t>
      </w:r>
      <w:r w:rsidRPr="00FE1965">
        <w:rPr>
          <w:i/>
          <w:iCs/>
          <w:lang w:val="en-US"/>
        </w:rPr>
        <w:t>27</w:t>
      </w:r>
      <w:r w:rsidRPr="00FE1965">
        <w:rPr>
          <w:lang w:val="en-US"/>
        </w:rPr>
        <w:t>(5), 6–11. https://doi.org/10.1109/mnet.2013.6616109</w:t>
      </w:r>
    </w:p>
    <w:p w14:paraId="370CFBDD" w14:textId="558082A6" w:rsidR="004F3015" w:rsidRPr="007A0F01" w:rsidRDefault="004F3015" w:rsidP="004F3015">
      <w:pPr>
        <w:pStyle w:val="Bibliography"/>
        <w:numPr>
          <w:ilvl w:val="0"/>
          <w:numId w:val="3"/>
        </w:numPr>
        <w:spacing w:line="240" w:lineRule="auto"/>
        <w:jc w:val="both"/>
        <w:rPr>
          <w:color w:val="FF0000"/>
          <w:lang w:val="en-US"/>
        </w:rPr>
      </w:pPr>
      <w:r w:rsidRPr="007A0F01">
        <w:rPr>
          <w:color w:val="FF0000"/>
          <w:lang w:val="en-US"/>
        </w:rPr>
        <w:t xml:space="preserve">Indrasiri, K., &amp; Suhothayan, S. (2021). </w:t>
      </w:r>
      <w:r w:rsidRPr="007A0F01">
        <w:rPr>
          <w:i/>
          <w:iCs/>
          <w:color w:val="FF0000"/>
          <w:lang w:val="en-US"/>
        </w:rPr>
        <w:t xml:space="preserve">Design </w:t>
      </w:r>
      <w:ins w:id="1209" w:author="Britta Thielmann" w:date="2023-06-03T14:33:00Z">
        <w:r w:rsidR="00075CFB" w:rsidRPr="007A0F01">
          <w:rPr>
            <w:i/>
            <w:iCs/>
            <w:color w:val="FF0000"/>
            <w:lang w:val="en-US"/>
          </w:rPr>
          <w:t>p</w:t>
        </w:r>
      </w:ins>
      <w:del w:id="1211" w:author="Britta Thielmann" w:date="2023-06-03T14:33:00Z">
        <w:r w:rsidRPr="007A0F01" w:rsidDel="00075CFB">
          <w:rPr>
            <w:i/>
            <w:iCs/>
            <w:color w:val="FF0000"/>
            <w:lang w:val="en-US"/>
          </w:rPr>
          <w:delText>P</w:delText>
        </w:r>
      </w:del>
      <w:r w:rsidRPr="007A0F01">
        <w:rPr>
          <w:i/>
          <w:iCs/>
          <w:color w:val="FF0000"/>
          <w:lang w:val="en-US"/>
        </w:rPr>
        <w:t xml:space="preserve">atterns for </w:t>
      </w:r>
      <w:ins w:id="1214" w:author="Britta Thielmann" w:date="2023-06-03T14:33:00Z">
        <w:r w:rsidR="00075CFB" w:rsidRPr="007A0F01">
          <w:rPr>
            <w:i/>
            <w:iCs/>
            <w:color w:val="FF0000"/>
            <w:lang w:val="en-US"/>
          </w:rPr>
          <w:t>c</w:t>
        </w:r>
      </w:ins>
      <w:del w:id="1216" w:author="Britta Thielmann" w:date="2023-06-03T14:33:00Z">
        <w:r w:rsidRPr="007A0F01" w:rsidDel="00075CFB">
          <w:rPr>
            <w:i/>
            <w:iCs/>
            <w:color w:val="FF0000"/>
            <w:lang w:val="en-US"/>
          </w:rPr>
          <w:delText>C</w:delText>
        </w:r>
      </w:del>
      <w:r w:rsidRPr="007A0F01">
        <w:rPr>
          <w:i/>
          <w:iCs/>
          <w:color w:val="FF0000"/>
          <w:lang w:val="en-US"/>
        </w:rPr>
        <w:t xml:space="preserve">loud </w:t>
      </w:r>
      <w:ins w:id="1219" w:author="Britta Thielmann" w:date="2023-06-03T14:33:00Z">
        <w:r w:rsidR="00075CFB" w:rsidRPr="007A0F01">
          <w:rPr>
            <w:i/>
            <w:iCs/>
            <w:color w:val="FF0000"/>
            <w:lang w:val="en-US"/>
          </w:rPr>
          <w:t>n</w:t>
        </w:r>
      </w:ins>
      <w:del w:id="1221" w:author="Britta Thielmann" w:date="2023-06-03T14:33:00Z">
        <w:r w:rsidRPr="007A0F01" w:rsidDel="00075CFB">
          <w:rPr>
            <w:i/>
            <w:iCs/>
            <w:color w:val="FF0000"/>
            <w:lang w:val="en-US"/>
          </w:rPr>
          <w:delText>N</w:delText>
        </w:r>
      </w:del>
      <w:r w:rsidRPr="007A0F01">
        <w:rPr>
          <w:i/>
          <w:iCs/>
          <w:color w:val="FF0000"/>
          <w:lang w:val="en-US"/>
        </w:rPr>
        <w:t xml:space="preserve">ative </w:t>
      </w:r>
      <w:ins w:id="1224" w:author="Britta Thielmann" w:date="2023-06-03T14:33:00Z">
        <w:r w:rsidR="00075CFB" w:rsidRPr="007A0F01">
          <w:rPr>
            <w:i/>
            <w:iCs/>
            <w:color w:val="FF0000"/>
            <w:lang w:val="en-US"/>
          </w:rPr>
          <w:t>a</w:t>
        </w:r>
      </w:ins>
      <w:del w:id="1226" w:author="Britta Thielmann" w:date="2023-06-03T14:33:00Z">
        <w:r w:rsidRPr="007A0F01" w:rsidDel="00075CFB">
          <w:rPr>
            <w:i/>
            <w:iCs/>
            <w:color w:val="FF0000"/>
            <w:lang w:val="en-US"/>
          </w:rPr>
          <w:delText>A</w:delText>
        </w:r>
      </w:del>
      <w:r w:rsidRPr="007A0F01">
        <w:rPr>
          <w:i/>
          <w:iCs/>
          <w:color w:val="FF0000"/>
          <w:lang w:val="en-US"/>
        </w:rPr>
        <w:t>pplications</w:t>
      </w:r>
      <w:ins w:id="1229" w:author="Britta Thielmann" w:date="2023-06-03T14:33:00Z">
        <w:r w:rsidR="00075CFB" w:rsidRPr="007A0F01">
          <w:rPr>
            <w:i/>
            <w:iCs/>
            <w:color w:val="FF0000"/>
            <w:lang w:val="en-US"/>
          </w:rPr>
          <w:t xml:space="preserve">: </w:t>
        </w:r>
        <w:r w:rsidR="00075CFB" w:rsidRPr="007A0F01">
          <w:rPr>
            <w:i/>
            <w:iCs/>
            <w:color w:val="FF0000"/>
            <w:lang w:val="en-US"/>
          </w:rPr>
          <w:t xml:space="preserve">Patterns in </w:t>
        </w:r>
        <w:r w:rsidR="00075CFB" w:rsidRPr="007A0F01">
          <w:rPr>
            <w:i/>
            <w:iCs/>
            <w:color w:val="FF0000"/>
            <w:lang w:val="en-US"/>
          </w:rPr>
          <w:t>p</w:t>
        </w:r>
        <w:r w:rsidR="00075CFB" w:rsidRPr="007A0F01">
          <w:rPr>
            <w:i/>
            <w:iCs/>
            <w:color w:val="FF0000"/>
            <w:lang w:val="en-US"/>
          </w:rPr>
          <w:t xml:space="preserve">ractice </w:t>
        </w:r>
        <w:r w:rsidR="00075CFB" w:rsidRPr="007A0F01">
          <w:rPr>
            <w:i/>
            <w:iCs/>
            <w:color w:val="FF0000"/>
            <w:lang w:val="en-US"/>
          </w:rPr>
          <w:t>u</w:t>
        </w:r>
        <w:r w:rsidR="00075CFB" w:rsidRPr="007A0F01">
          <w:rPr>
            <w:i/>
            <w:iCs/>
            <w:color w:val="FF0000"/>
            <w:lang w:val="en-US"/>
          </w:rPr>
          <w:t xml:space="preserve">sing APIs, </w:t>
        </w:r>
        <w:r w:rsidR="00075CFB" w:rsidRPr="007A0F01">
          <w:rPr>
            <w:i/>
            <w:iCs/>
            <w:color w:val="FF0000"/>
            <w:lang w:val="en-US"/>
          </w:rPr>
          <w:t>d</w:t>
        </w:r>
        <w:r w:rsidR="00075CFB" w:rsidRPr="007A0F01">
          <w:rPr>
            <w:i/>
            <w:iCs/>
            <w:color w:val="FF0000"/>
            <w:lang w:val="en-US"/>
          </w:rPr>
          <w:t xml:space="preserve">ata, </w:t>
        </w:r>
        <w:r w:rsidR="00075CFB" w:rsidRPr="007A0F01">
          <w:rPr>
            <w:i/>
            <w:iCs/>
            <w:color w:val="FF0000"/>
            <w:lang w:val="en-US"/>
          </w:rPr>
          <w:t>e</w:t>
        </w:r>
        <w:r w:rsidR="00075CFB" w:rsidRPr="007A0F01">
          <w:rPr>
            <w:i/>
            <w:iCs/>
            <w:color w:val="FF0000"/>
            <w:lang w:val="en-US"/>
          </w:rPr>
          <w:t xml:space="preserve">vents, and </w:t>
        </w:r>
        <w:r w:rsidR="00075CFB" w:rsidRPr="007A0F01">
          <w:rPr>
            <w:i/>
            <w:iCs/>
            <w:color w:val="FF0000"/>
            <w:lang w:val="en-US"/>
          </w:rPr>
          <w:t>s</w:t>
        </w:r>
        <w:r w:rsidR="00075CFB" w:rsidRPr="007A0F01">
          <w:rPr>
            <w:i/>
            <w:iCs/>
            <w:color w:val="FF0000"/>
            <w:lang w:val="en-US"/>
          </w:rPr>
          <w:t>treams</w:t>
        </w:r>
      </w:ins>
      <w:r w:rsidRPr="007A0F01">
        <w:rPr>
          <w:color w:val="FF0000"/>
          <w:lang w:val="en-US"/>
        </w:rPr>
        <w:t xml:space="preserve">. </w:t>
      </w:r>
      <w:del w:id="1243" w:author="Britta Thielmann" w:date="2023-06-03T14:33:00Z">
        <w:r w:rsidRPr="007A0F01" w:rsidDel="00075CFB">
          <w:rPr>
            <w:color w:val="FF0000"/>
            <w:lang w:val="en-US"/>
          </w:rPr>
          <w:delText>“</w:delText>
        </w:r>
      </w:del>
      <w:r w:rsidRPr="007A0F01">
        <w:rPr>
          <w:color w:val="FF0000"/>
          <w:lang w:val="en-US"/>
        </w:rPr>
        <w:t>O’Reilly Media</w:t>
      </w:r>
      <w:ins w:id="1246" w:author="Britta Thielmann" w:date="2023-06-03T14:33:00Z">
        <w:r w:rsidR="00075CFB" w:rsidRPr="007A0F01">
          <w:rPr>
            <w:color w:val="FF0000"/>
            <w:lang w:val="en-US"/>
          </w:rPr>
          <w:t>.</w:t>
        </w:r>
      </w:ins>
      <w:del w:id="1248" w:author="Britta Thielmann" w:date="2023-06-03T14:33:00Z">
        <w:r w:rsidRPr="007A0F01" w:rsidDel="00075CFB">
          <w:rPr>
            <w:color w:val="FF0000"/>
            <w:lang w:val="en-US"/>
          </w:rPr>
          <w:delText>, Inc.”</w:delText>
        </w:r>
      </w:del>
    </w:p>
    <w:p w14:paraId="71252891" w14:textId="206E5A9F" w:rsidR="004F3015" w:rsidRPr="00FE1965" w:rsidRDefault="004F3015" w:rsidP="004F3015">
      <w:pPr>
        <w:pStyle w:val="Bibliography"/>
        <w:numPr>
          <w:ilvl w:val="0"/>
          <w:numId w:val="3"/>
        </w:numPr>
        <w:spacing w:line="240" w:lineRule="auto"/>
        <w:jc w:val="both"/>
        <w:rPr>
          <w:lang w:val="en-US"/>
        </w:rPr>
      </w:pPr>
      <w:r w:rsidRPr="00FE1965">
        <w:rPr>
          <w:lang w:val="en-US"/>
        </w:rPr>
        <w:t xml:space="preserve">Khononov, V. (2021). </w:t>
      </w:r>
      <w:r w:rsidRPr="00FE1965">
        <w:rPr>
          <w:i/>
          <w:iCs/>
          <w:lang w:val="en-US"/>
        </w:rPr>
        <w:t xml:space="preserve">Learning </w:t>
      </w:r>
      <w:ins w:id="1250" w:author="Britta Thielmann" w:date="2023-06-03T14:33:00Z">
        <w:r w:rsidR="00075CFB">
          <w:rPr>
            <w:i/>
            <w:iCs/>
            <w:lang w:val="en-US"/>
          </w:rPr>
          <w:t>d</w:t>
        </w:r>
      </w:ins>
      <w:del w:id="1251" w:author="Britta Thielmann" w:date="2023-06-03T14:33:00Z">
        <w:r w:rsidRPr="00FE1965" w:rsidDel="00075CFB">
          <w:rPr>
            <w:i/>
            <w:iCs/>
            <w:lang w:val="en-US"/>
          </w:rPr>
          <w:delText>D</w:delText>
        </w:r>
      </w:del>
      <w:r w:rsidRPr="00FE1965">
        <w:rPr>
          <w:i/>
          <w:iCs/>
          <w:lang w:val="en-US"/>
        </w:rPr>
        <w:t>omain-</w:t>
      </w:r>
      <w:ins w:id="1252" w:author="Britta Thielmann" w:date="2023-06-03T14:33:00Z">
        <w:r w:rsidR="00075CFB">
          <w:rPr>
            <w:i/>
            <w:iCs/>
            <w:lang w:val="en-US"/>
          </w:rPr>
          <w:t>d</w:t>
        </w:r>
      </w:ins>
      <w:del w:id="1253" w:author="Britta Thielmann" w:date="2023-06-03T14:33:00Z">
        <w:r w:rsidRPr="00FE1965" w:rsidDel="00075CFB">
          <w:rPr>
            <w:i/>
            <w:iCs/>
            <w:lang w:val="en-US"/>
          </w:rPr>
          <w:delText>D</w:delText>
        </w:r>
      </w:del>
      <w:r w:rsidRPr="00FE1965">
        <w:rPr>
          <w:i/>
          <w:iCs/>
          <w:lang w:val="en-US"/>
        </w:rPr>
        <w:t xml:space="preserve">riven </w:t>
      </w:r>
      <w:ins w:id="1254" w:author="Britta Thielmann" w:date="2023-06-03T14:33:00Z">
        <w:r w:rsidR="00075CFB">
          <w:rPr>
            <w:i/>
            <w:iCs/>
            <w:lang w:val="en-US"/>
          </w:rPr>
          <w:t>d</w:t>
        </w:r>
      </w:ins>
      <w:del w:id="1255" w:author="Britta Thielmann" w:date="2023-06-03T14:33:00Z">
        <w:r w:rsidRPr="00FE1965" w:rsidDel="00075CFB">
          <w:rPr>
            <w:i/>
            <w:iCs/>
            <w:lang w:val="en-US"/>
          </w:rPr>
          <w:delText>D</w:delText>
        </w:r>
      </w:del>
      <w:r w:rsidRPr="00FE1965">
        <w:rPr>
          <w:i/>
          <w:iCs/>
          <w:lang w:val="en-US"/>
        </w:rPr>
        <w:t>esign</w:t>
      </w:r>
      <w:ins w:id="1256" w:author="Britta Thielmann" w:date="2023-06-03T14:34:00Z">
        <w:r w:rsidR="00075CFB">
          <w:rPr>
            <w:i/>
            <w:iCs/>
            <w:lang w:val="en-US"/>
          </w:rPr>
          <w:t xml:space="preserve">: </w:t>
        </w:r>
        <w:r w:rsidR="00075CFB" w:rsidRPr="00075CFB">
          <w:rPr>
            <w:i/>
            <w:iCs/>
            <w:lang w:val="en-US"/>
          </w:rPr>
          <w:t xml:space="preserve">Aligning </w:t>
        </w:r>
        <w:r w:rsidR="00075CFB">
          <w:rPr>
            <w:i/>
            <w:iCs/>
            <w:lang w:val="en-US"/>
          </w:rPr>
          <w:t>s</w:t>
        </w:r>
        <w:r w:rsidR="00075CFB" w:rsidRPr="00075CFB">
          <w:rPr>
            <w:i/>
            <w:iCs/>
            <w:lang w:val="en-US"/>
          </w:rPr>
          <w:t xml:space="preserve">oftware </w:t>
        </w:r>
        <w:r w:rsidR="00075CFB">
          <w:rPr>
            <w:i/>
            <w:iCs/>
            <w:lang w:val="en-US"/>
          </w:rPr>
          <w:t>a</w:t>
        </w:r>
        <w:r w:rsidR="00075CFB" w:rsidRPr="00075CFB">
          <w:rPr>
            <w:i/>
            <w:iCs/>
            <w:lang w:val="en-US"/>
          </w:rPr>
          <w:t xml:space="preserve">rchitecture and </w:t>
        </w:r>
        <w:r w:rsidR="00075CFB">
          <w:rPr>
            <w:i/>
            <w:iCs/>
            <w:lang w:val="en-US"/>
          </w:rPr>
          <w:t>b</w:t>
        </w:r>
        <w:r w:rsidR="00075CFB" w:rsidRPr="00075CFB">
          <w:rPr>
            <w:i/>
            <w:iCs/>
            <w:lang w:val="en-US"/>
          </w:rPr>
          <w:t xml:space="preserve">usiness </w:t>
        </w:r>
        <w:r w:rsidR="00075CFB">
          <w:rPr>
            <w:i/>
            <w:iCs/>
            <w:lang w:val="en-US"/>
          </w:rPr>
          <w:t>s</w:t>
        </w:r>
        <w:r w:rsidR="00075CFB" w:rsidRPr="00075CFB">
          <w:rPr>
            <w:i/>
            <w:iCs/>
            <w:lang w:val="en-US"/>
          </w:rPr>
          <w:t>trategy</w:t>
        </w:r>
      </w:ins>
      <w:r w:rsidRPr="00FE1965">
        <w:rPr>
          <w:lang w:val="en-US"/>
        </w:rPr>
        <w:t xml:space="preserve">. </w:t>
      </w:r>
      <w:del w:id="1257" w:author="Britta Thielmann" w:date="2023-06-03T14:33:00Z">
        <w:r w:rsidRPr="00FE1965" w:rsidDel="00075CFB">
          <w:rPr>
            <w:lang w:val="en-US"/>
          </w:rPr>
          <w:delText>“</w:delText>
        </w:r>
      </w:del>
      <w:r w:rsidRPr="00FE1965">
        <w:rPr>
          <w:lang w:val="en-US"/>
        </w:rPr>
        <w:t>O’Reilly Media</w:t>
      </w:r>
      <w:ins w:id="1258" w:author="Britta Thielmann" w:date="2023-06-03T14:33:00Z">
        <w:r w:rsidR="00075CFB">
          <w:rPr>
            <w:lang w:val="en-US"/>
          </w:rPr>
          <w:t>.</w:t>
        </w:r>
      </w:ins>
      <w:del w:id="1259" w:author="Britta Thielmann" w:date="2023-06-03T14:33:00Z">
        <w:r w:rsidRPr="00FE1965" w:rsidDel="00075CFB">
          <w:rPr>
            <w:lang w:val="en-US"/>
          </w:rPr>
          <w:delText>, Inc.”</w:delText>
        </w:r>
      </w:del>
    </w:p>
    <w:p w14:paraId="399248F3" w14:textId="408D15D4" w:rsidR="004F3015" w:rsidRPr="00FE1965" w:rsidRDefault="004F3015" w:rsidP="004F3015">
      <w:pPr>
        <w:pStyle w:val="Bibliography"/>
        <w:numPr>
          <w:ilvl w:val="0"/>
          <w:numId w:val="3"/>
        </w:numPr>
        <w:spacing w:line="240" w:lineRule="auto"/>
        <w:jc w:val="both"/>
        <w:rPr>
          <w:lang w:val="en-US"/>
        </w:rPr>
      </w:pPr>
      <w:r w:rsidRPr="00FE1965">
        <w:rPr>
          <w:lang w:val="en-US"/>
        </w:rPr>
        <w:t xml:space="preserve">Kumar, V., &amp; Agnihotri, K. (2021). </w:t>
      </w:r>
      <w:r w:rsidRPr="00FE1965">
        <w:rPr>
          <w:i/>
          <w:iCs/>
          <w:lang w:val="en-US"/>
        </w:rPr>
        <w:t xml:space="preserve">Serverless </w:t>
      </w:r>
      <w:ins w:id="1260" w:author="Britta Thielmann" w:date="2023-06-03T14:35:00Z">
        <w:r w:rsidR="00075CFB">
          <w:rPr>
            <w:i/>
            <w:iCs/>
            <w:lang w:val="en-US"/>
          </w:rPr>
          <w:t>c</w:t>
        </w:r>
      </w:ins>
      <w:del w:id="1261" w:author="Britta Thielmann" w:date="2023-06-03T14:35:00Z">
        <w:r w:rsidRPr="00FE1965" w:rsidDel="00075CFB">
          <w:rPr>
            <w:i/>
            <w:iCs/>
            <w:lang w:val="en-US"/>
          </w:rPr>
          <w:delText>C</w:delText>
        </w:r>
      </w:del>
      <w:r w:rsidRPr="00FE1965">
        <w:rPr>
          <w:i/>
          <w:iCs/>
          <w:lang w:val="en-US"/>
        </w:rPr>
        <w:t xml:space="preserve">omputing </w:t>
      </w:r>
      <w:ins w:id="1262" w:author="Britta Thielmann" w:date="2023-06-03T14:35:00Z">
        <w:r w:rsidR="00075CFB">
          <w:rPr>
            <w:i/>
            <w:iCs/>
            <w:lang w:val="en-US"/>
          </w:rPr>
          <w:t>u</w:t>
        </w:r>
      </w:ins>
      <w:del w:id="1263" w:author="Britta Thielmann" w:date="2023-06-03T14:35:00Z">
        <w:r w:rsidRPr="00FE1965" w:rsidDel="00075CFB">
          <w:rPr>
            <w:i/>
            <w:iCs/>
            <w:lang w:val="en-US"/>
          </w:rPr>
          <w:delText>U</w:delText>
        </w:r>
      </w:del>
      <w:r w:rsidRPr="00FE1965">
        <w:rPr>
          <w:i/>
          <w:iCs/>
          <w:lang w:val="en-US"/>
        </w:rPr>
        <w:t xml:space="preserve">sing Azure </w:t>
      </w:r>
      <w:ins w:id="1264" w:author="Britta Thielmann" w:date="2023-06-03T14:35:00Z">
        <w:r w:rsidR="00075CFB">
          <w:rPr>
            <w:i/>
            <w:iCs/>
            <w:lang w:val="en-US"/>
          </w:rPr>
          <w:t>f</w:t>
        </w:r>
      </w:ins>
      <w:del w:id="1265" w:author="Britta Thielmann" w:date="2023-06-03T14:35:00Z">
        <w:r w:rsidRPr="00FE1965" w:rsidDel="00075CFB">
          <w:rPr>
            <w:i/>
            <w:iCs/>
            <w:lang w:val="en-US"/>
          </w:rPr>
          <w:delText>F</w:delText>
        </w:r>
      </w:del>
      <w:r w:rsidRPr="00FE1965">
        <w:rPr>
          <w:i/>
          <w:iCs/>
          <w:lang w:val="en-US"/>
        </w:rPr>
        <w:t xml:space="preserve">unctions: Build, </w:t>
      </w:r>
      <w:ins w:id="1266" w:author="Britta Thielmann" w:date="2023-06-03T14:35:00Z">
        <w:r w:rsidR="00075CFB">
          <w:rPr>
            <w:i/>
            <w:iCs/>
            <w:lang w:val="en-US"/>
          </w:rPr>
          <w:t>d</w:t>
        </w:r>
      </w:ins>
      <w:del w:id="1267" w:author="Britta Thielmann" w:date="2023-06-03T14:35:00Z">
        <w:r w:rsidRPr="00FE1965" w:rsidDel="00075CFB">
          <w:rPr>
            <w:i/>
            <w:iCs/>
            <w:lang w:val="en-US"/>
          </w:rPr>
          <w:delText>D</w:delText>
        </w:r>
      </w:del>
      <w:r w:rsidRPr="00FE1965">
        <w:rPr>
          <w:i/>
          <w:iCs/>
          <w:lang w:val="en-US"/>
        </w:rPr>
        <w:t xml:space="preserve">eploy, </w:t>
      </w:r>
      <w:ins w:id="1268" w:author="Britta Thielmann" w:date="2023-06-03T14:35:00Z">
        <w:r w:rsidR="00075CFB">
          <w:rPr>
            <w:i/>
            <w:iCs/>
            <w:lang w:val="en-US"/>
          </w:rPr>
          <w:t>a</w:t>
        </w:r>
      </w:ins>
      <w:del w:id="1269" w:author="Britta Thielmann" w:date="2023-06-03T14:35:00Z">
        <w:r w:rsidRPr="00FE1965" w:rsidDel="00075CFB">
          <w:rPr>
            <w:i/>
            <w:iCs/>
            <w:lang w:val="en-US"/>
          </w:rPr>
          <w:delText>A</w:delText>
        </w:r>
      </w:del>
      <w:r w:rsidRPr="00FE1965">
        <w:rPr>
          <w:i/>
          <w:iCs/>
          <w:lang w:val="en-US"/>
        </w:rPr>
        <w:t xml:space="preserve">utomate, and </w:t>
      </w:r>
      <w:ins w:id="1270" w:author="Britta Thielmann" w:date="2023-06-03T14:35:00Z">
        <w:r w:rsidR="00075CFB">
          <w:rPr>
            <w:i/>
            <w:iCs/>
            <w:lang w:val="en-US"/>
          </w:rPr>
          <w:t>s</w:t>
        </w:r>
      </w:ins>
      <w:del w:id="1271" w:author="Britta Thielmann" w:date="2023-06-03T14:35:00Z">
        <w:r w:rsidRPr="00FE1965" w:rsidDel="00075CFB">
          <w:rPr>
            <w:i/>
            <w:iCs/>
            <w:lang w:val="en-US"/>
          </w:rPr>
          <w:delText>S</w:delText>
        </w:r>
      </w:del>
      <w:r w:rsidRPr="00FE1965">
        <w:rPr>
          <w:i/>
          <w:iCs/>
          <w:lang w:val="en-US"/>
        </w:rPr>
        <w:t xml:space="preserve">ecure </w:t>
      </w:r>
      <w:ins w:id="1272" w:author="Britta Thielmann" w:date="2023-06-03T14:35:00Z">
        <w:r w:rsidR="00075CFB">
          <w:rPr>
            <w:i/>
            <w:iCs/>
            <w:lang w:val="en-US"/>
          </w:rPr>
          <w:t>s</w:t>
        </w:r>
      </w:ins>
      <w:del w:id="1273" w:author="Britta Thielmann" w:date="2023-06-03T14:35:00Z">
        <w:r w:rsidRPr="00FE1965" w:rsidDel="00075CFB">
          <w:rPr>
            <w:i/>
            <w:iCs/>
            <w:lang w:val="en-US"/>
          </w:rPr>
          <w:delText>S</w:delText>
        </w:r>
      </w:del>
      <w:r w:rsidRPr="00FE1965">
        <w:rPr>
          <w:i/>
          <w:iCs/>
          <w:lang w:val="en-US"/>
        </w:rPr>
        <w:t xml:space="preserve">erverless </w:t>
      </w:r>
      <w:ins w:id="1274" w:author="Britta Thielmann" w:date="2023-06-03T14:35:00Z">
        <w:r w:rsidR="00075CFB">
          <w:rPr>
            <w:i/>
            <w:iCs/>
            <w:lang w:val="en-US"/>
          </w:rPr>
          <w:t>a</w:t>
        </w:r>
      </w:ins>
      <w:del w:id="1275" w:author="Britta Thielmann" w:date="2023-06-03T14:35:00Z">
        <w:r w:rsidRPr="00FE1965" w:rsidDel="00075CFB">
          <w:rPr>
            <w:i/>
            <w:iCs/>
            <w:lang w:val="en-US"/>
          </w:rPr>
          <w:delText>A</w:delText>
        </w:r>
      </w:del>
      <w:r w:rsidRPr="00FE1965">
        <w:rPr>
          <w:i/>
          <w:iCs/>
          <w:lang w:val="en-US"/>
        </w:rPr>
        <w:t xml:space="preserve">pplication </w:t>
      </w:r>
      <w:ins w:id="1276" w:author="Britta Thielmann" w:date="2023-06-03T14:35:00Z">
        <w:r w:rsidR="00075CFB">
          <w:rPr>
            <w:i/>
            <w:iCs/>
            <w:lang w:val="en-US"/>
          </w:rPr>
          <w:t>d</w:t>
        </w:r>
      </w:ins>
      <w:del w:id="1277" w:author="Britta Thielmann" w:date="2023-06-03T14:35:00Z">
        <w:r w:rsidRPr="00FE1965" w:rsidDel="00075CFB">
          <w:rPr>
            <w:i/>
            <w:iCs/>
            <w:lang w:val="en-US"/>
          </w:rPr>
          <w:delText>D</w:delText>
        </w:r>
      </w:del>
      <w:r w:rsidRPr="00FE1965">
        <w:rPr>
          <w:i/>
          <w:iCs/>
          <w:lang w:val="en-US"/>
        </w:rPr>
        <w:t xml:space="preserve">evelopment with Azure </w:t>
      </w:r>
      <w:ins w:id="1278" w:author="Britta Thielmann" w:date="2023-06-03T14:35:00Z">
        <w:r w:rsidR="00075CFB">
          <w:rPr>
            <w:i/>
            <w:iCs/>
            <w:lang w:val="en-US"/>
          </w:rPr>
          <w:t>f</w:t>
        </w:r>
      </w:ins>
      <w:del w:id="1279" w:author="Britta Thielmann" w:date="2023-06-03T14:35:00Z">
        <w:r w:rsidRPr="00FE1965" w:rsidDel="00075CFB">
          <w:rPr>
            <w:i/>
            <w:iCs/>
            <w:lang w:val="en-US"/>
          </w:rPr>
          <w:delText>F</w:delText>
        </w:r>
      </w:del>
      <w:r w:rsidRPr="00FE1965">
        <w:rPr>
          <w:i/>
          <w:iCs/>
          <w:lang w:val="en-US"/>
        </w:rPr>
        <w:t>unctions (English Edition)</w:t>
      </w:r>
      <w:r w:rsidRPr="00FE1965">
        <w:rPr>
          <w:lang w:val="en-US"/>
        </w:rPr>
        <w:t>. BPB Publications.</w:t>
      </w:r>
    </w:p>
    <w:p w14:paraId="3C0558EF" w14:textId="1A479994" w:rsidR="004F3015" w:rsidRPr="00FE1965" w:rsidRDefault="004F3015" w:rsidP="004F3015">
      <w:pPr>
        <w:pStyle w:val="Bibliography"/>
        <w:numPr>
          <w:ilvl w:val="0"/>
          <w:numId w:val="3"/>
        </w:numPr>
        <w:spacing w:line="240" w:lineRule="auto"/>
        <w:jc w:val="both"/>
        <w:rPr>
          <w:lang w:val="en-US"/>
        </w:rPr>
      </w:pPr>
      <w:r w:rsidRPr="00825A82">
        <w:rPr>
          <w:lang w:val="de-DE"/>
        </w:rPr>
        <w:t xml:space="preserve">Landre, E., Wesenberg, H., &amp; Olmheim, J. (2007). </w:t>
      </w:r>
      <w:r w:rsidRPr="00FE1965">
        <w:rPr>
          <w:lang w:val="en-US"/>
        </w:rPr>
        <w:t xml:space="preserve">Agile enterprise software development using domain-driven design and test first. </w:t>
      </w:r>
      <w:ins w:id="1281" w:author="Britta Thielmann" w:date="2023-06-03T14:37:00Z">
        <w:r w:rsidR="000715EF">
          <w:rPr>
            <w:lang w:val="en-US"/>
          </w:rPr>
          <w:t xml:space="preserve">In </w:t>
        </w:r>
        <w:r w:rsidR="000715EF" w:rsidRPr="000715EF">
          <w:rPr>
            <w:lang w:val="en-US"/>
          </w:rPr>
          <w:t>Association for Computing Machinery</w:t>
        </w:r>
        <w:r w:rsidR="000715EF">
          <w:rPr>
            <w:lang w:val="en-US"/>
          </w:rPr>
          <w:t xml:space="preserve"> (</w:t>
        </w:r>
      </w:ins>
      <w:ins w:id="1282" w:author="Britta Thielmann" w:date="2023-06-03T14:38:00Z">
        <w:r w:rsidR="000715EF">
          <w:rPr>
            <w:lang w:val="en-US"/>
          </w:rPr>
          <w:t>E</w:t>
        </w:r>
      </w:ins>
      <w:ins w:id="1283" w:author="Britta Thielmann" w:date="2023-06-03T14:37:00Z">
        <w:r w:rsidR="000715EF">
          <w:rPr>
            <w:lang w:val="en-US"/>
          </w:rPr>
          <w:t xml:space="preserve">d.), </w:t>
        </w:r>
      </w:ins>
      <w:ins w:id="1284" w:author="Britta Thielmann" w:date="2023-06-03T14:36:00Z">
        <w:r w:rsidR="000715EF" w:rsidRPr="000715EF">
          <w:rPr>
            <w:i/>
            <w:iCs/>
            <w:lang w:val="en-US"/>
          </w:rPr>
          <w:t>Companion to the 22nd ACM SIGPLAN conference on Object-oriented programming systems and applications companion</w:t>
        </w:r>
        <w:r w:rsidR="000715EF" w:rsidRPr="000715EF">
          <w:rPr>
            <w:lang w:val="en-US"/>
          </w:rPr>
          <w:t xml:space="preserve"> (pp. 983</w:t>
        </w:r>
        <w:r w:rsidR="000715EF">
          <w:rPr>
            <w:lang w:val="en-US"/>
          </w:rPr>
          <w:t>–</w:t>
        </w:r>
        <w:r w:rsidR="000715EF" w:rsidRPr="000715EF">
          <w:rPr>
            <w:lang w:val="en-US"/>
          </w:rPr>
          <w:t>993).</w:t>
        </w:r>
      </w:ins>
      <w:del w:id="1286" w:author="Britta Thielmann" w:date="2023-06-03T14:36:00Z">
        <w:r w:rsidRPr="00FE1965" w:rsidDel="000715EF">
          <w:rPr>
            <w:i/>
            <w:iCs/>
            <w:lang w:val="en-US"/>
          </w:rPr>
          <w:delText>Conference on Object-Oriented Programming Systems, Languages, and Applications</w:delText>
        </w:r>
        <w:r w:rsidRPr="00FE1965" w:rsidDel="000715EF">
          <w:rPr>
            <w:lang w:val="en-US"/>
          </w:rPr>
          <w:delText>.</w:delText>
        </w:r>
      </w:del>
      <w:r w:rsidRPr="00FE1965">
        <w:rPr>
          <w:lang w:val="en-US"/>
        </w:rPr>
        <w:t xml:space="preserve"> </w:t>
      </w:r>
      <w:ins w:id="1287" w:author="Britta Thielmann" w:date="2023-06-03T14:37:00Z">
        <w:r w:rsidR="000715EF" w:rsidRPr="000715EF">
          <w:rPr>
            <w:lang w:val="en-US"/>
          </w:rPr>
          <w:t>Association for Computing Machinery</w:t>
        </w:r>
        <w:r w:rsidR="000715EF">
          <w:rPr>
            <w:lang w:val="en-US"/>
          </w:rPr>
          <w:t xml:space="preserve">. </w:t>
        </w:r>
      </w:ins>
      <w:r w:rsidRPr="00FE1965">
        <w:rPr>
          <w:lang w:val="en-US"/>
        </w:rPr>
        <w:t>https://doi.org/10.1145/1297846.1297967</w:t>
      </w:r>
    </w:p>
    <w:p w14:paraId="77299446" w14:textId="18EC85E9" w:rsidR="004F3015" w:rsidRPr="007A0F01" w:rsidRDefault="004F3015" w:rsidP="004F3015">
      <w:pPr>
        <w:pStyle w:val="Bibliography"/>
        <w:numPr>
          <w:ilvl w:val="0"/>
          <w:numId w:val="3"/>
        </w:numPr>
        <w:spacing w:line="240" w:lineRule="auto"/>
        <w:jc w:val="both"/>
        <w:rPr>
          <w:color w:val="FF0000"/>
          <w:lang w:val="en-US"/>
        </w:rPr>
      </w:pPr>
      <w:r w:rsidRPr="007A0F01">
        <w:rPr>
          <w:color w:val="FF0000"/>
          <w:lang w:val="en-US"/>
        </w:rPr>
        <w:t xml:space="preserve">Martin, R. C. (2008). </w:t>
      </w:r>
      <w:r w:rsidRPr="007A0F01">
        <w:rPr>
          <w:i/>
          <w:iCs/>
          <w:color w:val="FF0000"/>
          <w:lang w:val="en-US"/>
        </w:rPr>
        <w:t xml:space="preserve">Clean </w:t>
      </w:r>
      <w:ins w:id="1291" w:author="Britta Thielmann" w:date="2023-06-03T14:38:00Z">
        <w:r w:rsidR="000715EF" w:rsidRPr="007A0F01">
          <w:rPr>
            <w:i/>
            <w:iCs/>
            <w:color w:val="FF0000"/>
            <w:lang w:val="en-US"/>
          </w:rPr>
          <w:t>c</w:t>
        </w:r>
      </w:ins>
      <w:del w:id="1293" w:author="Britta Thielmann" w:date="2023-06-03T14:38:00Z">
        <w:r w:rsidRPr="007A0F01" w:rsidDel="000715EF">
          <w:rPr>
            <w:i/>
            <w:iCs/>
            <w:color w:val="FF0000"/>
            <w:lang w:val="en-US"/>
          </w:rPr>
          <w:delText>C</w:delText>
        </w:r>
      </w:del>
      <w:r w:rsidRPr="007A0F01">
        <w:rPr>
          <w:i/>
          <w:iCs/>
          <w:color w:val="FF0000"/>
          <w:lang w:val="en-US"/>
        </w:rPr>
        <w:t xml:space="preserve">ode: A Handbook of </w:t>
      </w:r>
      <w:ins w:id="1296" w:author="Britta Thielmann" w:date="2023-06-03T14:38:00Z">
        <w:r w:rsidR="000715EF" w:rsidRPr="007A0F01">
          <w:rPr>
            <w:i/>
            <w:iCs/>
            <w:color w:val="FF0000"/>
            <w:lang w:val="en-US"/>
          </w:rPr>
          <w:t>a</w:t>
        </w:r>
      </w:ins>
      <w:del w:id="1298" w:author="Britta Thielmann" w:date="2023-06-03T14:38:00Z">
        <w:r w:rsidRPr="007A0F01" w:rsidDel="000715EF">
          <w:rPr>
            <w:i/>
            <w:iCs/>
            <w:color w:val="FF0000"/>
            <w:lang w:val="en-US"/>
          </w:rPr>
          <w:delText>A</w:delText>
        </w:r>
      </w:del>
      <w:r w:rsidRPr="007A0F01">
        <w:rPr>
          <w:i/>
          <w:iCs/>
          <w:color w:val="FF0000"/>
          <w:lang w:val="en-US"/>
        </w:rPr>
        <w:t xml:space="preserve">gile </w:t>
      </w:r>
      <w:ins w:id="1301" w:author="Britta Thielmann" w:date="2023-06-03T14:38:00Z">
        <w:r w:rsidR="000715EF" w:rsidRPr="007A0F01">
          <w:rPr>
            <w:i/>
            <w:iCs/>
            <w:color w:val="FF0000"/>
            <w:lang w:val="en-US"/>
          </w:rPr>
          <w:t>s</w:t>
        </w:r>
      </w:ins>
      <w:del w:id="1303" w:author="Britta Thielmann" w:date="2023-06-03T14:38:00Z">
        <w:r w:rsidRPr="007A0F01" w:rsidDel="000715EF">
          <w:rPr>
            <w:i/>
            <w:iCs/>
            <w:color w:val="FF0000"/>
            <w:lang w:val="en-US"/>
          </w:rPr>
          <w:delText>S</w:delText>
        </w:r>
      </w:del>
      <w:r w:rsidRPr="007A0F01">
        <w:rPr>
          <w:i/>
          <w:iCs/>
          <w:color w:val="FF0000"/>
          <w:lang w:val="en-US"/>
        </w:rPr>
        <w:t xml:space="preserve">oftware </w:t>
      </w:r>
      <w:ins w:id="1306" w:author="Britta Thielmann" w:date="2023-06-03T14:38:00Z">
        <w:r w:rsidR="000715EF" w:rsidRPr="007A0F01">
          <w:rPr>
            <w:i/>
            <w:iCs/>
            <w:color w:val="FF0000"/>
            <w:lang w:val="en-US"/>
          </w:rPr>
          <w:t>c</w:t>
        </w:r>
      </w:ins>
      <w:del w:id="1308" w:author="Britta Thielmann" w:date="2023-06-03T14:38:00Z">
        <w:r w:rsidRPr="007A0F01" w:rsidDel="000715EF">
          <w:rPr>
            <w:i/>
            <w:iCs/>
            <w:color w:val="FF0000"/>
            <w:lang w:val="en-US"/>
          </w:rPr>
          <w:delText>C</w:delText>
        </w:r>
      </w:del>
      <w:r w:rsidRPr="007A0F01">
        <w:rPr>
          <w:i/>
          <w:iCs/>
          <w:color w:val="FF0000"/>
          <w:lang w:val="en-US"/>
        </w:rPr>
        <w:t>raftsmanship</w:t>
      </w:r>
      <w:r w:rsidRPr="007A0F01">
        <w:rPr>
          <w:color w:val="FF0000"/>
          <w:lang w:val="en-US"/>
        </w:rPr>
        <w:t>. Pearson Education.</w:t>
      </w:r>
    </w:p>
    <w:p w14:paraId="112A46BB" w14:textId="26729C27" w:rsidR="004F3015" w:rsidRPr="007A0F01" w:rsidRDefault="004F3015" w:rsidP="004F3015">
      <w:pPr>
        <w:pStyle w:val="Bibliography"/>
        <w:numPr>
          <w:ilvl w:val="0"/>
          <w:numId w:val="3"/>
        </w:numPr>
        <w:spacing w:line="240" w:lineRule="auto"/>
        <w:jc w:val="both"/>
        <w:rPr>
          <w:color w:val="FF0000"/>
          <w:lang w:val="en-US"/>
        </w:rPr>
      </w:pPr>
      <w:r w:rsidRPr="007A0F01">
        <w:rPr>
          <w:color w:val="FF0000"/>
          <w:lang w:val="en-US"/>
        </w:rPr>
        <w:t>Martin, R. C. (201</w:t>
      </w:r>
      <w:ins w:id="1314" w:author="Britta Thielmann" w:date="2023-06-03T14:41:00Z">
        <w:r w:rsidR="00802C04" w:rsidRPr="007A0F01">
          <w:rPr>
            <w:color w:val="FF0000"/>
            <w:lang w:val="en-US"/>
          </w:rPr>
          <w:t>8</w:t>
        </w:r>
      </w:ins>
      <w:del w:id="1316" w:author="Britta Thielmann" w:date="2023-06-03T14:41:00Z">
        <w:r w:rsidRPr="007A0F01" w:rsidDel="00802C04">
          <w:rPr>
            <w:color w:val="FF0000"/>
            <w:lang w:val="en-US"/>
          </w:rPr>
          <w:delText>7</w:delText>
        </w:r>
      </w:del>
      <w:r w:rsidRPr="007A0F01">
        <w:rPr>
          <w:color w:val="FF0000"/>
          <w:lang w:val="en-US"/>
        </w:rPr>
        <w:t xml:space="preserve">). </w:t>
      </w:r>
      <w:r w:rsidRPr="007A0F01">
        <w:rPr>
          <w:i/>
          <w:iCs/>
          <w:color w:val="FF0000"/>
          <w:lang w:val="en-US"/>
        </w:rPr>
        <w:t xml:space="preserve">Clean </w:t>
      </w:r>
      <w:ins w:id="1320" w:author="Britta Thielmann" w:date="2023-06-03T14:39:00Z">
        <w:r w:rsidR="00802C04" w:rsidRPr="007A0F01">
          <w:rPr>
            <w:i/>
            <w:iCs/>
            <w:color w:val="FF0000"/>
            <w:lang w:val="en-US"/>
          </w:rPr>
          <w:t>a</w:t>
        </w:r>
      </w:ins>
      <w:del w:id="1322" w:author="Britta Thielmann" w:date="2023-06-03T14:39:00Z">
        <w:r w:rsidRPr="007A0F01" w:rsidDel="00802C04">
          <w:rPr>
            <w:i/>
            <w:iCs/>
            <w:color w:val="FF0000"/>
            <w:lang w:val="en-US"/>
          </w:rPr>
          <w:delText>A</w:delText>
        </w:r>
      </w:del>
      <w:r w:rsidRPr="007A0F01">
        <w:rPr>
          <w:i/>
          <w:iCs/>
          <w:color w:val="FF0000"/>
          <w:lang w:val="en-US"/>
        </w:rPr>
        <w:t xml:space="preserve">rchitecture: A </w:t>
      </w:r>
      <w:ins w:id="1325" w:author="Britta Thielmann" w:date="2023-06-03T14:39:00Z">
        <w:r w:rsidR="00802C04" w:rsidRPr="007A0F01">
          <w:rPr>
            <w:i/>
            <w:iCs/>
            <w:color w:val="FF0000"/>
            <w:lang w:val="en-US"/>
          </w:rPr>
          <w:t>c</w:t>
        </w:r>
      </w:ins>
      <w:del w:id="1327" w:author="Britta Thielmann" w:date="2023-06-03T14:39:00Z">
        <w:r w:rsidRPr="007A0F01" w:rsidDel="00802C04">
          <w:rPr>
            <w:i/>
            <w:iCs/>
            <w:color w:val="FF0000"/>
            <w:lang w:val="en-US"/>
          </w:rPr>
          <w:delText>C</w:delText>
        </w:r>
      </w:del>
      <w:r w:rsidRPr="007A0F01">
        <w:rPr>
          <w:i/>
          <w:iCs/>
          <w:color w:val="FF0000"/>
          <w:lang w:val="en-US"/>
        </w:rPr>
        <w:t xml:space="preserve">raftsman’s </w:t>
      </w:r>
      <w:ins w:id="1330" w:author="Britta Thielmann" w:date="2023-06-03T14:39:00Z">
        <w:r w:rsidR="00802C04" w:rsidRPr="007A0F01">
          <w:rPr>
            <w:i/>
            <w:iCs/>
            <w:color w:val="FF0000"/>
            <w:lang w:val="en-US"/>
          </w:rPr>
          <w:t>g</w:t>
        </w:r>
      </w:ins>
      <w:del w:id="1332" w:author="Britta Thielmann" w:date="2023-06-03T14:39:00Z">
        <w:r w:rsidRPr="007A0F01" w:rsidDel="00802C04">
          <w:rPr>
            <w:i/>
            <w:iCs/>
            <w:color w:val="FF0000"/>
            <w:lang w:val="en-US"/>
          </w:rPr>
          <w:delText>G</w:delText>
        </w:r>
      </w:del>
      <w:r w:rsidRPr="007A0F01">
        <w:rPr>
          <w:i/>
          <w:iCs/>
          <w:color w:val="FF0000"/>
          <w:lang w:val="en-US"/>
        </w:rPr>
        <w:t xml:space="preserve">uide to </w:t>
      </w:r>
      <w:ins w:id="1335" w:author="Britta Thielmann" w:date="2023-06-03T14:39:00Z">
        <w:r w:rsidR="00802C04" w:rsidRPr="007A0F01">
          <w:rPr>
            <w:i/>
            <w:iCs/>
            <w:color w:val="FF0000"/>
            <w:lang w:val="en-US"/>
          </w:rPr>
          <w:t>s</w:t>
        </w:r>
      </w:ins>
      <w:del w:id="1337" w:author="Britta Thielmann" w:date="2023-06-03T14:39:00Z">
        <w:r w:rsidRPr="007A0F01" w:rsidDel="00802C04">
          <w:rPr>
            <w:i/>
            <w:iCs/>
            <w:color w:val="FF0000"/>
            <w:lang w:val="en-US"/>
          </w:rPr>
          <w:delText>S</w:delText>
        </w:r>
      </w:del>
      <w:r w:rsidRPr="007A0F01">
        <w:rPr>
          <w:i/>
          <w:iCs/>
          <w:color w:val="FF0000"/>
          <w:lang w:val="en-US"/>
        </w:rPr>
        <w:t xml:space="preserve">oftware </w:t>
      </w:r>
      <w:ins w:id="1340" w:author="Britta Thielmann" w:date="2023-06-03T14:39:00Z">
        <w:r w:rsidR="00802C04" w:rsidRPr="007A0F01">
          <w:rPr>
            <w:i/>
            <w:iCs/>
            <w:color w:val="FF0000"/>
            <w:lang w:val="en-US"/>
          </w:rPr>
          <w:t>s</w:t>
        </w:r>
      </w:ins>
      <w:del w:id="1342" w:author="Britta Thielmann" w:date="2023-06-03T14:39:00Z">
        <w:r w:rsidRPr="007A0F01" w:rsidDel="00802C04">
          <w:rPr>
            <w:i/>
            <w:iCs/>
            <w:color w:val="FF0000"/>
            <w:lang w:val="en-US"/>
          </w:rPr>
          <w:delText>S</w:delText>
        </w:r>
      </w:del>
      <w:r w:rsidRPr="007A0F01">
        <w:rPr>
          <w:i/>
          <w:iCs/>
          <w:color w:val="FF0000"/>
          <w:lang w:val="en-US"/>
        </w:rPr>
        <w:t xml:space="preserve">tructure and </w:t>
      </w:r>
      <w:ins w:id="1345" w:author="Britta Thielmann" w:date="2023-06-03T14:39:00Z">
        <w:r w:rsidR="00802C04" w:rsidRPr="007A0F01">
          <w:rPr>
            <w:i/>
            <w:iCs/>
            <w:color w:val="FF0000"/>
            <w:lang w:val="en-US"/>
          </w:rPr>
          <w:t>d</w:t>
        </w:r>
      </w:ins>
      <w:del w:id="1347" w:author="Britta Thielmann" w:date="2023-06-03T14:39:00Z">
        <w:r w:rsidRPr="007A0F01" w:rsidDel="00802C04">
          <w:rPr>
            <w:i/>
            <w:iCs/>
            <w:color w:val="FF0000"/>
            <w:lang w:val="en-US"/>
          </w:rPr>
          <w:delText>D</w:delText>
        </w:r>
      </w:del>
      <w:r w:rsidRPr="007A0F01">
        <w:rPr>
          <w:i/>
          <w:iCs/>
          <w:color w:val="FF0000"/>
          <w:lang w:val="en-US"/>
        </w:rPr>
        <w:t>esign</w:t>
      </w:r>
      <w:r w:rsidRPr="007A0F01">
        <w:rPr>
          <w:color w:val="FF0000"/>
          <w:lang w:val="en-US"/>
        </w:rPr>
        <w:t>. Prentice Hall.</w:t>
      </w:r>
    </w:p>
    <w:p w14:paraId="39C82DB2" w14:textId="595FFD6F" w:rsidR="00D26142" w:rsidRPr="007A0F01" w:rsidRDefault="00D26142" w:rsidP="00D26142">
      <w:pPr>
        <w:pStyle w:val="Bibliography"/>
        <w:numPr>
          <w:ilvl w:val="0"/>
          <w:numId w:val="3"/>
        </w:numPr>
        <w:spacing w:line="240" w:lineRule="auto"/>
        <w:jc w:val="both"/>
        <w:rPr>
          <w:color w:val="FF0000"/>
          <w:lang w:val="en-US"/>
        </w:rPr>
      </w:pPr>
      <w:r w:rsidRPr="007A0F01">
        <w:rPr>
          <w:color w:val="FF0000"/>
          <w:lang w:val="en-US"/>
        </w:rPr>
        <w:t xml:space="preserve">Meyer, B. (1997). </w:t>
      </w:r>
      <w:r w:rsidRPr="007A0F01">
        <w:rPr>
          <w:i/>
          <w:iCs/>
          <w:color w:val="FF0000"/>
          <w:lang w:val="en-US"/>
        </w:rPr>
        <w:t xml:space="preserve">Object-oriented </w:t>
      </w:r>
      <w:ins w:id="1354" w:author="Britta Thielmann" w:date="2023-06-03T14:39:00Z">
        <w:r w:rsidR="00802C04" w:rsidRPr="007A0F01">
          <w:rPr>
            <w:i/>
            <w:iCs/>
            <w:color w:val="FF0000"/>
            <w:lang w:val="en-US"/>
          </w:rPr>
          <w:t>s</w:t>
        </w:r>
      </w:ins>
      <w:del w:id="1356" w:author="Britta Thielmann" w:date="2023-06-03T14:39:00Z">
        <w:r w:rsidRPr="007A0F01" w:rsidDel="00802C04">
          <w:rPr>
            <w:i/>
            <w:iCs/>
            <w:color w:val="FF0000"/>
            <w:lang w:val="en-US"/>
          </w:rPr>
          <w:delText>S</w:delText>
        </w:r>
      </w:del>
      <w:r w:rsidRPr="007A0F01">
        <w:rPr>
          <w:i/>
          <w:iCs/>
          <w:color w:val="FF0000"/>
          <w:lang w:val="en-US"/>
        </w:rPr>
        <w:t xml:space="preserve">oftware </w:t>
      </w:r>
      <w:ins w:id="1359" w:author="Britta Thielmann" w:date="2023-06-03T14:39:00Z">
        <w:r w:rsidR="00802C04" w:rsidRPr="007A0F01">
          <w:rPr>
            <w:i/>
            <w:iCs/>
            <w:color w:val="FF0000"/>
            <w:lang w:val="en-US"/>
          </w:rPr>
          <w:t>c</w:t>
        </w:r>
      </w:ins>
      <w:del w:id="1361" w:author="Britta Thielmann" w:date="2023-06-03T14:39:00Z">
        <w:r w:rsidRPr="007A0F01" w:rsidDel="00802C04">
          <w:rPr>
            <w:i/>
            <w:iCs/>
            <w:color w:val="FF0000"/>
            <w:lang w:val="en-US"/>
          </w:rPr>
          <w:delText>C</w:delText>
        </w:r>
      </w:del>
      <w:r w:rsidRPr="007A0F01">
        <w:rPr>
          <w:i/>
          <w:iCs/>
          <w:color w:val="FF0000"/>
          <w:lang w:val="en-US"/>
        </w:rPr>
        <w:t>onstruction</w:t>
      </w:r>
      <w:r w:rsidRPr="007A0F01">
        <w:rPr>
          <w:color w:val="FF0000"/>
          <w:lang w:val="en-US"/>
        </w:rPr>
        <w:t>. Prentice Hall.</w:t>
      </w:r>
    </w:p>
    <w:p w14:paraId="1DE82CCE" w14:textId="6827E3CA" w:rsidR="004F3015" w:rsidRPr="00FE1965" w:rsidRDefault="004F3015" w:rsidP="004F3015">
      <w:pPr>
        <w:pStyle w:val="Bibliography"/>
        <w:numPr>
          <w:ilvl w:val="0"/>
          <w:numId w:val="3"/>
        </w:numPr>
        <w:spacing w:line="240" w:lineRule="auto"/>
        <w:jc w:val="both"/>
        <w:rPr>
          <w:lang w:val="en-US"/>
        </w:rPr>
      </w:pPr>
      <w:r w:rsidRPr="00FE1965">
        <w:rPr>
          <w:lang w:val="en-US"/>
        </w:rPr>
        <w:t xml:space="preserve">Millett, S., &amp; Tune, N. (2015). </w:t>
      </w:r>
      <w:r w:rsidRPr="00FE1965">
        <w:rPr>
          <w:i/>
          <w:iCs/>
          <w:lang w:val="en-US"/>
        </w:rPr>
        <w:t xml:space="preserve">Patterns, </w:t>
      </w:r>
      <w:ins w:id="1365" w:author="Britta Thielmann" w:date="2023-06-03T14:39:00Z">
        <w:r w:rsidR="00802C04">
          <w:rPr>
            <w:i/>
            <w:iCs/>
            <w:lang w:val="en-US"/>
          </w:rPr>
          <w:t>p</w:t>
        </w:r>
      </w:ins>
      <w:del w:id="1366" w:author="Britta Thielmann" w:date="2023-06-03T14:39:00Z">
        <w:r w:rsidRPr="00FE1965" w:rsidDel="00802C04">
          <w:rPr>
            <w:i/>
            <w:iCs/>
            <w:lang w:val="en-US"/>
          </w:rPr>
          <w:delText>P</w:delText>
        </w:r>
      </w:del>
      <w:r w:rsidRPr="00FE1965">
        <w:rPr>
          <w:i/>
          <w:iCs/>
          <w:lang w:val="en-US"/>
        </w:rPr>
        <w:t xml:space="preserve">rinciples, and </w:t>
      </w:r>
      <w:ins w:id="1367" w:author="Britta Thielmann" w:date="2023-06-03T14:39:00Z">
        <w:r w:rsidR="00802C04">
          <w:rPr>
            <w:i/>
            <w:iCs/>
            <w:lang w:val="en-US"/>
          </w:rPr>
          <w:t>p</w:t>
        </w:r>
      </w:ins>
      <w:del w:id="1368" w:author="Britta Thielmann" w:date="2023-06-03T14:39:00Z">
        <w:r w:rsidRPr="00FE1965" w:rsidDel="00802C04">
          <w:rPr>
            <w:i/>
            <w:iCs/>
            <w:lang w:val="en-US"/>
          </w:rPr>
          <w:delText>P</w:delText>
        </w:r>
      </w:del>
      <w:r w:rsidRPr="00FE1965">
        <w:rPr>
          <w:i/>
          <w:iCs/>
          <w:lang w:val="en-US"/>
        </w:rPr>
        <w:t xml:space="preserve">ractices of </w:t>
      </w:r>
      <w:ins w:id="1369" w:author="Britta Thielmann" w:date="2023-06-03T14:39:00Z">
        <w:r w:rsidR="00802C04">
          <w:rPr>
            <w:i/>
            <w:iCs/>
            <w:lang w:val="en-US"/>
          </w:rPr>
          <w:t>d</w:t>
        </w:r>
      </w:ins>
      <w:del w:id="1370" w:author="Britta Thielmann" w:date="2023-06-03T14:39:00Z">
        <w:r w:rsidRPr="00FE1965" w:rsidDel="00802C04">
          <w:rPr>
            <w:i/>
            <w:iCs/>
            <w:lang w:val="en-US"/>
          </w:rPr>
          <w:delText>D</w:delText>
        </w:r>
      </w:del>
      <w:r w:rsidRPr="00FE1965">
        <w:rPr>
          <w:i/>
          <w:iCs/>
          <w:lang w:val="en-US"/>
        </w:rPr>
        <w:t>omain-</w:t>
      </w:r>
      <w:ins w:id="1371" w:author="Britta Thielmann" w:date="2023-06-03T14:39:00Z">
        <w:r w:rsidR="00802C04">
          <w:rPr>
            <w:i/>
            <w:iCs/>
            <w:lang w:val="en-US"/>
          </w:rPr>
          <w:t>d</w:t>
        </w:r>
      </w:ins>
      <w:del w:id="1372" w:author="Britta Thielmann" w:date="2023-06-03T14:39:00Z">
        <w:r w:rsidRPr="00FE1965" w:rsidDel="00802C04">
          <w:rPr>
            <w:i/>
            <w:iCs/>
            <w:lang w:val="en-US"/>
          </w:rPr>
          <w:delText>D</w:delText>
        </w:r>
      </w:del>
      <w:r w:rsidRPr="00FE1965">
        <w:rPr>
          <w:i/>
          <w:iCs/>
          <w:lang w:val="en-US"/>
        </w:rPr>
        <w:t xml:space="preserve">riven </w:t>
      </w:r>
      <w:ins w:id="1373" w:author="Britta Thielmann" w:date="2023-06-03T14:39:00Z">
        <w:r w:rsidR="00802C04">
          <w:rPr>
            <w:i/>
            <w:iCs/>
            <w:lang w:val="en-US"/>
          </w:rPr>
          <w:t>d</w:t>
        </w:r>
      </w:ins>
      <w:del w:id="1374" w:author="Britta Thielmann" w:date="2023-06-03T14:39:00Z">
        <w:r w:rsidRPr="00FE1965" w:rsidDel="00802C04">
          <w:rPr>
            <w:i/>
            <w:iCs/>
            <w:lang w:val="en-US"/>
          </w:rPr>
          <w:delText>D</w:delText>
        </w:r>
      </w:del>
      <w:r w:rsidRPr="00FE1965">
        <w:rPr>
          <w:i/>
          <w:iCs/>
          <w:lang w:val="en-US"/>
        </w:rPr>
        <w:t>esign</w:t>
      </w:r>
      <w:r w:rsidRPr="00FE1965">
        <w:rPr>
          <w:lang w:val="en-US"/>
        </w:rPr>
        <w:t>. John Wiley &amp; Sons.</w:t>
      </w:r>
    </w:p>
    <w:p w14:paraId="0C29EB35" w14:textId="3D615CF5" w:rsidR="00AF0B3E" w:rsidRPr="00FE1965" w:rsidRDefault="004F3015" w:rsidP="00AF0B3E">
      <w:pPr>
        <w:pStyle w:val="Bibliography"/>
        <w:numPr>
          <w:ilvl w:val="0"/>
          <w:numId w:val="3"/>
        </w:numPr>
        <w:spacing w:line="240" w:lineRule="auto"/>
        <w:jc w:val="both"/>
        <w:rPr>
          <w:lang w:val="en-US"/>
        </w:rPr>
      </w:pPr>
      <w:r w:rsidRPr="00FE1965">
        <w:rPr>
          <w:lang w:val="en-US"/>
        </w:rPr>
        <w:t>Myers, B. (202</w:t>
      </w:r>
      <w:ins w:id="1375" w:author="Britta Thielmann" w:date="2023-06-03T14:44:00Z">
        <w:r w:rsidR="00802C04">
          <w:rPr>
            <w:lang w:val="en-US"/>
          </w:rPr>
          <w:t>1</w:t>
        </w:r>
      </w:ins>
      <w:del w:id="1376" w:author="Britta Thielmann" w:date="2023-06-03T14:44:00Z">
        <w:r w:rsidRPr="00FE1965" w:rsidDel="00802C04">
          <w:rPr>
            <w:lang w:val="en-US"/>
          </w:rPr>
          <w:delText>2</w:delText>
        </w:r>
      </w:del>
      <w:r w:rsidRPr="00FE1965">
        <w:rPr>
          <w:lang w:val="en-US"/>
        </w:rPr>
        <w:t xml:space="preserve">, </w:t>
      </w:r>
      <w:del w:id="1377" w:author="Britta Thielmann" w:date="2023-06-03T14:44:00Z">
        <w:r w:rsidRPr="00FE1965" w:rsidDel="00802C04">
          <w:rPr>
            <w:lang w:val="en-US"/>
          </w:rPr>
          <w:delText>January 5</w:delText>
        </w:r>
      </w:del>
      <w:ins w:id="1378" w:author="Britta Thielmann" w:date="2023-06-03T14:44:00Z">
        <w:r w:rsidR="00802C04">
          <w:rPr>
            <w:lang w:val="en-US"/>
          </w:rPr>
          <w:t>August 12</w:t>
        </w:r>
      </w:ins>
      <w:r w:rsidRPr="00FE1965">
        <w:rPr>
          <w:lang w:val="en-US"/>
        </w:rPr>
        <w:t xml:space="preserve">). </w:t>
      </w:r>
      <w:r w:rsidRPr="00FE1965">
        <w:rPr>
          <w:i/>
          <w:iCs/>
          <w:lang w:val="en-US"/>
        </w:rPr>
        <w:t xml:space="preserve">Red, </w:t>
      </w:r>
      <w:ins w:id="1379" w:author="Britta Thielmann" w:date="2023-06-03T14:42:00Z">
        <w:r w:rsidR="00802C04">
          <w:rPr>
            <w:i/>
            <w:iCs/>
            <w:lang w:val="en-US"/>
          </w:rPr>
          <w:t>g</w:t>
        </w:r>
      </w:ins>
      <w:del w:id="1380" w:author="Britta Thielmann" w:date="2023-06-03T14:42:00Z">
        <w:r w:rsidRPr="00FE1965" w:rsidDel="00802C04">
          <w:rPr>
            <w:i/>
            <w:iCs/>
            <w:lang w:val="en-US"/>
          </w:rPr>
          <w:delText>G</w:delText>
        </w:r>
      </w:del>
      <w:r w:rsidRPr="00FE1965">
        <w:rPr>
          <w:i/>
          <w:iCs/>
          <w:lang w:val="en-US"/>
        </w:rPr>
        <w:t xml:space="preserve">reen, </w:t>
      </w:r>
      <w:ins w:id="1381" w:author="Britta Thielmann" w:date="2023-06-03T14:42:00Z">
        <w:r w:rsidR="00802C04">
          <w:rPr>
            <w:i/>
            <w:iCs/>
            <w:lang w:val="en-US"/>
          </w:rPr>
          <w:t>t</w:t>
        </w:r>
      </w:ins>
      <w:del w:id="1382" w:author="Britta Thielmann" w:date="2023-06-03T14:42:00Z">
        <w:r w:rsidRPr="00FE1965" w:rsidDel="00802C04">
          <w:rPr>
            <w:i/>
            <w:iCs/>
            <w:lang w:val="en-US"/>
          </w:rPr>
          <w:delText>R</w:delText>
        </w:r>
      </w:del>
      <w:r w:rsidRPr="00FE1965">
        <w:rPr>
          <w:i/>
          <w:iCs/>
          <w:lang w:val="en-US"/>
        </w:rPr>
        <w:t xml:space="preserve">efactor. What is </w:t>
      </w:r>
      <w:ins w:id="1383" w:author="Britta Thielmann" w:date="2023-06-03T14:42:00Z">
        <w:r w:rsidR="00802C04">
          <w:rPr>
            <w:i/>
            <w:iCs/>
            <w:lang w:val="en-US"/>
          </w:rPr>
          <w:t>t</w:t>
        </w:r>
      </w:ins>
      <w:del w:id="1384" w:author="Britta Thielmann" w:date="2023-06-03T14:42:00Z">
        <w:r w:rsidRPr="00FE1965" w:rsidDel="00802C04">
          <w:rPr>
            <w:i/>
            <w:iCs/>
            <w:lang w:val="en-US"/>
          </w:rPr>
          <w:delText>T</w:delText>
        </w:r>
      </w:del>
      <w:r w:rsidRPr="00FE1965">
        <w:rPr>
          <w:i/>
          <w:iCs/>
          <w:lang w:val="en-US"/>
        </w:rPr>
        <w:t>est-</w:t>
      </w:r>
      <w:ins w:id="1385" w:author="Britta Thielmann" w:date="2023-06-03T14:42:00Z">
        <w:r w:rsidR="00802C04">
          <w:rPr>
            <w:i/>
            <w:iCs/>
            <w:lang w:val="en-US"/>
          </w:rPr>
          <w:t>d</w:t>
        </w:r>
      </w:ins>
      <w:del w:id="1386" w:author="Britta Thielmann" w:date="2023-06-03T14:42:00Z">
        <w:r w:rsidRPr="00FE1965" w:rsidDel="00802C04">
          <w:rPr>
            <w:i/>
            <w:iCs/>
            <w:lang w:val="en-US"/>
          </w:rPr>
          <w:delText>D</w:delText>
        </w:r>
      </w:del>
      <w:r w:rsidRPr="00FE1965">
        <w:rPr>
          <w:i/>
          <w:iCs/>
          <w:lang w:val="en-US"/>
        </w:rPr>
        <w:t xml:space="preserve">riven </w:t>
      </w:r>
      <w:ins w:id="1387" w:author="Britta Thielmann" w:date="2023-06-03T14:42:00Z">
        <w:r w:rsidR="00802C04">
          <w:rPr>
            <w:i/>
            <w:iCs/>
            <w:lang w:val="en-US"/>
          </w:rPr>
          <w:t>d</w:t>
        </w:r>
      </w:ins>
      <w:del w:id="1388" w:author="Britta Thielmann" w:date="2023-06-03T14:42:00Z">
        <w:r w:rsidRPr="00FE1965" w:rsidDel="00802C04">
          <w:rPr>
            <w:i/>
            <w:iCs/>
            <w:lang w:val="en-US"/>
          </w:rPr>
          <w:delText>D</w:delText>
        </w:r>
      </w:del>
      <w:r w:rsidRPr="00FE1965">
        <w:rPr>
          <w:i/>
          <w:iCs/>
          <w:lang w:val="en-US"/>
        </w:rPr>
        <w:t>evelopment</w:t>
      </w:r>
      <w:r w:rsidR="00AF0B3E" w:rsidRPr="00FE1965">
        <w:rPr>
          <w:i/>
          <w:iCs/>
          <w:lang w:val="en-US"/>
        </w:rPr>
        <w:t>.</w:t>
      </w:r>
      <w:r w:rsidRPr="00FE1965">
        <w:rPr>
          <w:lang w:val="en-US"/>
        </w:rPr>
        <w:t xml:space="preserve"> </w:t>
      </w:r>
      <w:del w:id="1389" w:author="Britta Thielmann" w:date="2023-06-03T14:39:00Z">
        <w:r w:rsidR="00AF0B3E" w:rsidRPr="00FE1965" w:rsidDel="00802C04">
          <w:rPr>
            <w:lang w:val="en-US"/>
          </w:rPr>
          <w:delText>Retrieved from:</w:delText>
        </w:r>
        <w:r w:rsidRPr="00FE1965" w:rsidDel="00802C04">
          <w:rPr>
            <w:lang w:val="en-US"/>
          </w:rPr>
          <w:delText xml:space="preserve">. </w:delText>
        </w:r>
      </w:del>
      <w:r w:rsidR="00AF0B3E" w:rsidRPr="00802C04">
        <w:rPr>
          <w:lang w:val="en-US"/>
        </w:rPr>
        <w:t>https://medium.com/codecastpublication/red-green-refactor-what-is-test-driven-development-302794e06c</w:t>
      </w:r>
      <w:del w:id="1391" w:author="Britta Thielmann" w:date="2023-06-03T14:40:00Z">
        <w:r w:rsidR="00AF0B3E" w:rsidRPr="00FE1965" w:rsidDel="00802C04">
          <w:rPr>
            <w:lang w:val="en-US"/>
          </w:rPr>
          <w:delText xml:space="preserve"> [accessed: 29 September 2022].</w:delText>
        </w:r>
      </w:del>
    </w:p>
    <w:p w14:paraId="2E58CB72" w14:textId="7157109E" w:rsidR="004F3015" w:rsidRPr="00FE1965" w:rsidRDefault="004F3015" w:rsidP="004F3015">
      <w:pPr>
        <w:pStyle w:val="Bibliography"/>
        <w:numPr>
          <w:ilvl w:val="0"/>
          <w:numId w:val="3"/>
        </w:numPr>
        <w:spacing w:line="240" w:lineRule="auto"/>
        <w:jc w:val="both"/>
        <w:rPr>
          <w:lang w:val="en-US"/>
        </w:rPr>
      </w:pPr>
      <w:r w:rsidRPr="00FE1965">
        <w:rPr>
          <w:lang w:val="en-US"/>
        </w:rPr>
        <w:t xml:space="preserve">Nguyen, P., Song, H., Chauvel, F., Muller, R., Boyar, S., &amp; Levin, E. (2019). </w:t>
      </w:r>
      <w:r w:rsidRPr="00842DA0">
        <w:rPr>
          <w:lang w:val="en-US"/>
        </w:rPr>
        <w:t>Using microservices for non-intrusive customization of multi-tenant SaaS.</w:t>
      </w:r>
      <w:r w:rsidRPr="00FE1965">
        <w:rPr>
          <w:i/>
          <w:iCs/>
          <w:lang w:val="en-US"/>
        </w:rPr>
        <w:t xml:space="preserve"> </w:t>
      </w:r>
      <w:ins w:id="1393" w:author="Britta Thielmann" w:date="2023-06-03T14:49:00Z">
        <w:r w:rsidR="00842DA0">
          <w:rPr>
            <w:lang w:val="en-US"/>
          </w:rPr>
          <w:t xml:space="preserve">In </w:t>
        </w:r>
        <w:r w:rsidR="00842DA0" w:rsidRPr="000715EF">
          <w:rPr>
            <w:lang w:val="en-US"/>
          </w:rPr>
          <w:t>Association for Computing Machinery</w:t>
        </w:r>
        <w:r w:rsidR="00842DA0">
          <w:rPr>
            <w:lang w:val="en-US"/>
          </w:rPr>
          <w:t xml:space="preserve"> (Ed.), </w:t>
        </w:r>
      </w:ins>
      <w:del w:id="1394" w:author="Britta Thielmann" w:date="2023-06-03T14:49:00Z">
        <w:r w:rsidRPr="00842DA0" w:rsidDel="00842DA0">
          <w:rPr>
            <w:i/>
            <w:iCs/>
            <w:lang w:val="en-US"/>
          </w:rPr>
          <w:delText xml:space="preserve">In </w:delText>
        </w:r>
      </w:del>
      <w:ins w:id="1395" w:author="Britta Thielmann" w:date="2023-06-03T14:49:00Z">
        <w:r w:rsidR="00842DA0" w:rsidRPr="00842DA0">
          <w:rPr>
            <w:i/>
            <w:iCs/>
            <w:lang w:val="en-US"/>
          </w:rPr>
          <w:t xml:space="preserve">ESEC/FSE 2019: Proceedings of the 2019 27th ACM </w:t>
        </w:r>
        <w:r w:rsidR="00842DA0">
          <w:rPr>
            <w:i/>
            <w:iCs/>
            <w:lang w:val="en-US"/>
          </w:rPr>
          <w:t>j</w:t>
        </w:r>
        <w:r w:rsidR="00842DA0" w:rsidRPr="00842DA0">
          <w:rPr>
            <w:i/>
            <w:iCs/>
            <w:lang w:val="en-US"/>
          </w:rPr>
          <w:t xml:space="preserve">oint </w:t>
        </w:r>
        <w:r w:rsidR="00842DA0">
          <w:rPr>
            <w:i/>
            <w:iCs/>
            <w:lang w:val="en-US"/>
          </w:rPr>
          <w:t>m</w:t>
        </w:r>
        <w:r w:rsidR="00842DA0" w:rsidRPr="00842DA0">
          <w:rPr>
            <w:i/>
            <w:iCs/>
            <w:lang w:val="en-US"/>
          </w:rPr>
          <w:t xml:space="preserve">eeting on European </w:t>
        </w:r>
        <w:r w:rsidR="00842DA0">
          <w:rPr>
            <w:i/>
            <w:iCs/>
            <w:lang w:val="en-US"/>
          </w:rPr>
          <w:t>s</w:t>
        </w:r>
        <w:r w:rsidR="00842DA0" w:rsidRPr="00842DA0">
          <w:rPr>
            <w:i/>
            <w:iCs/>
            <w:lang w:val="en-US"/>
          </w:rPr>
          <w:t xml:space="preserve">oftware </w:t>
        </w:r>
        <w:r w:rsidR="00842DA0">
          <w:rPr>
            <w:i/>
            <w:iCs/>
            <w:lang w:val="en-US"/>
          </w:rPr>
          <w:t>e</w:t>
        </w:r>
        <w:r w:rsidR="00842DA0" w:rsidRPr="00842DA0">
          <w:rPr>
            <w:i/>
            <w:iCs/>
            <w:lang w:val="en-US"/>
          </w:rPr>
          <w:t xml:space="preserve">ngineering </w:t>
        </w:r>
        <w:r w:rsidR="00842DA0">
          <w:rPr>
            <w:i/>
            <w:iCs/>
            <w:lang w:val="en-US"/>
          </w:rPr>
          <w:t>c</w:t>
        </w:r>
        <w:r w:rsidR="00842DA0" w:rsidRPr="00842DA0">
          <w:rPr>
            <w:i/>
            <w:iCs/>
            <w:lang w:val="en-US"/>
          </w:rPr>
          <w:t xml:space="preserve">onference and </w:t>
        </w:r>
        <w:r w:rsidR="00842DA0">
          <w:rPr>
            <w:i/>
            <w:iCs/>
            <w:lang w:val="en-US"/>
          </w:rPr>
          <w:t>s</w:t>
        </w:r>
        <w:r w:rsidR="00842DA0" w:rsidRPr="00842DA0">
          <w:rPr>
            <w:i/>
            <w:iCs/>
            <w:lang w:val="en-US"/>
          </w:rPr>
          <w:t xml:space="preserve">ymposium on the </w:t>
        </w:r>
        <w:r w:rsidR="00842DA0">
          <w:rPr>
            <w:i/>
            <w:iCs/>
            <w:lang w:val="en-US"/>
          </w:rPr>
          <w:t>f</w:t>
        </w:r>
        <w:r w:rsidR="00842DA0" w:rsidRPr="00842DA0">
          <w:rPr>
            <w:i/>
            <w:iCs/>
            <w:lang w:val="en-US"/>
          </w:rPr>
          <w:t xml:space="preserve">oundations of </w:t>
        </w:r>
        <w:r w:rsidR="00842DA0">
          <w:rPr>
            <w:i/>
            <w:iCs/>
            <w:lang w:val="en-US"/>
          </w:rPr>
          <w:t>s</w:t>
        </w:r>
        <w:r w:rsidR="00842DA0" w:rsidRPr="00842DA0">
          <w:rPr>
            <w:i/>
            <w:iCs/>
            <w:lang w:val="en-US"/>
          </w:rPr>
          <w:t xml:space="preserve">oftware </w:t>
        </w:r>
        <w:r w:rsidR="00842DA0">
          <w:rPr>
            <w:i/>
            <w:iCs/>
            <w:lang w:val="en-US"/>
          </w:rPr>
          <w:t>e</w:t>
        </w:r>
        <w:r w:rsidR="00842DA0" w:rsidRPr="00842DA0">
          <w:rPr>
            <w:i/>
            <w:iCs/>
            <w:lang w:val="en-US"/>
          </w:rPr>
          <w:t>ngineering</w:t>
        </w:r>
        <w:r w:rsidR="00842DA0">
          <w:rPr>
            <w:i/>
            <w:iCs/>
            <w:lang w:val="en-US"/>
          </w:rPr>
          <w:t xml:space="preserve"> </w:t>
        </w:r>
        <w:r w:rsidR="00842DA0">
          <w:rPr>
            <w:lang w:val="en-US"/>
          </w:rPr>
          <w:t>(pp. 905–</w:t>
        </w:r>
      </w:ins>
      <w:ins w:id="1406" w:author="Britta Thielmann" w:date="2023-06-03T14:50:00Z">
        <w:r w:rsidR="00842DA0">
          <w:rPr>
            <w:lang w:val="en-US"/>
          </w:rPr>
          <w:t>915)</w:t>
        </w:r>
      </w:ins>
      <w:del w:id="1407" w:author="Britta Thielmann" w:date="2023-06-03T14:49:00Z">
        <w:r w:rsidRPr="00FE1965" w:rsidDel="00842DA0">
          <w:rPr>
            <w:i/>
            <w:iCs/>
            <w:lang w:val="en-US"/>
          </w:rPr>
          <w:delText>Foundations of Software Engineering</w:delText>
        </w:r>
      </w:del>
      <w:r w:rsidRPr="00FE1965">
        <w:rPr>
          <w:lang w:val="en-US"/>
        </w:rPr>
        <w:t xml:space="preserve">. </w:t>
      </w:r>
      <w:ins w:id="1408" w:author="Britta Thielmann" w:date="2023-06-03T14:49:00Z">
        <w:r w:rsidR="00842DA0" w:rsidRPr="000715EF">
          <w:rPr>
            <w:lang w:val="en-US"/>
          </w:rPr>
          <w:t>Association for Computing Machinery</w:t>
        </w:r>
        <w:r w:rsidR="00842DA0">
          <w:rPr>
            <w:lang w:val="en-US"/>
          </w:rPr>
          <w:t xml:space="preserve">. </w:t>
        </w:r>
      </w:ins>
      <w:r w:rsidRPr="00FE1965">
        <w:rPr>
          <w:lang w:val="en-US"/>
        </w:rPr>
        <w:t>https://doi.org/10.1145/3338906.3340452</w:t>
      </w:r>
    </w:p>
    <w:p w14:paraId="6F8BB3F9" w14:textId="293D47C5" w:rsidR="003C3B6A" w:rsidRPr="00E12723" w:rsidRDefault="0094599D" w:rsidP="00E12723">
      <w:pPr>
        <w:pStyle w:val="Bibliography"/>
        <w:numPr>
          <w:ilvl w:val="0"/>
          <w:numId w:val="3"/>
        </w:numPr>
        <w:spacing w:line="240" w:lineRule="auto"/>
        <w:jc w:val="both"/>
        <w:rPr>
          <w:lang w:val="en-US"/>
        </w:rPr>
      </w:pPr>
      <w:r w:rsidRPr="00FE1965">
        <w:rPr>
          <w:lang w:val="en-US"/>
        </w:rPr>
        <w:lastRenderedPageBreak/>
        <w:t>Nilsson, J. (2006</w:t>
      </w:r>
      <w:del w:id="1409" w:author="Britta Thielmann" w:date="2023-06-03T14:50:00Z">
        <w:r w:rsidRPr="00FE1965" w:rsidDel="00842DA0">
          <w:rPr>
            <w:lang w:val="en-US"/>
          </w:rPr>
          <w:delText>b</w:delText>
        </w:r>
      </w:del>
      <w:r w:rsidRPr="00FE1965">
        <w:rPr>
          <w:lang w:val="en-US"/>
        </w:rPr>
        <w:t xml:space="preserve">). </w:t>
      </w:r>
      <w:r w:rsidRPr="00FE1965">
        <w:rPr>
          <w:i/>
          <w:iCs/>
          <w:lang w:val="en-US"/>
        </w:rPr>
        <w:t xml:space="preserve">Applying </w:t>
      </w:r>
      <w:ins w:id="1410" w:author="Britta Thielmann" w:date="2023-06-03T16:35:00Z">
        <w:r w:rsidR="00E12723">
          <w:rPr>
            <w:i/>
            <w:iCs/>
            <w:lang w:val="en-US"/>
          </w:rPr>
          <w:t>d</w:t>
        </w:r>
      </w:ins>
      <w:del w:id="1411" w:author="Britta Thielmann" w:date="2023-06-03T16:35:00Z">
        <w:r w:rsidRPr="00FE1965" w:rsidDel="00E12723">
          <w:rPr>
            <w:i/>
            <w:iCs/>
            <w:lang w:val="en-US"/>
          </w:rPr>
          <w:delText>D</w:delText>
        </w:r>
      </w:del>
      <w:r w:rsidRPr="00FE1965">
        <w:rPr>
          <w:i/>
          <w:iCs/>
          <w:lang w:val="en-US"/>
        </w:rPr>
        <w:t>omain</w:t>
      </w:r>
      <w:r w:rsidRPr="00E12723">
        <w:rPr>
          <w:i/>
          <w:iCs/>
          <w:lang w:val="en-US"/>
        </w:rPr>
        <w:t>-</w:t>
      </w:r>
      <w:ins w:id="1412" w:author="Britta Thielmann" w:date="2023-06-03T16:35:00Z">
        <w:r w:rsidR="00E12723" w:rsidRPr="00E12723">
          <w:rPr>
            <w:i/>
            <w:iCs/>
            <w:lang w:val="en-US"/>
          </w:rPr>
          <w:t>d</w:t>
        </w:r>
      </w:ins>
      <w:del w:id="1414" w:author="Britta Thielmann" w:date="2023-06-03T16:35:00Z">
        <w:r w:rsidRPr="00E12723" w:rsidDel="00E12723">
          <w:rPr>
            <w:i/>
            <w:iCs/>
            <w:lang w:val="en-US"/>
          </w:rPr>
          <w:delText>D</w:delText>
        </w:r>
      </w:del>
      <w:r w:rsidRPr="00E12723">
        <w:rPr>
          <w:i/>
          <w:iCs/>
          <w:lang w:val="en-US"/>
        </w:rPr>
        <w:t xml:space="preserve">riven </w:t>
      </w:r>
      <w:ins w:id="1415" w:author="Britta Thielmann" w:date="2023-06-03T16:35:00Z">
        <w:r w:rsidR="00E12723">
          <w:rPr>
            <w:i/>
            <w:iCs/>
            <w:lang w:val="en-US"/>
          </w:rPr>
          <w:t>d</w:t>
        </w:r>
      </w:ins>
      <w:del w:id="1416" w:author="Britta Thielmann" w:date="2023-06-03T16:35:00Z">
        <w:r w:rsidRPr="00E12723" w:rsidDel="00E12723">
          <w:rPr>
            <w:i/>
            <w:iCs/>
            <w:lang w:val="en-US"/>
          </w:rPr>
          <w:delText>D</w:delText>
        </w:r>
      </w:del>
      <w:r w:rsidRPr="00E12723">
        <w:rPr>
          <w:i/>
          <w:iCs/>
          <w:lang w:val="en-US"/>
        </w:rPr>
        <w:t xml:space="preserve">esign and </w:t>
      </w:r>
      <w:ins w:id="1417" w:author="Britta Thielmann" w:date="2023-06-03T16:35:00Z">
        <w:r w:rsidR="00E12723">
          <w:rPr>
            <w:i/>
            <w:iCs/>
            <w:lang w:val="en-US"/>
          </w:rPr>
          <w:t>p</w:t>
        </w:r>
      </w:ins>
      <w:del w:id="1418" w:author="Britta Thielmann" w:date="2023-06-03T16:35:00Z">
        <w:r w:rsidRPr="00E12723" w:rsidDel="00E12723">
          <w:rPr>
            <w:i/>
            <w:iCs/>
            <w:lang w:val="en-US"/>
          </w:rPr>
          <w:delText>P</w:delText>
        </w:r>
      </w:del>
      <w:r w:rsidRPr="00E12723">
        <w:rPr>
          <w:i/>
          <w:iCs/>
          <w:lang w:val="en-US"/>
        </w:rPr>
        <w:t xml:space="preserve">atterns: With </w:t>
      </w:r>
      <w:ins w:id="1419" w:author="Britta Thielmann" w:date="2023-06-03T16:35:00Z">
        <w:r w:rsidR="00E12723">
          <w:rPr>
            <w:i/>
            <w:iCs/>
            <w:lang w:val="en-US"/>
          </w:rPr>
          <w:t>e</w:t>
        </w:r>
      </w:ins>
      <w:del w:id="1420" w:author="Britta Thielmann" w:date="2023-06-03T16:35:00Z">
        <w:r w:rsidRPr="00E12723" w:rsidDel="00E12723">
          <w:rPr>
            <w:i/>
            <w:iCs/>
            <w:lang w:val="en-US"/>
          </w:rPr>
          <w:delText>E</w:delText>
        </w:r>
      </w:del>
      <w:r w:rsidRPr="00E12723">
        <w:rPr>
          <w:i/>
          <w:iCs/>
          <w:lang w:val="en-US"/>
        </w:rPr>
        <w:t>xamples in C# and</w:t>
      </w:r>
      <w:del w:id="1421" w:author="Britta Thielmann" w:date="2023-06-03T16:35:00Z">
        <w:r w:rsidRPr="00E12723" w:rsidDel="00E12723">
          <w:rPr>
            <w:i/>
            <w:iCs/>
            <w:lang w:val="en-US"/>
          </w:rPr>
          <w:delText xml:space="preserve"> </w:delText>
        </w:r>
      </w:del>
      <w:r w:rsidRPr="00E12723">
        <w:rPr>
          <w:i/>
          <w:iCs/>
          <w:lang w:val="en-US"/>
        </w:rPr>
        <w:t>.</w:t>
      </w:r>
      <w:ins w:id="1422" w:author="Britta Thielmann" w:date="2023-06-03T16:35:00Z">
        <w:r w:rsidR="00E12723" w:rsidRPr="00E12723">
          <w:t xml:space="preserve"> </w:t>
        </w:r>
        <w:r w:rsidR="00E12723" w:rsidRPr="00E12723">
          <w:rPr>
            <w:lang w:val="en-US"/>
          </w:rPr>
          <w:t>Addison-Wesley Professional</w:t>
        </w:r>
      </w:ins>
      <w:del w:id="1424" w:author="Britta Thielmann" w:date="2023-06-03T16:35:00Z">
        <w:r w:rsidRPr="00E12723" w:rsidDel="00E12723">
          <w:rPr>
            <w:lang w:val="en-US"/>
          </w:rPr>
          <w:delText>NET</w:delText>
        </w:r>
        <w:r w:rsidRPr="00E12723" w:rsidDel="00E12723">
          <w:rPr>
            <w:lang w:val="en-US"/>
          </w:rPr>
          <w:delText xml:space="preserve"> Pearson Education</w:delText>
        </w:r>
      </w:del>
      <w:r w:rsidRPr="00E12723">
        <w:rPr>
          <w:lang w:val="en-US"/>
        </w:rPr>
        <w:t xml:space="preserve">. </w:t>
      </w:r>
    </w:p>
    <w:p w14:paraId="2E67A7C7" w14:textId="56FEBA21" w:rsidR="003C3B6A" w:rsidRPr="00FE1965" w:rsidRDefault="003C3B6A" w:rsidP="003C3B6A">
      <w:pPr>
        <w:pStyle w:val="Bibliography"/>
        <w:numPr>
          <w:ilvl w:val="0"/>
          <w:numId w:val="3"/>
        </w:numPr>
        <w:spacing w:line="240" w:lineRule="auto"/>
        <w:jc w:val="both"/>
        <w:rPr>
          <w:lang w:val="en-US"/>
        </w:rPr>
      </w:pPr>
      <w:r w:rsidRPr="00825A82">
        <w:rPr>
          <w:lang w:val="de-DE"/>
        </w:rPr>
        <w:t xml:space="preserve">Oukes, P., Van Andel, M., Folmer, E., Bennett, R., &amp; Lemmen, C. (2021). </w:t>
      </w:r>
      <w:r w:rsidRPr="00E12723">
        <w:rPr>
          <w:lang w:val="en-US"/>
        </w:rPr>
        <w:t>Domain-</w:t>
      </w:r>
      <w:ins w:id="1428" w:author="Britta Thielmann" w:date="2023-06-03T16:36:00Z">
        <w:r w:rsidR="00E12723" w:rsidRPr="00E12723">
          <w:rPr>
            <w:lang w:val="en-US"/>
          </w:rPr>
          <w:t>d</w:t>
        </w:r>
      </w:ins>
      <w:del w:id="1430" w:author="Britta Thielmann" w:date="2023-06-03T16:36:00Z">
        <w:r w:rsidRPr="00E12723" w:rsidDel="00E12723">
          <w:rPr>
            <w:lang w:val="en-US"/>
          </w:rPr>
          <w:delText>D</w:delText>
        </w:r>
      </w:del>
      <w:r w:rsidRPr="00E12723">
        <w:rPr>
          <w:lang w:val="en-US"/>
        </w:rPr>
        <w:t xml:space="preserve">riven </w:t>
      </w:r>
      <w:ins w:id="1433" w:author="Britta Thielmann" w:date="2023-06-03T16:36:00Z">
        <w:r w:rsidR="00E12723" w:rsidRPr="00E12723">
          <w:rPr>
            <w:lang w:val="en-US"/>
          </w:rPr>
          <w:t>d</w:t>
        </w:r>
      </w:ins>
      <w:del w:id="1435" w:author="Britta Thielmann" w:date="2023-06-03T16:36:00Z">
        <w:r w:rsidRPr="00E12723" w:rsidDel="00E12723">
          <w:rPr>
            <w:lang w:val="en-US"/>
          </w:rPr>
          <w:delText>D</w:delText>
        </w:r>
      </w:del>
      <w:r w:rsidRPr="00E12723">
        <w:rPr>
          <w:lang w:val="en-US"/>
        </w:rPr>
        <w:t xml:space="preserve">esign applied to land administration system development: Lessons from the Netherlands. </w:t>
      </w:r>
      <w:r w:rsidRPr="00FE1965">
        <w:rPr>
          <w:i/>
          <w:iCs/>
          <w:lang w:val="en-US"/>
        </w:rPr>
        <w:t>Land Use Policy</w:t>
      </w:r>
      <w:r w:rsidRPr="00FE1965">
        <w:rPr>
          <w:lang w:val="en-US"/>
        </w:rPr>
        <w:t xml:space="preserve">, </w:t>
      </w:r>
      <w:r w:rsidRPr="00E12723">
        <w:rPr>
          <w:i/>
          <w:iCs/>
          <w:lang w:val="en-US"/>
        </w:rPr>
        <w:t>104</w:t>
      </w:r>
      <w:r w:rsidRPr="00FE1965">
        <w:rPr>
          <w:lang w:val="en-US"/>
        </w:rPr>
        <w:t>, 105379. https://doi.org/10.1016/j.landusepol.2021.105379</w:t>
      </w:r>
    </w:p>
    <w:p w14:paraId="47A0C85E" w14:textId="77777777" w:rsidR="004F3015" w:rsidRPr="00FE1965" w:rsidRDefault="004F3015" w:rsidP="004F3015">
      <w:pPr>
        <w:pStyle w:val="Bibliography"/>
        <w:numPr>
          <w:ilvl w:val="0"/>
          <w:numId w:val="3"/>
        </w:numPr>
        <w:spacing w:line="240" w:lineRule="auto"/>
        <w:jc w:val="both"/>
        <w:rPr>
          <w:lang w:val="en-US"/>
        </w:rPr>
      </w:pPr>
      <w:r w:rsidRPr="007A0F01">
        <w:rPr>
          <w:color w:val="FF0000"/>
          <w:lang w:val="en-US"/>
        </w:rPr>
        <w:t xml:space="preserve">Palermo, J. (2019). </w:t>
      </w:r>
      <w:r w:rsidRPr="007A0F01">
        <w:rPr>
          <w:i/>
          <w:iCs/>
          <w:color w:val="FF0000"/>
          <w:lang w:val="en-US"/>
        </w:rPr>
        <w:t>.NET DevOps for Azure: A Developer’s Guide to DevOps Architecture the Right Way</w:t>
      </w:r>
      <w:r w:rsidRPr="007A0F01">
        <w:rPr>
          <w:color w:val="FF0000"/>
          <w:lang w:val="en-US"/>
        </w:rPr>
        <w:t>. Apress</w:t>
      </w:r>
      <w:r w:rsidRPr="00FE1965">
        <w:rPr>
          <w:lang w:val="en-US"/>
        </w:rPr>
        <w:t>.</w:t>
      </w:r>
    </w:p>
    <w:p w14:paraId="7E338CD2" w14:textId="353687FC" w:rsidR="004F3015" w:rsidRPr="00FE1965" w:rsidRDefault="004F3015" w:rsidP="004F3015">
      <w:pPr>
        <w:pStyle w:val="Bibliography"/>
        <w:numPr>
          <w:ilvl w:val="0"/>
          <w:numId w:val="3"/>
        </w:numPr>
        <w:spacing w:line="240" w:lineRule="auto"/>
        <w:jc w:val="both"/>
        <w:rPr>
          <w:lang w:val="en-US"/>
        </w:rPr>
      </w:pPr>
      <w:r w:rsidRPr="00825A82">
        <w:rPr>
          <w:lang w:val="de-DE"/>
        </w:rPr>
        <w:t xml:space="preserve">Rademacher, F., Sachweh, S., &amp; Zündorf, A. (2017). </w:t>
      </w:r>
      <w:r w:rsidRPr="00E12723">
        <w:rPr>
          <w:lang w:val="en-US"/>
        </w:rPr>
        <w:t>Towards a UML Profile for Domain-Driven Design of Microservice Architectures</w:t>
      </w:r>
      <w:r w:rsidRPr="00FE1965">
        <w:rPr>
          <w:lang w:val="en-US"/>
        </w:rPr>
        <w:t>. In</w:t>
      </w:r>
      <w:ins w:id="1444" w:author="Britta Thielmann" w:date="2023-06-03T16:38:00Z">
        <w:r w:rsidR="00E12723">
          <w:rPr>
            <w:lang w:val="en-US"/>
          </w:rPr>
          <w:t xml:space="preserve"> A. Cerone &amp; M. Roveri (Eds.),</w:t>
        </w:r>
      </w:ins>
      <w:r w:rsidRPr="00FE1965">
        <w:rPr>
          <w:lang w:val="en-US"/>
        </w:rPr>
        <w:t xml:space="preserve"> </w:t>
      </w:r>
      <w:ins w:id="1445" w:author="Britta Thielmann" w:date="2023-06-03T16:38:00Z">
        <w:r w:rsidR="00E12723" w:rsidRPr="00E12723">
          <w:rPr>
            <w:i/>
            <w:iCs/>
            <w:lang w:val="en-US"/>
          </w:rPr>
          <w:t xml:space="preserve">Software </w:t>
        </w:r>
        <w:r w:rsidR="00E12723">
          <w:rPr>
            <w:i/>
            <w:iCs/>
            <w:lang w:val="en-US"/>
          </w:rPr>
          <w:t>e</w:t>
        </w:r>
        <w:r w:rsidR="00E12723" w:rsidRPr="00E12723">
          <w:rPr>
            <w:i/>
            <w:iCs/>
            <w:lang w:val="en-US"/>
          </w:rPr>
          <w:t xml:space="preserve">ngineering and </w:t>
        </w:r>
        <w:r w:rsidR="00E12723">
          <w:rPr>
            <w:i/>
            <w:iCs/>
            <w:lang w:val="en-US"/>
          </w:rPr>
          <w:t>f</w:t>
        </w:r>
        <w:r w:rsidR="00E12723" w:rsidRPr="00E12723">
          <w:rPr>
            <w:i/>
            <w:iCs/>
            <w:lang w:val="en-US"/>
          </w:rPr>
          <w:t xml:space="preserve">ormal </w:t>
        </w:r>
        <w:r w:rsidR="00E12723">
          <w:rPr>
            <w:i/>
            <w:iCs/>
            <w:lang w:val="en-US"/>
          </w:rPr>
          <w:t>m</w:t>
        </w:r>
        <w:r w:rsidR="00E12723" w:rsidRPr="00E12723">
          <w:rPr>
            <w:i/>
            <w:iCs/>
            <w:lang w:val="en-US"/>
          </w:rPr>
          <w:t>ethods</w:t>
        </w:r>
        <w:r w:rsidR="00E12723">
          <w:rPr>
            <w:i/>
            <w:iCs/>
            <w:lang w:val="en-US"/>
          </w:rPr>
          <w:t>:</w:t>
        </w:r>
        <w:r w:rsidR="00E12723" w:rsidRPr="00E12723">
          <w:rPr>
            <w:i/>
            <w:iCs/>
            <w:lang w:val="en-US"/>
          </w:rPr>
          <w:t xml:space="preserve"> SEFM 2017 </w:t>
        </w:r>
        <w:r w:rsidR="00E12723">
          <w:rPr>
            <w:i/>
            <w:iCs/>
            <w:lang w:val="en-US"/>
          </w:rPr>
          <w:t>c</w:t>
        </w:r>
        <w:r w:rsidR="00E12723" w:rsidRPr="00E12723">
          <w:rPr>
            <w:i/>
            <w:iCs/>
            <w:lang w:val="en-US"/>
          </w:rPr>
          <w:t xml:space="preserve">ollocated </w:t>
        </w:r>
        <w:r w:rsidR="00E12723">
          <w:rPr>
            <w:i/>
            <w:iCs/>
            <w:lang w:val="en-US"/>
          </w:rPr>
          <w:t>w</w:t>
        </w:r>
        <w:r w:rsidR="00E12723" w:rsidRPr="00E12723">
          <w:rPr>
            <w:i/>
            <w:iCs/>
            <w:lang w:val="en-US"/>
          </w:rPr>
          <w:t>orkshops: DataMod, FAACS, MSE, CoSim-CPS, and FOCLASA, Trento, Italy, September 4-5, 2017</w:t>
        </w:r>
        <w:r w:rsidR="00E12723">
          <w:rPr>
            <w:i/>
            <w:iCs/>
            <w:lang w:val="en-US"/>
          </w:rPr>
          <w:t xml:space="preserve"> </w:t>
        </w:r>
      </w:ins>
      <w:del w:id="1453" w:author="Britta Thielmann" w:date="2023-06-03T16:38:00Z">
        <w:r w:rsidRPr="00FE1965" w:rsidDel="00E12723">
          <w:rPr>
            <w:i/>
            <w:iCs/>
            <w:lang w:val="en-US"/>
          </w:rPr>
          <w:delText>Lecture Notes in Computer Science</w:delText>
        </w:r>
        <w:r w:rsidRPr="00FE1965" w:rsidDel="00E12723">
          <w:rPr>
            <w:lang w:val="en-US"/>
          </w:rPr>
          <w:delText xml:space="preserve"> </w:delText>
        </w:r>
      </w:del>
      <w:r w:rsidRPr="00FE1965">
        <w:rPr>
          <w:lang w:val="en-US"/>
        </w:rPr>
        <w:t xml:space="preserve">(pp. 230–245). Springer </w:t>
      </w:r>
      <w:del w:id="1454" w:author="Britta Thielmann" w:date="2023-06-03T16:39:00Z">
        <w:r w:rsidRPr="00FE1965" w:rsidDel="00E12723">
          <w:rPr>
            <w:lang w:val="en-US"/>
          </w:rPr>
          <w:delText>Science+Business Media</w:delText>
        </w:r>
      </w:del>
      <w:ins w:id="1455" w:author="Britta Thielmann" w:date="2023-06-03T16:39:00Z">
        <w:r w:rsidR="00E12723">
          <w:rPr>
            <w:lang w:val="en-US"/>
          </w:rPr>
          <w:t>International Publishing</w:t>
        </w:r>
      </w:ins>
      <w:r w:rsidRPr="00FE1965">
        <w:rPr>
          <w:lang w:val="en-US"/>
        </w:rPr>
        <w:t>. https://doi.org/10.1007/978-3-319-74781-1_17</w:t>
      </w:r>
    </w:p>
    <w:p w14:paraId="1AAE49DB" w14:textId="4F920222" w:rsidR="004F3015" w:rsidRPr="00860A7D" w:rsidRDefault="004F3015" w:rsidP="004F3015">
      <w:pPr>
        <w:pStyle w:val="Bibliography"/>
        <w:numPr>
          <w:ilvl w:val="0"/>
          <w:numId w:val="3"/>
        </w:numPr>
        <w:spacing w:line="240" w:lineRule="auto"/>
        <w:jc w:val="both"/>
        <w:rPr>
          <w:lang w:val="en-US"/>
        </w:rPr>
      </w:pPr>
      <w:r w:rsidRPr="00860A7D">
        <w:rPr>
          <w:lang w:val="de-DE"/>
        </w:rPr>
        <w:t xml:space="preserve">Rademacher, F., Sorgalla, J., &amp; Sachweh, S. (2018). </w:t>
      </w:r>
      <w:r w:rsidRPr="00860A7D">
        <w:rPr>
          <w:lang w:val="en-US"/>
        </w:rPr>
        <w:t xml:space="preserve">Challenges of </w:t>
      </w:r>
      <w:ins w:id="1458" w:author="Britta Thielmann" w:date="2023-06-03T16:39:00Z">
        <w:r w:rsidR="00E12723" w:rsidRPr="00860A7D">
          <w:rPr>
            <w:lang w:val="en-US"/>
          </w:rPr>
          <w:t>d</w:t>
        </w:r>
      </w:ins>
      <w:del w:id="1459" w:author="Britta Thielmann" w:date="2023-06-03T16:39:00Z">
        <w:r w:rsidRPr="00860A7D" w:rsidDel="00E12723">
          <w:rPr>
            <w:lang w:val="en-US"/>
          </w:rPr>
          <w:delText>D</w:delText>
        </w:r>
      </w:del>
      <w:r w:rsidRPr="00860A7D">
        <w:rPr>
          <w:lang w:val="en-US"/>
        </w:rPr>
        <w:t>omain-</w:t>
      </w:r>
      <w:ins w:id="1462" w:author="Britta Thielmann" w:date="2023-06-03T16:39:00Z">
        <w:r w:rsidR="00E12723" w:rsidRPr="00860A7D">
          <w:rPr>
            <w:lang w:val="en-US"/>
          </w:rPr>
          <w:t>d</w:t>
        </w:r>
      </w:ins>
      <w:del w:id="1463" w:author="Britta Thielmann" w:date="2023-06-03T16:39:00Z">
        <w:r w:rsidRPr="00860A7D" w:rsidDel="00E12723">
          <w:rPr>
            <w:lang w:val="en-US"/>
          </w:rPr>
          <w:delText>D</w:delText>
        </w:r>
      </w:del>
      <w:r w:rsidRPr="00860A7D">
        <w:rPr>
          <w:lang w:val="en-US"/>
        </w:rPr>
        <w:t xml:space="preserve">riven </w:t>
      </w:r>
      <w:ins w:id="1466" w:author="Britta Thielmann" w:date="2023-06-03T16:39:00Z">
        <w:r w:rsidR="00E12723" w:rsidRPr="00860A7D">
          <w:rPr>
            <w:lang w:val="en-US"/>
          </w:rPr>
          <w:t>m</w:t>
        </w:r>
      </w:ins>
      <w:del w:id="1467" w:author="Britta Thielmann" w:date="2023-06-03T16:39:00Z">
        <w:r w:rsidRPr="00860A7D" w:rsidDel="00E12723">
          <w:rPr>
            <w:lang w:val="en-US"/>
          </w:rPr>
          <w:delText>M</w:delText>
        </w:r>
      </w:del>
      <w:r w:rsidRPr="00860A7D">
        <w:rPr>
          <w:lang w:val="en-US"/>
        </w:rPr>
        <w:t xml:space="preserve">icroservice </w:t>
      </w:r>
      <w:ins w:id="1470" w:author="Britta Thielmann" w:date="2023-06-03T16:39:00Z">
        <w:r w:rsidR="00E12723" w:rsidRPr="00860A7D">
          <w:rPr>
            <w:lang w:val="en-US"/>
          </w:rPr>
          <w:t>d</w:t>
        </w:r>
      </w:ins>
      <w:del w:id="1471" w:author="Britta Thielmann" w:date="2023-06-03T16:39:00Z">
        <w:r w:rsidRPr="00860A7D" w:rsidDel="00E12723">
          <w:rPr>
            <w:lang w:val="en-US"/>
          </w:rPr>
          <w:delText>D</w:delText>
        </w:r>
      </w:del>
      <w:r w:rsidRPr="00860A7D">
        <w:rPr>
          <w:lang w:val="en-US"/>
        </w:rPr>
        <w:t xml:space="preserve">esign: A </w:t>
      </w:r>
      <w:ins w:id="1474" w:author="Britta Thielmann" w:date="2023-06-03T16:39:00Z">
        <w:r w:rsidR="00E12723" w:rsidRPr="00860A7D">
          <w:rPr>
            <w:lang w:val="en-US"/>
          </w:rPr>
          <w:t>m</w:t>
        </w:r>
      </w:ins>
      <w:del w:id="1475" w:author="Britta Thielmann" w:date="2023-06-03T16:39:00Z">
        <w:r w:rsidRPr="00860A7D" w:rsidDel="00E12723">
          <w:rPr>
            <w:lang w:val="en-US"/>
          </w:rPr>
          <w:delText>M</w:delText>
        </w:r>
      </w:del>
      <w:r w:rsidRPr="00860A7D">
        <w:rPr>
          <w:lang w:val="en-US"/>
        </w:rPr>
        <w:t>odel-</w:t>
      </w:r>
      <w:ins w:id="1478" w:author="Britta Thielmann" w:date="2023-06-03T16:39:00Z">
        <w:r w:rsidR="00E12723" w:rsidRPr="00860A7D">
          <w:rPr>
            <w:lang w:val="en-US"/>
          </w:rPr>
          <w:t>d</w:t>
        </w:r>
      </w:ins>
      <w:del w:id="1479" w:author="Britta Thielmann" w:date="2023-06-03T16:39:00Z">
        <w:r w:rsidRPr="00860A7D" w:rsidDel="00E12723">
          <w:rPr>
            <w:lang w:val="en-US"/>
          </w:rPr>
          <w:delText>D</w:delText>
        </w:r>
      </w:del>
      <w:r w:rsidRPr="00860A7D">
        <w:rPr>
          <w:lang w:val="en-US"/>
        </w:rPr>
        <w:t xml:space="preserve">riven </w:t>
      </w:r>
      <w:ins w:id="1482" w:author="Britta Thielmann" w:date="2023-06-03T16:39:00Z">
        <w:r w:rsidR="00E12723" w:rsidRPr="00860A7D">
          <w:rPr>
            <w:lang w:val="en-US"/>
          </w:rPr>
          <w:t>p</w:t>
        </w:r>
      </w:ins>
      <w:del w:id="1483" w:author="Britta Thielmann" w:date="2023-06-03T16:39:00Z">
        <w:r w:rsidRPr="00860A7D" w:rsidDel="00E12723">
          <w:rPr>
            <w:lang w:val="en-US"/>
          </w:rPr>
          <w:delText>P</w:delText>
        </w:r>
      </w:del>
      <w:r w:rsidRPr="00860A7D">
        <w:rPr>
          <w:lang w:val="en-US"/>
        </w:rPr>
        <w:t>erspective</w:t>
      </w:r>
      <w:r w:rsidRPr="00860A7D">
        <w:rPr>
          <w:lang w:val="en-US"/>
        </w:rPr>
        <w:t xml:space="preserve">. </w:t>
      </w:r>
      <w:r w:rsidRPr="00860A7D">
        <w:rPr>
          <w:i/>
          <w:iCs/>
          <w:lang w:val="en-US"/>
        </w:rPr>
        <w:t>IEEE Software</w:t>
      </w:r>
      <w:r w:rsidRPr="00860A7D">
        <w:rPr>
          <w:lang w:val="en-US"/>
        </w:rPr>
        <w:t xml:space="preserve">, </w:t>
      </w:r>
      <w:r w:rsidRPr="00860A7D">
        <w:rPr>
          <w:i/>
          <w:iCs/>
          <w:lang w:val="en-US"/>
        </w:rPr>
        <w:t>35</w:t>
      </w:r>
      <w:r w:rsidRPr="00860A7D">
        <w:rPr>
          <w:lang w:val="en-US"/>
        </w:rPr>
        <w:t xml:space="preserve">(3), 36–43. </w:t>
      </w:r>
      <w:r w:rsidR="008141C8" w:rsidRPr="00860A7D">
        <w:rPr>
          <w:lang w:val="en-US"/>
        </w:rPr>
        <w:t>https://doi.org/10.1109/ms.2018.2141028</w:t>
      </w:r>
    </w:p>
    <w:p w14:paraId="17469BD0" w14:textId="632F6A67" w:rsidR="008141C8" w:rsidRPr="00FE1965" w:rsidRDefault="008141C8" w:rsidP="008141C8">
      <w:pPr>
        <w:pStyle w:val="Bibliography"/>
        <w:numPr>
          <w:ilvl w:val="0"/>
          <w:numId w:val="3"/>
        </w:numPr>
        <w:spacing w:line="240" w:lineRule="auto"/>
        <w:jc w:val="both"/>
        <w:rPr>
          <w:lang w:val="en-US"/>
        </w:rPr>
      </w:pPr>
      <w:r w:rsidRPr="00825A82">
        <w:rPr>
          <w:lang w:val="de-DE"/>
        </w:rPr>
        <w:t xml:space="preserve">Steinegger, R. H., Giessler, P., Hippchen, B., &amp; Abeck, S. (2017). </w:t>
      </w:r>
      <w:r w:rsidRPr="00061C5D">
        <w:rPr>
          <w:lang w:val="en-US"/>
        </w:rPr>
        <w:t xml:space="preserve">Overview of a </w:t>
      </w:r>
      <w:ins w:id="1489" w:author="Britta Thielmann" w:date="2023-06-04T11:42:00Z">
        <w:r w:rsidR="00061C5D" w:rsidRPr="00061C5D">
          <w:rPr>
            <w:lang w:val="en-US"/>
          </w:rPr>
          <w:t>d</w:t>
        </w:r>
      </w:ins>
      <w:del w:id="1491" w:author="Britta Thielmann" w:date="2023-06-04T11:42:00Z">
        <w:r w:rsidRPr="00061C5D" w:rsidDel="00061C5D">
          <w:rPr>
            <w:lang w:val="en-US"/>
          </w:rPr>
          <w:delText>D</w:delText>
        </w:r>
      </w:del>
      <w:r w:rsidRPr="00061C5D">
        <w:rPr>
          <w:lang w:val="en-US"/>
        </w:rPr>
        <w:t>omain</w:t>
      </w:r>
      <w:ins w:id="1494" w:author="Britta Thielmann" w:date="2023-06-04T11:42:00Z">
        <w:r w:rsidR="00061C5D" w:rsidRPr="00061C5D">
          <w:rPr>
            <w:lang w:val="en-US"/>
          </w:rPr>
          <w:t xml:space="preserve"> </w:t>
        </w:r>
      </w:ins>
      <w:del w:id="1496" w:author="Britta Thielmann" w:date="2023-06-04T11:42:00Z">
        <w:r w:rsidRPr="00061C5D" w:rsidDel="00061C5D">
          <w:rPr>
            <w:lang w:val="en-US"/>
          </w:rPr>
          <w:delText>-</w:delText>
        </w:r>
      </w:del>
      <w:ins w:id="1498" w:author="Britta Thielmann" w:date="2023-06-04T11:42:00Z">
        <w:r w:rsidR="00061C5D" w:rsidRPr="00061C5D">
          <w:rPr>
            <w:lang w:val="en-US"/>
          </w:rPr>
          <w:t>d</w:t>
        </w:r>
      </w:ins>
      <w:del w:id="1500" w:author="Britta Thielmann" w:date="2023-06-04T11:42:00Z">
        <w:r w:rsidRPr="00061C5D" w:rsidDel="00061C5D">
          <w:rPr>
            <w:lang w:val="en-US"/>
          </w:rPr>
          <w:delText>D</w:delText>
        </w:r>
      </w:del>
      <w:r w:rsidRPr="00061C5D">
        <w:rPr>
          <w:lang w:val="en-US"/>
        </w:rPr>
        <w:t xml:space="preserve">riven </w:t>
      </w:r>
      <w:ins w:id="1503" w:author="Britta Thielmann" w:date="2023-06-04T11:42:00Z">
        <w:r w:rsidR="00061C5D" w:rsidRPr="00061C5D">
          <w:rPr>
            <w:lang w:val="en-US"/>
          </w:rPr>
          <w:t>d</w:t>
        </w:r>
      </w:ins>
      <w:del w:id="1505" w:author="Britta Thielmann" w:date="2023-06-04T11:42:00Z">
        <w:r w:rsidRPr="00061C5D" w:rsidDel="00061C5D">
          <w:rPr>
            <w:lang w:val="en-US"/>
          </w:rPr>
          <w:delText>D</w:delText>
        </w:r>
      </w:del>
      <w:r w:rsidRPr="00061C5D">
        <w:rPr>
          <w:lang w:val="en-US"/>
        </w:rPr>
        <w:t xml:space="preserve">esign </w:t>
      </w:r>
      <w:ins w:id="1508" w:author="Britta Thielmann" w:date="2023-06-04T11:42:00Z">
        <w:r w:rsidR="00061C5D" w:rsidRPr="00061C5D">
          <w:rPr>
            <w:lang w:val="en-US"/>
          </w:rPr>
          <w:t>a</w:t>
        </w:r>
      </w:ins>
      <w:del w:id="1510" w:author="Britta Thielmann" w:date="2023-06-04T11:42:00Z">
        <w:r w:rsidRPr="00061C5D" w:rsidDel="00061C5D">
          <w:rPr>
            <w:lang w:val="en-US"/>
          </w:rPr>
          <w:delText>A</w:delText>
        </w:r>
      </w:del>
      <w:r w:rsidRPr="00061C5D">
        <w:rPr>
          <w:lang w:val="en-US"/>
        </w:rPr>
        <w:t xml:space="preserve">pproach to </w:t>
      </w:r>
      <w:ins w:id="1513" w:author="Britta Thielmann" w:date="2023-06-04T11:42:00Z">
        <w:r w:rsidR="00061C5D" w:rsidRPr="00061C5D">
          <w:rPr>
            <w:lang w:val="en-US"/>
          </w:rPr>
          <w:t>b</w:t>
        </w:r>
      </w:ins>
      <w:del w:id="1515" w:author="Britta Thielmann" w:date="2023-06-04T11:42:00Z">
        <w:r w:rsidRPr="00061C5D" w:rsidDel="00061C5D">
          <w:rPr>
            <w:lang w:val="en-US"/>
          </w:rPr>
          <w:delText>B</w:delText>
        </w:r>
      </w:del>
      <w:r w:rsidRPr="00061C5D">
        <w:rPr>
          <w:lang w:val="en-US"/>
        </w:rPr>
        <w:t xml:space="preserve">uild </w:t>
      </w:r>
      <w:ins w:id="1518" w:author="Britta Thielmann" w:date="2023-06-04T11:42:00Z">
        <w:r w:rsidR="00061C5D" w:rsidRPr="00061C5D">
          <w:rPr>
            <w:lang w:val="en-US"/>
          </w:rPr>
          <w:t>m</w:t>
        </w:r>
      </w:ins>
      <w:del w:id="1520" w:author="Britta Thielmann" w:date="2023-06-04T11:42:00Z">
        <w:r w:rsidRPr="00061C5D" w:rsidDel="00061C5D">
          <w:rPr>
            <w:lang w:val="en-US"/>
          </w:rPr>
          <w:delText>M</w:delText>
        </w:r>
      </w:del>
      <w:r w:rsidRPr="00061C5D">
        <w:rPr>
          <w:lang w:val="en-US"/>
        </w:rPr>
        <w:t>icroservice-</w:t>
      </w:r>
      <w:ins w:id="1523" w:author="Britta Thielmann" w:date="2023-06-04T11:42:00Z">
        <w:r w:rsidR="00061C5D" w:rsidRPr="00061C5D">
          <w:rPr>
            <w:lang w:val="en-US"/>
          </w:rPr>
          <w:t>b</w:t>
        </w:r>
      </w:ins>
      <w:del w:id="1525" w:author="Britta Thielmann" w:date="2023-06-04T11:42:00Z">
        <w:r w:rsidRPr="00061C5D" w:rsidDel="00061C5D">
          <w:rPr>
            <w:lang w:val="en-US"/>
          </w:rPr>
          <w:delText>B</w:delText>
        </w:r>
      </w:del>
      <w:r w:rsidRPr="00061C5D">
        <w:rPr>
          <w:lang w:val="en-US"/>
        </w:rPr>
        <w:t xml:space="preserve">ased </w:t>
      </w:r>
      <w:ins w:id="1528" w:author="Britta Thielmann" w:date="2023-06-04T11:42:00Z">
        <w:r w:rsidR="00061C5D" w:rsidRPr="00061C5D">
          <w:rPr>
            <w:lang w:val="en-US"/>
          </w:rPr>
          <w:t>a</w:t>
        </w:r>
      </w:ins>
      <w:del w:id="1530" w:author="Britta Thielmann" w:date="2023-06-04T11:42:00Z">
        <w:r w:rsidRPr="00061C5D" w:rsidDel="00061C5D">
          <w:rPr>
            <w:lang w:val="en-US"/>
          </w:rPr>
          <w:delText>A</w:delText>
        </w:r>
      </w:del>
      <w:r w:rsidRPr="00061C5D">
        <w:rPr>
          <w:lang w:val="en-US"/>
        </w:rPr>
        <w:t>pplications</w:t>
      </w:r>
      <w:r w:rsidRPr="00FE1965">
        <w:rPr>
          <w:lang w:val="en-US"/>
        </w:rPr>
        <w:t xml:space="preserve">. Conference: </w:t>
      </w:r>
      <w:del w:id="1533" w:author="Britta Thielmann" w:date="2023-06-04T11:44:00Z">
        <w:r w:rsidRPr="00FE1965" w:rsidDel="00061C5D">
          <w:rPr>
            <w:lang w:val="en-US"/>
          </w:rPr>
          <w:delText xml:space="preserve">The </w:delText>
        </w:r>
      </w:del>
      <w:r w:rsidRPr="00061C5D">
        <w:rPr>
          <w:i/>
          <w:iCs/>
          <w:lang w:val="en-US"/>
        </w:rPr>
        <w:t>Third International Conference on Advances and Trends in Software Engineering (SOFTENG 2017)</w:t>
      </w:r>
      <w:del w:id="1535" w:author="Britta Thielmann" w:date="2023-06-04T11:43:00Z">
        <w:r w:rsidRPr="00061C5D" w:rsidDel="00061C5D">
          <w:rPr>
            <w:i/>
            <w:iCs/>
            <w:lang w:val="en-US"/>
          </w:rPr>
          <w:delText>,</w:delText>
        </w:r>
      </w:del>
      <w:ins w:id="1537" w:author="Britta Thielmann" w:date="2023-06-04T11:44:00Z">
        <w:r w:rsidR="00061C5D">
          <w:rPr>
            <w:lang w:val="en-US"/>
          </w:rPr>
          <w:t xml:space="preserve">, </w:t>
        </w:r>
      </w:ins>
      <w:del w:id="1538" w:author="Britta Thielmann" w:date="2023-06-04T11:44:00Z">
        <w:r w:rsidRPr="00FE1965" w:rsidDel="00061C5D">
          <w:rPr>
            <w:lang w:val="en-US"/>
          </w:rPr>
          <w:delText xml:space="preserve"> </w:delText>
        </w:r>
      </w:del>
      <w:r w:rsidRPr="00FE1965">
        <w:rPr>
          <w:lang w:val="en-US"/>
        </w:rPr>
        <w:t>79–87. https://www.thinkmind.org/articles/softeng_2017_4_30_64138.pdf</w:t>
      </w:r>
    </w:p>
    <w:p w14:paraId="33633F29" w14:textId="68ACAB19" w:rsidR="004F3015" w:rsidRPr="00FE1965" w:rsidRDefault="004F3015" w:rsidP="0030004E">
      <w:pPr>
        <w:pStyle w:val="Bibliography"/>
        <w:numPr>
          <w:ilvl w:val="0"/>
          <w:numId w:val="3"/>
        </w:numPr>
        <w:spacing w:line="240" w:lineRule="auto"/>
        <w:jc w:val="both"/>
        <w:rPr>
          <w:lang w:val="en-US"/>
        </w:rPr>
      </w:pPr>
      <w:r w:rsidRPr="00FE1965">
        <w:rPr>
          <w:lang w:val="en-US"/>
        </w:rPr>
        <w:t xml:space="preserve">Stuckenberg, S. (2014). </w:t>
      </w:r>
      <w:r w:rsidRPr="00FE1965">
        <w:rPr>
          <w:i/>
          <w:iCs/>
          <w:lang w:val="en-US"/>
        </w:rPr>
        <w:t xml:space="preserve">Exploring the </w:t>
      </w:r>
      <w:ins w:id="1539" w:author="Britta Thielmann" w:date="2023-06-04T11:44:00Z">
        <w:r w:rsidR="00061C5D">
          <w:rPr>
            <w:i/>
            <w:iCs/>
            <w:lang w:val="en-US"/>
          </w:rPr>
          <w:t>o</w:t>
        </w:r>
      </w:ins>
      <w:del w:id="1540" w:author="Britta Thielmann" w:date="2023-06-04T11:44:00Z">
        <w:r w:rsidRPr="00FE1965" w:rsidDel="00061C5D">
          <w:rPr>
            <w:i/>
            <w:iCs/>
            <w:lang w:val="en-US"/>
          </w:rPr>
          <w:delText>O</w:delText>
        </w:r>
      </w:del>
      <w:r w:rsidRPr="00FE1965">
        <w:rPr>
          <w:i/>
          <w:iCs/>
          <w:lang w:val="en-US"/>
        </w:rPr>
        <w:t xml:space="preserve">rganizational </w:t>
      </w:r>
      <w:ins w:id="1541" w:author="Britta Thielmann" w:date="2023-06-04T11:44:00Z">
        <w:r w:rsidR="00061C5D">
          <w:rPr>
            <w:i/>
            <w:iCs/>
            <w:lang w:val="en-US"/>
          </w:rPr>
          <w:t>i</w:t>
        </w:r>
      </w:ins>
      <w:del w:id="1542" w:author="Britta Thielmann" w:date="2023-06-04T11:44:00Z">
        <w:r w:rsidRPr="00FE1965" w:rsidDel="00061C5D">
          <w:rPr>
            <w:i/>
            <w:iCs/>
            <w:lang w:val="en-US"/>
          </w:rPr>
          <w:delText>I</w:delText>
        </w:r>
      </w:del>
      <w:r w:rsidRPr="00FE1965">
        <w:rPr>
          <w:i/>
          <w:iCs/>
          <w:lang w:val="en-US"/>
        </w:rPr>
        <w:t xml:space="preserve">mpact of </w:t>
      </w:r>
      <w:ins w:id="1543" w:author="Britta Thielmann" w:date="2023-06-04T11:44:00Z">
        <w:r w:rsidR="00061C5D">
          <w:rPr>
            <w:i/>
            <w:iCs/>
            <w:lang w:val="en-US"/>
          </w:rPr>
          <w:t>s</w:t>
        </w:r>
      </w:ins>
      <w:del w:id="1544" w:author="Britta Thielmann" w:date="2023-06-04T11:44:00Z">
        <w:r w:rsidRPr="00FE1965" w:rsidDel="00061C5D">
          <w:rPr>
            <w:i/>
            <w:iCs/>
            <w:lang w:val="en-US"/>
          </w:rPr>
          <w:delText>S</w:delText>
        </w:r>
      </w:del>
      <w:r w:rsidRPr="00FE1965">
        <w:rPr>
          <w:i/>
          <w:iCs/>
          <w:lang w:val="en-US"/>
        </w:rPr>
        <w:t>oftware-as-a-</w:t>
      </w:r>
      <w:ins w:id="1545" w:author="Britta Thielmann" w:date="2023-06-04T11:44:00Z">
        <w:r w:rsidR="00061C5D">
          <w:rPr>
            <w:i/>
            <w:iCs/>
            <w:lang w:val="en-US"/>
          </w:rPr>
          <w:t>s</w:t>
        </w:r>
      </w:ins>
      <w:del w:id="1546" w:author="Britta Thielmann" w:date="2023-06-04T11:44:00Z">
        <w:r w:rsidRPr="00FE1965" w:rsidDel="00061C5D">
          <w:rPr>
            <w:i/>
            <w:iCs/>
            <w:lang w:val="en-US"/>
          </w:rPr>
          <w:delText>S</w:delText>
        </w:r>
      </w:del>
      <w:r w:rsidRPr="00FE1965">
        <w:rPr>
          <w:i/>
          <w:iCs/>
          <w:lang w:val="en-US"/>
        </w:rPr>
        <w:t xml:space="preserve">ervice on </w:t>
      </w:r>
      <w:ins w:id="1547" w:author="Britta Thielmann" w:date="2023-06-04T11:44:00Z">
        <w:r w:rsidR="00061C5D">
          <w:rPr>
            <w:i/>
            <w:iCs/>
            <w:lang w:val="en-US"/>
          </w:rPr>
          <w:t>s</w:t>
        </w:r>
      </w:ins>
      <w:del w:id="1548" w:author="Britta Thielmann" w:date="2023-06-04T11:44:00Z">
        <w:r w:rsidRPr="00FE1965" w:rsidDel="00061C5D">
          <w:rPr>
            <w:i/>
            <w:iCs/>
            <w:lang w:val="en-US"/>
          </w:rPr>
          <w:delText>S</w:delText>
        </w:r>
      </w:del>
      <w:r w:rsidRPr="00FE1965">
        <w:rPr>
          <w:i/>
          <w:iCs/>
          <w:lang w:val="en-US"/>
        </w:rPr>
        <w:t>oftware</w:t>
      </w:r>
      <w:ins w:id="1549" w:author="Britta Thielmann" w:date="2023-06-04T11:44:00Z">
        <w:r w:rsidR="00061C5D">
          <w:rPr>
            <w:i/>
            <w:iCs/>
            <w:lang w:val="en-US"/>
          </w:rPr>
          <w:t xml:space="preserve"> </w:t>
        </w:r>
      </w:ins>
      <w:del w:id="1550" w:author="Britta Thielmann" w:date="2023-06-04T11:44:00Z">
        <w:r w:rsidRPr="00FE1965" w:rsidDel="00061C5D">
          <w:rPr>
            <w:i/>
            <w:iCs/>
            <w:lang w:val="en-US"/>
          </w:rPr>
          <w:delText xml:space="preserve"> </w:delText>
        </w:r>
      </w:del>
      <w:ins w:id="1551" w:author="Britta Thielmann" w:date="2023-06-04T11:44:00Z">
        <w:r w:rsidR="00061C5D">
          <w:rPr>
            <w:i/>
            <w:iCs/>
            <w:lang w:val="en-US"/>
          </w:rPr>
          <w:t>v</w:t>
        </w:r>
      </w:ins>
      <w:del w:id="1552" w:author="Britta Thielmann" w:date="2023-06-04T11:44:00Z">
        <w:r w:rsidRPr="00FE1965" w:rsidDel="00061C5D">
          <w:rPr>
            <w:i/>
            <w:iCs/>
            <w:lang w:val="en-US"/>
          </w:rPr>
          <w:delText>V</w:delText>
        </w:r>
      </w:del>
      <w:r w:rsidRPr="00FE1965">
        <w:rPr>
          <w:i/>
          <w:iCs/>
          <w:lang w:val="en-US"/>
        </w:rPr>
        <w:t>endors</w:t>
      </w:r>
      <w:ins w:id="1553" w:author="Britta Thielmann" w:date="2023-06-04T11:45:00Z">
        <w:r w:rsidR="00061C5D">
          <w:rPr>
            <w:i/>
            <w:iCs/>
            <w:lang w:val="en-US"/>
          </w:rPr>
          <w:t>:</w:t>
        </w:r>
      </w:ins>
      <w:del w:id="1554" w:author="Britta Thielmann" w:date="2023-06-04T11:45:00Z">
        <w:r w:rsidRPr="00FE1965" w:rsidDel="00061C5D">
          <w:rPr>
            <w:i/>
            <w:iCs/>
            <w:lang w:val="en-US"/>
          </w:rPr>
          <w:delText>.</w:delText>
        </w:r>
      </w:del>
      <w:r w:rsidRPr="00FE1965">
        <w:rPr>
          <w:i/>
          <w:iCs/>
          <w:lang w:val="en-US"/>
        </w:rPr>
        <w:t xml:space="preserve"> The </w:t>
      </w:r>
      <w:ins w:id="1555" w:author="Britta Thielmann" w:date="2023-06-04T11:45:00Z">
        <w:r w:rsidR="00061C5D">
          <w:rPr>
            <w:i/>
            <w:iCs/>
            <w:lang w:val="en-US"/>
          </w:rPr>
          <w:t>r</w:t>
        </w:r>
      </w:ins>
      <w:del w:id="1556" w:author="Britta Thielmann" w:date="2023-06-04T11:44:00Z">
        <w:r w:rsidRPr="00FE1965" w:rsidDel="00061C5D">
          <w:rPr>
            <w:i/>
            <w:iCs/>
            <w:lang w:val="en-US"/>
          </w:rPr>
          <w:delText>R</w:delText>
        </w:r>
      </w:del>
      <w:r w:rsidRPr="00FE1965">
        <w:rPr>
          <w:i/>
          <w:iCs/>
          <w:lang w:val="en-US"/>
        </w:rPr>
        <w:t xml:space="preserve">ole of </w:t>
      </w:r>
      <w:ins w:id="1557" w:author="Britta Thielmann" w:date="2023-06-04T11:45:00Z">
        <w:r w:rsidR="00061C5D">
          <w:rPr>
            <w:i/>
            <w:iCs/>
            <w:lang w:val="en-US"/>
          </w:rPr>
          <w:t>o</w:t>
        </w:r>
      </w:ins>
      <w:del w:id="1558" w:author="Britta Thielmann" w:date="2023-06-04T11:45:00Z">
        <w:r w:rsidRPr="00FE1965" w:rsidDel="00061C5D">
          <w:rPr>
            <w:i/>
            <w:iCs/>
            <w:lang w:val="en-US"/>
          </w:rPr>
          <w:delText>O</w:delText>
        </w:r>
      </w:del>
      <w:r w:rsidRPr="00FE1965">
        <w:rPr>
          <w:i/>
          <w:iCs/>
          <w:lang w:val="en-US"/>
        </w:rPr>
        <w:t xml:space="preserve">rganizational </w:t>
      </w:r>
      <w:ins w:id="1559" w:author="Britta Thielmann" w:date="2023-06-04T11:45:00Z">
        <w:r w:rsidR="00061C5D">
          <w:rPr>
            <w:i/>
            <w:iCs/>
            <w:lang w:val="en-US"/>
          </w:rPr>
          <w:t>i</w:t>
        </w:r>
      </w:ins>
      <w:del w:id="1560" w:author="Britta Thielmann" w:date="2023-06-04T11:45:00Z">
        <w:r w:rsidRPr="00FE1965" w:rsidDel="00061C5D">
          <w:rPr>
            <w:i/>
            <w:iCs/>
            <w:lang w:val="en-US"/>
          </w:rPr>
          <w:delText>I</w:delText>
        </w:r>
      </w:del>
      <w:r w:rsidRPr="00FE1965">
        <w:rPr>
          <w:i/>
          <w:iCs/>
          <w:lang w:val="en-US"/>
        </w:rPr>
        <w:t xml:space="preserve">ntegration in </w:t>
      </w:r>
      <w:ins w:id="1561" w:author="Britta Thielmann" w:date="2023-06-04T11:45:00Z">
        <w:r w:rsidR="00061C5D">
          <w:rPr>
            <w:i/>
            <w:iCs/>
            <w:lang w:val="en-US"/>
          </w:rPr>
          <w:t>s</w:t>
        </w:r>
      </w:ins>
      <w:del w:id="1562" w:author="Britta Thielmann" w:date="2023-06-04T11:45:00Z">
        <w:r w:rsidRPr="00FE1965" w:rsidDel="00061C5D">
          <w:rPr>
            <w:i/>
            <w:iCs/>
            <w:lang w:val="en-US"/>
          </w:rPr>
          <w:delText>S</w:delText>
        </w:r>
      </w:del>
      <w:r w:rsidRPr="00FE1965">
        <w:rPr>
          <w:i/>
          <w:iCs/>
          <w:lang w:val="en-US"/>
        </w:rPr>
        <w:t>oftware-as-a-</w:t>
      </w:r>
      <w:ins w:id="1563" w:author="Britta Thielmann" w:date="2023-06-04T11:45:00Z">
        <w:r w:rsidR="00061C5D">
          <w:rPr>
            <w:i/>
            <w:iCs/>
            <w:lang w:val="en-US"/>
          </w:rPr>
          <w:t>s</w:t>
        </w:r>
      </w:ins>
      <w:del w:id="1564" w:author="Britta Thielmann" w:date="2023-06-04T11:45:00Z">
        <w:r w:rsidRPr="00FE1965" w:rsidDel="00061C5D">
          <w:rPr>
            <w:i/>
            <w:iCs/>
            <w:lang w:val="en-US"/>
          </w:rPr>
          <w:delText>S</w:delText>
        </w:r>
      </w:del>
      <w:r w:rsidRPr="00FE1965">
        <w:rPr>
          <w:i/>
          <w:iCs/>
          <w:lang w:val="en-US"/>
        </w:rPr>
        <w:t xml:space="preserve">ervice </w:t>
      </w:r>
      <w:ins w:id="1565" w:author="Britta Thielmann" w:date="2023-06-04T11:45:00Z">
        <w:r w:rsidR="00061C5D">
          <w:rPr>
            <w:i/>
            <w:iCs/>
            <w:lang w:val="en-US"/>
          </w:rPr>
          <w:t>d</w:t>
        </w:r>
      </w:ins>
      <w:del w:id="1566" w:author="Britta Thielmann" w:date="2023-06-04T11:45:00Z">
        <w:r w:rsidRPr="00FE1965" w:rsidDel="00061C5D">
          <w:rPr>
            <w:i/>
            <w:iCs/>
            <w:lang w:val="en-US"/>
          </w:rPr>
          <w:delText>D</w:delText>
        </w:r>
      </w:del>
      <w:r w:rsidRPr="00FE1965">
        <w:rPr>
          <w:i/>
          <w:iCs/>
          <w:lang w:val="en-US"/>
        </w:rPr>
        <w:t xml:space="preserve">evelopment and </w:t>
      </w:r>
      <w:ins w:id="1567" w:author="Britta Thielmann" w:date="2023-06-04T11:45:00Z">
        <w:r w:rsidR="00061C5D">
          <w:rPr>
            <w:i/>
            <w:iCs/>
            <w:lang w:val="en-US"/>
          </w:rPr>
          <w:t>o</w:t>
        </w:r>
      </w:ins>
      <w:del w:id="1568" w:author="Britta Thielmann" w:date="2023-06-04T11:45:00Z">
        <w:r w:rsidRPr="00FE1965" w:rsidDel="00061C5D">
          <w:rPr>
            <w:i/>
            <w:iCs/>
            <w:lang w:val="en-US"/>
          </w:rPr>
          <w:delText>O</w:delText>
        </w:r>
      </w:del>
      <w:r w:rsidRPr="00FE1965">
        <w:rPr>
          <w:i/>
          <w:iCs/>
          <w:lang w:val="en-US"/>
        </w:rPr>
        <w:t>peration</w:t>
      </w:r>
      <w:r w:rsidRPr="00FE1965">
        <w:rPr>
          <w:lang w:val="en-US"/>
        </w:rPr>
        <w:t>. Peter Lang</w:t>
      </w:r>
      <w:del w:id="1569" w:author="Britta Thielmann" w:date="2023-06-04T11:44:00Z">
        <w:r w:rsidRPr="00FE1965" w:rsidDel="00061C5D">
          <w:rPr>
            <w:lang w:val="en-US"/>
          </w:rPr>
          <w:delText xml:space="preserve"> GmbH, Internationaler Verlag der Wissenschaften; 1st edition</w:delText>
        </w:r>
      </w:del>
      <w:ins w:id="1570" w:author="Britta Thielmann" w:date="2023-06-04T11:44:00Z">
        <w:r w:rsidR="00061C5D">
          <w:rPr>
            <w:lang w:val="en-US"/>
          </w:rPr>
          <w:t>.</w:t>
        </w:r>
      </w:ins>
    </w:p>
    <w:p w14:paraId="017AD560" w14:textId="7F2E75C2" w:rsidR="004F3015" w:rsidRPr="00FE1965" w:rsidRDefault="004F3015" w:rsidP="004F3015">
      <w:pPr>
        <w:pStyle w:val="Bibliography"/>
        <w:numPr>
          <w:ilvl w:val="0"/>
          <w:numId w:val="3"/>
        </w:numPr>
        <w:spacing w:line="240" w:lineRule="auto"/>
        <w:jc w:val="both"/>
        <w:rPr>
          <w:lang w:val="en-US"/>
        </w:rPr>
      </w:pPr>
      <w:r w:rsidRPr="00825A82">
        <w:rPr>
          <w:lang w:val="de-DE"/>
        </w:rPr>
        <w:t xml:space="preserve">Uludağ, Ö., Hauder, M., Kleehaus, M., Schimpfle, C., &amp; Matthes, F. (2018). </w:t>
      </w:r>
      <w:r w:rsidRPr="00FE1965">
        <w:rPr>
          <w:i/>
          <w:iCs/>
          <w:lang w:val="en-US"/>
        </w:rPr>
        <w:t xml:space="preserve">Supporting </w:t>
      </w:r>
      <w:ins w:id="1572" w:author="Britta Thielmann" w:date="2023-06-04T11:45:00Z">
        <w:r w:rsidR="00061C5D">
          <w:rPr>
            <w:i/>
            <w:iCs/>
            <w:lang w:val="en-US"/>
          </w:rPr>
          <w:t>l</w:t>
        </w:r>
      </w:ins>
      <w:del w:id="1573" w:author="Britta Thielmann" w:date="2023-06-04T11:45:00Z">
        <w:r w:rsidRPr="00FE1965" w:rsidDel="00061C5D">
          <w:rPr>
            <w:i/>
            <w:iCs/>
            <w:lang w:val="en-US"/>
          </w:rPr>
          <w:delText>L</w:delText>
        </w:r>
      </w:del>
      <w:r w:rsidRPr="00FE1965">
        <w:rPr>
          <w:i/>
          <w:iCs/>
          <w:lang w:val="en-US"/>
        </w:rPr>
        <w:t>arge-</w:t>
      </w:r>
      <w:ins w:id="1574" w:author="Britta Thielmann" w:date="2023-06-04T11:45:00Z">
        <w:r w:rsidR="00061C5D">
          <w:rPr>
            <w:i/>
            <w:iCs/>
            <w:lang w:val="en-US"/>
          </w:rPr>
          <w:t>s</w:t>
        </w:r>
      </w:ins>
      <w:del w:id="1575" w:author="Britta Thielmann" w:date="2023-06-04T11:45:00Z">
        <w:r w:rsidRPr="00FE1965" w:rsidDel="00061C5D">
          <w:rPr>
            <w:i/>
            <w:iCs/>
            <w:lang w:val="en-US"/>
          </w:rPr>
          <w:delText>S</w:delText>
        </w:r>
      </w:del>
      <w:r w:rsidRPr="00FE1965">
        <w:rPr>
          <w:i/>
          <w:iCs/>
          <w:lang w:val="en-US"/>
        </w:rPr>
        <w:t xml:space="preserve">cale </w:t>
      </w:r>
      <w:ins w:id="1576" w:author="Britta Thielmann" w:date="2023-06-04T11:45:00Z">
        <w:r w:rsidR="00061C5D">
          <w:rPr>
            <w:i/>
            <w:iCs/>
            <w:lang w:val="en-US"/>
          </w:rPr>
          <w:t>a</w:t>
        </w:r>
      </w:ins>
      <w:del w:id="1577" w:author="Britta Thielmann" w:date="2023-06-04T11:45:00Z">
        <w:r w:rsidRPr="00FE1965" w:rsidDel="00061C5D">
          <w:rPr>
            <w:i/>
            <w:iCs/>
            <w:lang w:val="en-US"/>
          </w:rPr>
          <w:delText>A</w:delText>
        </w:r>
      </w:del>
      <w:r w:rsidRPr="00FE1965">
        <w:rPr>
          <w:i/>
          <w:iCs/>
          <w:lang w:val="en-US"/>
        </w:rPr>
        <w:t xml:space="preserve">gile </w:t>
      </w:r>
      <w:ins w:id="1578" w:author="Britta Thielmann" w:date="2023-06-04T11:45:00Z">
        <w:r w:rsidR="00061C5D">
          <w:rPr>
            <w:i/>
            <w:iCs/>
            <w:lang w:val="en-US"/>
          </w:rPr>
          <w:t>d</w:t>
        </w:r>
      </w:ins>
      <w:del w:id="1579" w:author="Britta Thielmann" w:date="2023-06-04T11:45:00Z">
        <w:r w:rsidRPr="00FE1965" w:rsidDel="00061C5D">
          <w:rPr>
            <w:i/>
            <w:iCs/>
            <w:lang w:val="en-US"/>
          </w:rPr>
          <w:delText>D</w:delText>
        </w:r>
      </w:del>
      <w:r w:rsidRPr="00FE1965">
        <w:rPr>
          <w:i/>
          <w:iCs/>
          <w:lang w:val="en-US"/>
        </w:rPr>
        <w:t xml:space="preserve">evelopment with </w:t>
      </w:r>
      <w:ins w:id="1580" w:author="Britta Thielmann" w:date="2023-06-04T11:45:00Z">
        <w:r w:rsidR="00061C5D">
          <w:rPr>
            <w:i/>
            <w:iCs/>
            <w:lang w:val="en-US"/>
          </w:rPr>
          <w:t>d</w:t>
        </w:r>
      </w:ins>
      <w:del w:id="1581" w:author="Britta Thielmann" w:date="2023-06-04T11:45:00Z">
        <w:r w:rsidRPr="00FE1965" w:rsidDel="00061C5D">
          <w:rPr>
            <w:i/>
            <w:iCs/>
            <w:lang w:val="en-US"/>
          </w:rPr>
          <w:delText>D</w:delText>
        </w:r>
      </w:del>
      <w:r w:rsidRPr="00FE1965">
        <w:rPr>
          <w:i/>
          <w:iCs/>
          <w:lang w:val="en-US"/>
        </w:rPr>
        <w:t>omain-</w:t>
      </w:r>
      <w:ins w:id="1582" w:author="Britta Thielmann" w:date="2023-06-04T11:45:00Z">
        <w:r w:rsidR="00061C5D">
          <w:rPr>
            <w:i/>
            <w:iCs/>
            <w:lang w:val="en-US"/>
          </w:rPr>
          <w:t>d</w:t>
        </w:r>
      </w:ins>
      <w:del w:id="1583" w:author="Britta Thielmann" w:date="2023-06-04T11:45:00Z">
        <w:r w:rsidRPr="00FE1965" w:rsidDel="00061C5D">
          <w:rPr>
            <w:i/>
            <w:iCs/>
            <w:lang w:val="en-US"/>
          </w:rPr>
          <w:delText>D</w:delText>
        </w:r>
      </w:del>
      <w:r w:rsidRPr="00FE1965">
        <w:rPr>
          <w:i/>
          <w:iCs/>
          <w:lang w:val="en-US"/>
        </w:rPr>
        <w:t xml:space="preserve">riven </w:t>
      </w:r>
      <w:ins w:id="1584" w:author="Britta Thielmann" w:date="2023-06-04T11:45:00Z">
        <w:r w:rsidR="00061C5D">
          <w:rPr>
            <w:i/>
            <w:iCs/>
            <w:lang w:val="en-US"/>
          </w:rPr>
          <w:t>d</w:t>
        </w:r>
      </w:ins>
      <w:del w:id="1585" w:author="Britta Thielmann" w:date="2023-06-04T11:45:00Z">
        <w:r w:rsidRPr="00FE1965" w:rsidDel="00061C5D">
          <w:rPr>
            <w:i/>
            <w:iCs/>
            <w:lang w:val="en-US"/>
          </w:rPr>
          <w:delText>D</w:delText>
        </w:r>
      </w:del>
      <w:r w:rsidRPr="00FE1965">
        <w:rPr>
          <w:i/>
          <w:iCs/>
          <w:lang w:val="en-US"/>
        </w:rPr>
        <w:t>esign</w:t>
      </w:r>
      <w:r w:rsidRPr="00FE1965">
        <w:rPr>
          <w:lang w:val="en-US"/>
        </w:rPr>
        <w:t xml:space="preserve">. </w:t>
      </w:r>
      <w:del w:id="1586" w:author="Britta Thielmann" w:date="2023-06-04T11:46:00Z">
        <w:r w:rsidRPr="00FE1965" w:rsidDel="00061C5D">
          <w:rPr>
            <w:i/>
            <w:iCs/>
            <w:lang w:val="en-US"/>
          </w:rPr>
          <w:delText>Lecture Notes in Business Information Processing</w:delText>
        </w:r>
        <w:r w:rsidRPr="00FE1965" w:rsidDel="00061C5D">
          <w:rPr>
            <w:lang w:val="en-US"/>
          </w:rPr>
          <w:delText xml:space="preserve">, </w:delText>
        </w:r>
      </w:del>
      <w:ins w:id="1587" w:author="Britta Thielmann" w:date="2023-06-04T11:46:00Z">
        <w:r w:rsidR="00061C5D">
          <w:rPr>
            <w:lang w:val="en-US"/>
          </w:rPr>
          <w:t xml:space="preserve">In J. Garbajosa, X. Wang, &amp; A. Aguiar (Eds.), </w:t>
        </w:r>
        <w:r w:rsidR="00061C5D" w:rsidRPr="00061C5D">
          <w:rPr>
            <w:i/>
            <w:iCs/>
            <w:lang w:val="en-US"/>
          </w:rPr>
          <w:t xml:space="preserve">Agile </w:t>
        </w:r>
        <w:r w:rsidR="00061C5D">
          <w:rPr>
            <w:i/>
            <w:iCs/>
            <w:lang w:val="en-US"/>
          </w:rPr>
          <w:t>p</w:t>
        </w:r>
        <w:r w:rsidR="00061C5D" w:rsidRPr="00061C5D">
          <w:rPr>
            <w:i/>
            <w:iCs/>
            <w:lang w:val="en-US"/>
          </w:rPr>
          <w:t xml:space="preserve">rocesses in </w:t>
        </w:r>
        <w:r w:rsidR="00061C5D">
          <w:rPr>
            <w:i/>
            <w:iCs/>
            <w:lang w:val="en-US"/>
          </w:rPr>
          <w:t>s</w:t>
        </w:r>
        <w:r w:rsidR="00061C5D" w:rsidRPr="00061C5D">
          <w:rPr>
            <w:i/>
            <w:iCs/>
            <w:lang w:val="en-US"/>
          </w:rPr>
          <w:t xml:space="preserve">oftware </w:t>
        </w:r>
        <w:r w:rsidR="00061C5D">
          <w:rPr>
            <w:i/>
            <w:iCs/>
            <w:lang w:val="en-US"/>
          </w:rPr>
          <w:t>e</w:t>
        </w:r>
        <w:r w:rsidR="00061C5D" w:rsidRPr="00061C5D">
          <w:rPr>
            <w:i/>
            <w:iCs/>
            <w:lang w:val="en-US"/>
          </w:rPr>
          <w:t xml:space="preserve">ngineering and </w:t>
        </w:r>
        <w:r w:rsidR="00061C5D">
          <w:rPr>
            <w:i/>
            <w:iCs/>
            <w:lang w:val="en-US"/>
          </w:rPr>
          <w:t>e</w:t>
        </w:r>
        <w:r w:rsidR="00061C5D" w:rsidRPr="00061C5D">
          <w:rPr>
            <w:i/>
            <w:iCs/>
            <w:lang w:val="en-US"/>
          </w:rPr>
          <w:t xml:space="preserve">xtreme </w:t>
        </w:r>
        <w:r w:rsidR="00061C5D">
          <w:rPr>
            <w:i/>
            <w:iCs/>
            <w:lang w:val="en-US"/>
          </w:rPr>
          <w:t>p</w:t>
        </w:r>
        <w:r w:rsidR="00061C5D" w:rsidRPr="00061C5D">
          <w:rPr>
            <w:i/>
            <w:iCs/>
            <w:lang w:val="en-US"/>
          </w:rPr>
          <w:t xml:space="preserve">rogramming 19th </w:t>
        </w:r>
        <w:r w:rsidR="00061C5D">
          <w:rPr>
            <w:i/>
            <w:iCs/>
            <w:lang w:val="en-US"/>
          </w:rPr>
          <w:t>in</w:t>
        </w:r>
        <w:r w:rsidR="00061C5D" w:rsidRPr="00061C5D">
          <w:rPr>
            <w:i/>
            <w:iCs/>
            <w:lang w:val="en-US"/>
          </w:rPr>
          <w:t xml:space="preserve">ternational </w:t>
        </w:r>
        <w:r w:rsidR="00061C5D">
          <w:rPr>
            <w:i/>
            <w:iCs/>
            <w:lang w:val="en-US"/>
          </w:rPr>
          <w:t>c</w:t>
        </w:r>
        <w:r w:rsidR="00061C5D" w:rsidRPr="00061C5D">
          <w:rPr>
            <w:i/>
            <w:iCs/>
            <w:lang w:val="en-US"/>
          </w:rPr>
          <w:t>onference, XP 2018, Porto, Portugal, May 21–25, 2018, Proceedings</w:t>
        </w:r>
        <w:r w:rsidR="00061C5D" w:rsidRPr="00061C5D">
          <w:rPr>
            <w:lang w:val="en-US"/>
          </w:rPr>
          <w:t xml:space="preserve"> </w:t>
        </w:r>
      </w:ins>
      <w:ins w:id="1596" w:author="Britta Thielmann" w:date="2023-06-04T11:45:00Z">
        <w:r w:rsidR="00061C5D">
          <w:rPr>
            <w:lang w:val="en-US"/>
          </w:rPr>
          <w:t xml:space="preserve">(pp. </w:t>
        </w:r>
      </w:ins>
      <w:r w:rsidRPr="00FE1965">
        <w:rPr>
          <w:lang w:val="en-US"/>
        </w:rPr>
        <w:t>232–247</w:t>
      </w:r>
      <w:ins w:id="1597" w:author="Britta Thielmann" w:date="2023-06-04T11:45:00Z">
        <w:r w:rsidR="00061C5D">
          <w:rPr>
            <w:lang w:val="en-US"/>
          </w:rPr>
          <w:t>)</w:t>
        </w:r>
      </w:ins>
      <w:r w:rsidRPr="00FE1965">
        <w:rPr>
          <w:lang w:val="en-US"/>
        </w:rPr>
        <w:t xml:space="preserve">. </w:t>
      </w:r>
      <w:ins w:id="1598" w:author="Britta Thielmann" w:date="2023-06-04T11:47:00Z">
        <w:r w:rsidR="00061C5D">
          <w:rPr>
            <w:lang w:val="en-US"/>
          </w:rPr>
          <w:t xml:space="preserve">Springer. </w:t>
        </w:r>
      </w:ins>
      <w:r w:rsidRPr="00FE1965">
        <w:rPr>
          <w:lang w:val="en-US"/>
        </w:rPr>
        <w:t>https://doi.org/10.1007/978-3-319-91602-6_16</w:t>
      </w:r>
    </w:p>
    <w:p w14:paraId="6058704E" w14:textId="2181F7A6" w:rsidR="004F3015" w:rsidRPr="00FE1965" w:rsidRDefault="004F3015" w:rsidP="004F3015">
      <w:pPr>
        <w:pStyle w:val="Bibliography"/>
        <w:numPr>
          <w:ilvl w:val="0"/>
          <w:numId w:val="3"/>
        </w:numPr>
        <w:spacing w:line="240" w:lineRule="auto"/>
        <w:jc w:val="both"/>
        <w:rPr>
          <w:lang w:val="en-US"/>
        </w:rPr>
      </w:pPr>
      <w:r w:rsidRPr="00FE1965">
        <w:rPr>
          <w:lang w:val="en-US"/>
        </w:rPr>
        <w:t xml:space="preserve">Vernon, V. (2013). </w:t>
      </w:r>
      <w:r w:rsidRPr="00FE1965">
        <w:rPr>
          <w:i/>
          <w:iCs/>
          <w:lang w:val="en-US"/>
        </w:rPr>
        <w:t xml:space="preserve">Implementing </w:t>
      </w:r>
      <w:ins w:id="1599" w:author="Britta Thielmann" w:date="2023-06-04T11:47:00Z">
        <w:r w:rsidR="00061C5D">
          <w:rPr>
            <w:i/>
            <w:iCs/>
            <w:lang w:val="en-US"/>
          </w:rPr>
          <w:t>d</w:t>
        </w:r>
      </w:ins>
      <w:del w:id="1600" w:author="Britta Thielmann" w:date="2023-06-04T11:47:00Z">
        <w:r w:rsidRPr="00FE1965" w:rsidDel="00061C5D">
          <w:rPr>
            <w:i/>
            <w:iCs/>
            <w:lang w:val="en-US"/>
          </w:rPr>
          <w:delText>D</w:delText>
        </w:r>
      </w:del>
      <w:r w:rsidRPr="00FE1965">
        <w:rPr>
          <w:i/>
          <w:iCs/>
          <w:lang w:val="en-US"/>
        </w:rPr>
        <w:t>omain-</w:t>
      </w:r>
      <w:ins w:id="1601" w:author="Britta Thielmann" w:date="2023-06-04T11:47:00Z">
        <w:r w:rsidR="00061C5D">
          <w:rPr>
            <w:i/>
            <w:iCs/>
            <w:lang w:val="en-US"/>
          </w:rPr>
          <w:t>d</w:t>
        </w:r>
      </w:ins>
      <w:del w:id="1602" w:author="Britta Thielmann" w:date="2023-06-04T11:47:00Z">
        <w:r w:rsidRPr="00FE1965" w:rsidDel="00061C5D">
          <w:rPr>
            <w:i/>
            <w:iCs/>
            <w:lang w:val="en-US"/>
          </w:rPr>
          <w:delText>D</w:delText>
        </w:r>
      </w:del>
      <w:r w:rsidRPr="00FE1965">
        <w:rPr>
          <w:i/>
          <w:iCs/>
          <w:lang w:val="en-US"/>
        </w:rPr>
        <w:t xml:space="preserve">riven </w:t>
      </w:r>
      <w:ins w:id="1603" w:author="Britta Thielmann" w:date="2023-06-04T11:47:00Z">
        <w:r w:rsidR="00061C5D">
          <w:rPr>
            <w:i/>
            <w:iCs/>
            <w:lang w:val="en-US"/>
          </w:rPr>
          <w:t>d</w:t>
        </w:r>
      </w:ins>
      <w:del w:id="1604" w:author="Britta Thielmann" w:date="2023-06-04T11:47:00Z">
        <w:r w:rsidRPr="00FE1965" w:rsidDel="00061C5D">
          <w:rPr>
            <w:i/>
            <w:iCs/>
            <w:lang w:val="en-US"/>
          </w:rPr>
          <w:delText>D</w:delText>
        </w:r>
      </w:del>
      <w:r w:rsidRPr="00FE1965">
        <w:rPr>
          <w:i/>
          <w:iCs/>
          <w:lang w:val="en-US"/>
        </w:rPr>
        <w:t>esign</w:t>
      </w:r>
      <w:r w:rsidRPr="00FE1965">
        <w:rPr>
          <w:lang w:val="en-US"/>
        </w:rPr>
        <w:t>. Addison-Wesley.</w:t>
      </w:r>
    </w:p>
    <w:p w14:paraId="3BD95587" w14:textId="58494280" w:rsidR="004F3015" w:rsidRPr="00FE1965" w:rsidRDefault="004F3015" w:rsidP="004F3015">
      <w:pPr>
        <w:pStyle w:val="Bibliography"/>
        <w:numPr>
          <w:ilvl w:val="0"/>
          <w:numId w:val="3"/>
        </w:numPr>
        <w:spacing w:line="240" w:lineRule="auto"/>
        <w:jc w:val="both"/>
        <w:rPr>
          <w:lang w:val="en-US"/>
        </w:rPr>
      </w:pPr>
      <w:r w:rsidRPr="00FE1965">
        <w:rPr>
          <w:lang w:val="en-US"/>
        </w:rPr>
        <w:t xml:space="preserve">Vernon, V. (2016). </w:t>
      </w:r>
      <w:r w:rsidRPr="00FE1965">
        <w:rPr>
          <w:i/>
          <w:iCs/>
          <w:lang w:val="en-US"/>
        </w:rPr>
        <w:t>Domain-</w:t>
      </w:r>
      <w:ins w:id="1605" w:author="Britta Thielmann" w:date="2023-06-04T11:47:00Z">
        <w:r w:rsidR="00061C5D">
          <w:rPr>
            <w:i/>
            <w:iCs/>
            <w:lang w:val="en-US"/>
          </w:rPr>
          <w:t>d</w:t>
        </w:r>
      </w:ins>
      <w:del w:id="1606" w:author="Britta Thielmann" w:date="2023-06-04T11:47:00Z">
        <w:r w:rsidRPr="00FE1965" w:rsidDel="00061C5D">
          <w:rPr>
            <w:i/>
            <w:iCs/>
            <w:lang w:val="en-US"/>
          </w:rPr>
          <w:delText>D</w:delText>
        </w:r>
      </w:del>
      <w:r w:rsidRPr="00FE1965">
        <w:rPr>
          <w:i/>
          <w:iCs/>
          <w:lang w:val="en-US"/>
        </w:rPr>
        <w:t xml:space="preserve">riven </w:t>
      </w:r>
      <w:ins w:id="1607" w:author="Britta Thielmann" w:date="2023-06-04T11:47:00Z">
        <w:r w:rsidR="00061C5D">
          <w:rPr>
            <w:i/>
            <w:iCs/>
            <w:lang w:val="en-US"/>
          </w:rPr>
          <w:t>d</w:t>
        </w:r>
      </w:ins>
      <w:del w:id="1608" w:author="Britta Thielmann" w:date="2023-06-04T11:47:00Z">
        <w:r w:rsidRPr="00FE1965" w:rsidDel="00061C5D">
          <w:rPr>
            <w:i/>
            <w:iCs/>
            <w:lang w:val="en-US"/>
          </w:rPr>
          <w:delText>D</w:delText>
        </w:r>
      </w:del>
      <w:r w:rsidRPr="00FE1965">
        <w:rPr>
          <w:i/>
          <w:iCs/>
          <w:lang w:val="en-US"/>
        </w:rPr>
        <w:t xml:space="preserve">esign </w:t>
      </w:r>
      <w:ins w:id="1609" w:author="Britta Thielmann" w:date="2023-06-04T11:47:00Z">
        <w:r w:rsidR="00061C5D">
          <w:rPr>
            <w:i/>
            <w:iCs/>
            <w:lang w:val="en-US"/>
          </w:rPr>
          <w:t>d</w:t>
        </w:r>
      </w:ins>
      <w:del w:id="1610" w:author="Britta Thielmann" w:date="2023-06-04T11:47:00Z">
        <w:r w:rsidRPr="00FE1965" w:rsidDel="00061C5D">
          <w:rPr>
            <w:i/>
            <w:iCs/>
            <w:lang w:val="en-US"/>
          </w:rPr>
          <w:delText>D</w:delText>
        </w:r>
      </w:del>
      <w:r w:rsidRPr="00FE1965">
        <w:rPr>
          <w:i/>
          <w:iCs/>
          <w:lang w:val="en-US"/>
        </w:rPr>
        <w:t>istilled</w:t>
      </w:r>
      <w:r w:rsidRPr="00FE1965">
        <w:rPr>
          <w:lang w:val="en-US"/>
        </w:rPr>
        <w:t>. Addison-Wesley Professional.</w:t>
      </w:r>
    </w:p>
    <w:p w14:paraId="1BB2DE48" w14:textId="61B7F3E0" w:rsidR="004F3015" w:rsidRPr="00FE1965" w:rsidRDefault="004F3015" w:rsidP="004F3015">
      <w:pPr>
        <w:pStyle w:val="Bibliography"/>
        <w:numPr>
          <w:ilvl w:val="0"/>
          <w:numId w:val="3"/>
        </w:numPr>
        <w:spacing w:line="240" w:lineRule="auto"/>
        <w:jc w:val="both"/>
        <w:rPr>
          <w:lang w:val="en-US"/>
        </w:rPr>
      </w:pPr>
      <w:r w:rsidRPr="00FE1965">
        <w:rPr>
          <w:lang w:val="en-US"/>
        </w:rPr>
        <w:t>Vettor, R.</w:t>
      </w:r>
      <w:r w:rsidR="00DC549C" w:rsidRPr="00FE1965">
        <w:rPr>
          <w:lang w:val="en-US"/>
        </w:rPr>
        <w:t xml:space="preserve">, </w:t>
      </w:r>
      <w:ins w:id="1611" w:author="Britta Thielmann" w:date="2023-06-04T11:47:00Z">
        <w:r w:rsidR="00061C5D">
          <w:rPr>
            <w:lang w:val="en-US"/>
          </w:rPr>
          <w:t xml:space="preserve">&amp; </w:t>
        </w:r>
      </w:ins>
      <w:r w:rsidR="00DC549C" w:rsidRPr="00FE1965">
        <w:rPr>
          <w:lang w:val="en-US"/>
        </w:rPr>
        <w:t>Smith, S.</w:t>
      </w:r>
      <w:r w:rsidRPr="00FE1965">
        <w:rPr>
          <w:lang w:val="en-US"/>
        </w:rPr>
        <w:t xml:space="preserve"> (2023). </w:t>
      </w:r>
      <w:r w:rsidRPr="00FE1965">
        <w:rPr>
          <w:i/>
          <w:iCs/>
          <w:lang w:val="en-US"/>
        </w:rPr>
        <w:t xml:space="preserve">Architecting </w:t>
      </w:r>
      <w:ins w:id="1612" w:author="Britta Thielmann" w:date="2023-06-04T11:48:00Z">
        <w:r w:rsidR="00061C5D">
          <w:rPr>
            <w:i/>
            <w:iCs/>
            <w:lang w:val="en-US"/>
          </w:rPr>
          <w:t>c</w:t>
        </w:r>
      </w:ins>
      <w:del w:id="1613" w:author="Britta Thielmann" w:date="2023-06-04T11:48:00Z">
        <w:r w:rsidRPr="00FE1965" w:rsidDel="00061C5D">
          <w:rPr>
            <w:i/>
            <w:iCs/>
            <w:lang w:val="en-US"/>
          </w:rPr>
          <w:delText>C</w:delText>
        </w:r>
      </w:del>
      <w:r w:rsidRPr="00FE1965">
        <w:rPr>
          <w:i/>
          <w:iCs/>
          <w:lang w:val="en-US"/>
        </w:rPr>
        <w:t xml:space="preserve">loud </w:t>
      </w:r>
      <w:ins w:id="1614" w:author="Britta Thielmann" w:date="2023-06-04T11:48:00Z">
        <w:r w:rsidR="00061C5D">
          <w:rPr>
            <w:i/>
            <w:iCs/>
            <w:lang w:val="en-US"/>
          </w:rPr>
          <w:t>n</w:t>
        </w:r>
      </w:ins>
      <w:del w:id="1615" w:author="Britta Thielmann" w:date="2023-06-04T11:48:00Z">
        <w:r w:rsidRPr="00FE1965" w:rsidDel="00061C5D">
          <w:rPr>
            <w:i/>
            <w:iCs/>
            <w:lang w:val="en-US"/>
          </w:rPr>
          <w:delText>N</w:delText>
        </w:r>
      </w:del>
      <w:r w:rsidRPr="00FE1965">
        <w:rPr>
          <w:i/>
          <w:iCs/>
          <w:lang w:val="en-US"/>
        </w:rPr>
        <w:t xml:space="preserve">ative .NET </w:t>
      </w:r>
      <w:ins w:id="1616" w:author="Britta Thielmann" w:date="2023-06-04T11:48:00Z">
        <w:r w:rsidR="00061C5D">
          <w:rPr>
            <w:i/>
            <w:iCs/>
            <w:lang w:val="en-US"/>
          </w:rPr>
          <w:t>a</w:t>
        </w:r>
      </w:ins>
      <w:del w:id="1617" w:author="Britta Thielmann" w:date="2023-06-04T11:48:00Z">
        <w:r w:rsidRPr="00FE1965" w:rsidDel="00061C5D">
          <w:rPr>
            <w:i/>
            <w:iCs/>
            <w:lang w:val="en-US"/>
          </w:rPr>
          <w:delText>A</w:delText>
        </w:r>
      </w:del>
      <w:r w:rsidRPr="00FE1965">
        <w:rPr>
          <w:i/>
          <w:iCs/>
          <w:lang w:val="en-US"/>
        </w:rPr>
        <w:t>pplications for Azure</w:t>
      </w:r>
      <w:r w:rsidRPr="00FE1965">
        <w:rPr>
          <w:lang w:val="en-US"/>
        </w:rPr>
        <w:t>. Microsoft Learn. https://learn.microsoft.com/en-us/dotnet/architecture/cloud-native/</w:t>
      </w:r>
    </w:p>
    <w:p w14:paraId="38063983" w14:textId="58BFECFD" w:rsidR="004F3015" w:rsidRPr="00FE1965" w:rsidRDefault="004F3015" w:rsidP="004F3015">
      <w:pPr>
        <w:pStyle w:val="Bibliography"/>
        <w:numPr>
          <w:ilvl w:val="0"/>
          <w:numId w:val="3"/>
        </w:numPr>
        <w:spacing w:line="240" w:lineRule="auto"/>
        <w:jc w:val="both"/>
        <w:rPr>
          <w:lang w:val="en-US"/>
        </w:rPr>
      </w:pPr>
      <w:r w:rsidRPr="00FE1965">
        <w:rPr>
          <w:lang w:val="en-US"/>
        </w:rPr>
        <w:t xml:space="preserve">Villaça, L. A., Azevedo, L. G., &amp; Baião, F. A. (2018). </w:t>
      </w:r>
      <w:r w:rsidRPr="00FE1965">
        <w:rPr>
          <w:i/>
          <w:iCs/>
          <w:lang w:val="en-US"/>
        </w:rPr>
        <w:t xml:space="preserve">Query strategies on polyglot persistence in microservices. </w:t>
      </w:r>
      <w:del w:id="1618" w:author="Britta Thielmann" w:date="2023-06-04T11:49:00Z">
        <w:r w:rsidRPr="006633E7" w:rsidDel="006633E7">
          <w:rPr>
            <w:lang w:val="en-US"/>
          </w:rPr>
          <w:delText>In</w:delText>
        </w:r>
        <w:r w:rsidRPr="00FE1965" w:rsidDel="006633E7">
          <w:rPr>
            <w:i/>
            <w:iCs/>
            <w:lang w:val="en-US"/>
          </w:rPr>
          <w:delText xml:space="preserve"> </w:delText>
        </w:r>
      </w:del>
      <w:ins w:id="1620" w:author="Britta Thielmann" w:date="2023-06-04T11:49:00Z">
        <w:r w:rsidR="006633E7">
          <w:rPr>
            <w:lang w:val="en-US"/>
          </w:rPr>
          <w:t xml:space="preserve">In </w:t>
        </w:r>
        <w:r w:rsidR="006633E7" w:rsidRPr="000715EF">
          <w:rPr>
            <w:lang w:val="en-US"/>
          </w:rPr>
          <w:t>Association for Computing Machinery</w:t>
        </w:r>
        <w:r w:rsidR="006633E7">
          <w:rPr>
            <w:lang w:val="en-US"/>
          </w:rPr>
          <w:t xml:space="preserve"> (Ed.)</w:t>
        </w:r>
        <w:r w:rsidR="006633E7">
          <w:rPr>
            <w:lang w:val="en-US"/>
          </w:rPr>
          <w:t>,</w:t>
        </w:r>
        <w:r w:rsidR="006633E7" w:rsidRPr="00FE1965">
          <w:rPr>
            <w:i/>
            <w:iCs/>
            <w:lang w:val="en-US"/>
          </w:rPr>
          <w:t xml:space="preserve"> </w:t>
        </w:r>
        <w:r w:rsidR="006633E7" w:rsidRPr="006633E7">
          <w:rPr>
            <w:i/>
            <w:iCs/>
            <w:lang w:val="en-US"/>
          </w:rPr>
          <w:t xml:space="preserve">SAC '18: </w:t>
        </w:r>
        <w:r w:rsidR="006633E7">
          <w:rPr>
            <w:i/>
            <w:iCs/>
            <w:lang w:val="en-US"/>
          </w:rPr>
          <w:t>p</w:t>
        </w:r>
        <w:r w:rsidR="006633E7" w:rsidRPr="006633E7">
          <w:rPr>
            <w:i/>
            <w:iCs/>
            <w:lang w:val="en-US"/>
          </w:rPr>
          <w:t xml:space="preserve">roceedings of the 33rd </w:t>
        </w:r>
        <w:r w:rsidR="006633E7">
          <w:rPr>
            <w:i/>
            <w:iCs/>
            <w:lang w:val="en-US"/>
          </w:rPr>
          <w:t>a</w:t>
        </w:r>
        <w:r w:rsidR="006633E7" w:rsidRPr="006633E7">
          <w:rPr>
            <w:i/>
            <w:iCs/>
            <w:lang w:val="en-US"/>
          </w:rPr>
          <w:t xml:space="preserve">nnual ACM </w:t>
        </w:r>
        <w:r w:rsidR="006633E7">
          <w:rPr>
            <w:i/>
            <w:iCs/>
            <w:lang w:val="en-US"/>
          </w:rPr>
          <w:t>s</w:t>
        </w:r>
        <w:r w:rsidR="006633E7" w:rsidRPr="006633E7">
          <w:rPr>
            <w:i/>
            <w:iCs/>
            <w:lang w:val="en-US"/>
          </w:rPr>
          <w:t xml:space="preserve">ymposium on </w:t>
        </w:r>
        <w:r w:rsidR="006633E7">
          <w:rPr>
            <w:i/>
            <w:iCs/>
            <w:lang w:val="en-US"/>
          </w:rPr>
          <w:t>a</w:t>
        </w:r>
        <w:r w:rsidR="006633E7" w:rsidRPr="006633E7">
          <w:rPr>
            <w:i/>
            <w:iCs/>
            <w:lang w:val="en-US"/>
          </w:rPr>
          <w:t xml:space="preserve">pplied </w:t>
        </w:r>
        <w:r w:rsidR="006633E7">
          <w:rPr>
            <w:i/>
            <w:iCs/>
            <w:lang w:val="en-US"/>
          </w:rPr>
          <w:t>c</w:t>
        </w:r>
        <w:r w:rsidR="006633E7" w:rsidRPr="006633E7">
          <w:rPr>
            <w:i/>
            <w:iCs/>
            <w:lang w:val="en-US"/>
          </w:rPr>
          <w:t>omputing</w:t>
        </w:r>
        <w:r w:rsidR="006633E7">
          <w:rPr>
            <w:i/>
            <w:iCs/>
            <w:lang w:val="en-US"/>
          </w:rPr>
          <w:t xml:space="preserve"> </w:t>
        </w:r>
        <w:r w:rsidR="006633E7">
          <w:rPr>
            <w:lang w:val="en-US"/>
          </w:rPr>
          <w:t>(pp. 1725–1732)</w:t>
        </w:r>
      </w:ins>
      <w:del w:id="1621" w:author="Britta Thielmann" w:date="2023-06-04T11:49:00Z">
        <w:r w:rsidRPr="00FE1965" w:rsidDel="006633E7">
          <w:rPr>
            <w:i/>
            <w:iCs/>
            <w:lang w:val="en-US"/>
          </w:rPr>
          <w:delText>ACM Symposium on Applied Computing</w:delText>
        </w:r>
      </w:del>
      <w:r w:rsidRPr="00FE1965">
        <w:rPr>
          <w:lang w:val="en-US"/>
        </w:rPr>
        <w:t xml:space="preserve">. </w:t>
      </w:r>
      <w:ins w:id="1622" w:author="Britta Thielmann" w:date="2023-06-04T11:49:00Z">
        <w:r w:rsidR="006633E7" w:rsidRPr="000715EF">
          <w:rPr>
            <w:lang w:val="en-US"/>
          </w:rPr>
          <w:t>Association for Computing Machinery</w:t>
        </w:r>
        <w:r w:rsidR="006633E7">
          <w:rPr>
            <w:lang w:val="en-US"/>
          </w:rPr>
          <w:t xml:space="preserve">. </w:t>
        </w:r>
      </w:ins>
      <w:r w:rsidRPr="00FE1965">
        <w:rPr>
          <w:lang w:val="en-US"/>
        </w:rPr>
        <w:t>https://doi.org/10.1145/3167132.3167316</w:t>
      </w:r>
    </w:p>
    <w:p w14:paraId="6323E924" w14:textId="2C79425A" w:rsidR="004F3015" w:rsidRPr="00FE1965" w:rsidRDefault="004F3015" w:rsidP="004F3015">
      <w:pPr>
        <w:pStyle w:val="Bibliography"/>
        <w:numPr>
          <w:ilvl w:val="0"/>
          <w:numId w:val="3"/>
        </w:numPr>
        <w:spacing w:line="240" w:lineRule="auto"/>
        <w:jc w:val="both"/>
        <w:rPr>
          <w:lang w:val="en-US"/>
        </w:rPr>
      </w:pPr>
      <w:r w:rsidRPr="00FE1965">
        <w:rPr>
          <w:lang w:val="en-US"/>
        </w:rPr>
        <w:t xml:space="preserve">Wlaschin, S. (2018). </w:t>
      </w:r>
      <w:r w:rsidRPr="00FE1965">
        <w:rPr>
          <w:i/>
          <w:iCs/>
          <w:lang w:val="en-US"/>
        </w:rPr>
        <w:t xml:space="preserve">Domain </w:t>
      </w:r>
      <w:ins w:id="1623" w:author="Britta Thielmann" w:date="2023-06-04T11:50:00Z">
        <w:r w:rsidR="006633E7">
          <w:rPr>
            <w:i/>
            <w:iCs/>
            <w:lang w:val="en-US"/>
          </w:rPr>
          <w:t>m</w:t>
        </w:r>
      </w:ins>
      <w:del w:id="1624" w:author="Britta Thielmann" w:date="2023-06-04T11:50:00Z">
        <w:r w:rsidRPr="00FE1965" w:rsidDel="006633E7">
          <w:rPr>
            <w:i/>
            <w:iCs/>
            <w:lang w:val="en-US"/>
          </w:rPr>
          <w:delText>M</w:delText>
        </w:r>
      </w:del>
      <w:r w:rsidRPr="00FE1965">
        <w:rPr>
          <w:i/>
          <w:iCs/>
          <w:lang w:val="en-US"/>
        </w:rPr>
        <w:t xml:space="preserve">odeling </w:t>
      </w:r>
      <w:ins w:id="1625" w:author="Britta Thielmann" w:date="2023-06-04T11:50:00Z">
        <w:r w:rsidR="006633E7">
          <w:rPr>
            <w:i/>
            <w:iCs/>
            <w:lang w:val="en-US"/>
          </w:rPr>
          <w:t>m</w:t>
        </w:r>
      </w:ins>
      <w:del w:id="1626" w:author="Britta Thielmann" w:date="2023-06-04T11:50:00Z">
        <w:r w:rsidRPr="00FE1965" w:rsidDel="006633E7">
          <w:rPr>
            <w:i/>
            <w:iCs/>
            <w:lang w:val="en-US"/>
          </w:rPr>
          <w:delText>M</w:delText>
        </w:r>
      </w:del>
      <w:r w:rsidRPr="00FE1965">
        <w:rPr>
          <w:i/>
          <w:iCs/>
          <w:lang w:val="en-US"/>
        </w:rPr>
        <w:t xml:space="preserve">ade </w:t>
      </w:r>
      <w:ins w:id="1627" w:author="Britta Thielmann" w:date="2023-06-04T11:50:00Z">
        <w:r w:rsidR="006633E7">
          <w:rPr>
            <w:i/>
            <w:iCs/>
            <w:lang w:val="en-US"/>
          </w:rPr>
          <w:t>f</w:t>
        </w:r>
      </w:ins>
      <w:del w:id="1628" w:author="Britta Thielmann" w:date="2023-06-04T11:50:00Z">
        <w:r w:rsidRPr="00FE1965" w:rsidDel="006633E7">
          <w:rPr>
            <w:i/>
            <w:iCs/>
            <w:lang w:val="en-US"/>
          </w:rPr>
          <w:delText>F</w:delText>
        </w:r>
      </w:del>
      <w:r w:rsidRPr="00FE1965">
        <w:rPr>
          <w:i/>
          <w:iCs/>
          <w:lang w:val="en-US"/>
        </w:rPr>
        <w:t>unctional: Tackle</w:t>
      </w:r>
      <w:ins w:id="1629" w:author="Britta Thielmann" w:date="2023-06-04T11:50:00Z">
        <w:r w:rsidR="006633E7">
          <w:rPr>
            <w:i/>
            <w:iCs/>
            <w:lang w:val="en-US"/>
          </w:rPr>
          <w:t xml:space="preserve"> </w:t>
        </w:r>
      </w:ins>
      <w:del w:id="1630" w:author="Britta Thielmann" w:date="2023-06-04T11:50:00Z">
        <w:r w:rsidRPr="00FE1965" w:rsidDel="006633E7">
          <w:rPr>
            <w:i/>
            <w:iCs/>
            <w:lang w:val="en-US"/>
          </w:rPr>
          <w:delText xml:space="preserve"> </w:delText>
        </w:r>
      </w:del>
      <w:ins w:id="1631" w:author="Britta Thielmann" w:date="2023-06-04T11:50:00Z">
        <w:r w:rsidR="006633E7">
          <w:rPr>
            <w:i/>
            <w:iCs/>
            <w:lang w:val="en-US"/>
          </w:rPr>
          <w:t>s</w:t>
        </w:r>
      </w:ins>
      <w:del w:id="1632" w:author="Britta Thielmann" w:date="2023-06-04T11:50:00Z">
        <w:r w:rsidRPr="00FE1965" w:rsidDel="006633E7">
          <w:rPr>
            <w:i/>
            <w:iCs/>
            <w:lang w:val="en-US"/>
          </w:rPr>
          <w:delText>S</w:delText>
        </w:r>
      </w:del>
      <w:r w:rsidRPr="00FE1965">
        <w:rPr>
          <w:i/>
          <w:iCs/>
          <w:lang w:val="en-US"/>
        </w:rPr>
        <w:t xml:space="preserve">oftware </w:t>
      </w:r>
      <w:ins w:id="1633" w:author="Britta Thielmann" w:date="2023-06-04T11:50:00Z">
        <w:r w:rsidR="006633E7">
          <w:rPr>
            <w:i/>
            <w:iCs/>
            <w:lang w:val="en-US"/>
          </w:rPr>
          <w:t>c</w:t>
        </w:r>
      </w:ins>
      <w:del w:id="1634" w:author="Britta Thielmann" w:date="2023-06-04T11:50:00Z">
        <w:r w:rsidRPr="00FE1965" w:rsidDel="006633E7">
          <w:rPr>
            <w:i/>
            <w:iCs/>
            <w:lang w:val="en-US"/>
          </w:rPr>
          <w:delText>C</w:delText>
        </w:r>
      </w:del>
      <w:r w:rsidRPr="00FE1965">
        <w:rPr>
          <w:i/>
          <w:iCs/>
          <w:lang w:val="en-US"/>
        </w:rPr>
        <w:t xml:space="preserve">omplexity with </w:t>
      </w:r>
      <w:ins w:id="1635" w:author="Britta Thielmann" w:date="2023-06-04T11:50:00Z">
        <w:r w:rsidR="006633E7">
          <w:rPr>
            <w:i/>
            <w:iCs/>
            <w:lang w:val="en-US"/>
          </w:rPr>
          <w:t>d</w:t>
        </w:r>
      </w:ins>
      <w:del w:id="1636" w:author="Britta Thielmann" w:date="2023-06-04T11:50:00Z">
        <w:r w:rsidRPr="00FE1965" w:rsidDel="006633E7">
          <w:rPr>
            <w:i/>
            <w:iCs/>
            <w:lang w:val="en-US"/>
          </w:rPr>
          <w:delText>D</w:delText>
        </w:r>
      </w:del>
      <w:r w:rsidRPr="00FE1965">
        <w:rPr>
          <w:i/>
          <w:iCs/>
          <w:lang w:val="en-US"/>
        </w:rPr>
        <w:t>omain-</w:t>
      </w:r>
      <w:ins w:id="1637" w:author="Britta Thielmann" w:date="2023-06-04T11:50:00Z">
        <w:r w:rsidR="006633E7">
          <w:rPr>
            <w:i/>
            <w:iCs/>
            <w:lang w:val="en-US"/>
          </w:rPr>
          <w:t>d</w:t>
        </w:r>
      </w:ins>
      <w:del w:id="1638" w:author="Britta Thielmann" w:date="2023-06-04T11:50:00Z">
        <w:r w:rsidRPr="00FE1965" w:rsidDel="006633E7">
          <w:rPr>
            <w:i/>
            <w:iCs/>
            <w:lang w:val="en-US"/>
          </w:rPr>
          <w:delText>D</w:delText>
        </w:r>
      </w:del>
      <w:r w:rsidRPr="00FE1965">
        <w:rPr>
          <w:i/>
          <w:iCs/>
          <w:lang w:val="en-US"/>
        </w:rPr>
        <w:t xml:space="preserve">riven </w:t>
      </w:r>
      <w:ins w:id="1639" w:author="Britta Thielmann" w:date="2023-06-04T11:50:00Z">
        <w:r w:rsidR="006633E7">
          <w:rPr>
            <w:i/>
            <w:iCs/>
            <w:lang w:val="en-US"/>
          </w:rPr>
          <w:t>d</w:t>
        </w:r>
      </w:ins>
      <w:del w:id="1640" w:author="Britta Thielmann" w:date="2023-06-04T11:50:00Z">
        <w:r w:rsidRPr="00FE1965" w:rsidDel="006633E7">
          <w:rPr>
            <w:i/>
            <w:iCs/>
            <w:lang w:val="en-US"/>
          </w:rPr>
          <w:delText>D</w:delText>
        </w:r>
      </w:del>
      <w:r w:rsidRPr="00FE1965">
        <w:rPr>
          <w:i/>
          <w:iCs/>
          <w:lang w:val="en-US"/>
        </w:rPr>
        <w:t>esign and F#</w:t>
      </w:r>
      <w:r w:rsidRPr="00FE1965">
        <w:rPr>
          <w:lang w:val="en-US"/>
        </w:rPr>
        <w:t>. Pragmatic Bookshelf.</w:t>
      </w:r>
    </w:p>
    <w:p w14:paraId="5B007B4B" w14:textId="794A7454" w:rsidR="0016118D" w:rsidRPr="007A0F01" w:rsidRDefault="0016118D" w:rsidP="0016118D">
      <w:pPr>
        <w:pStyle w:val="Bibliography"/>
        <w:numPr>
          <w:ilvl w:val="0"/>
          <w:numId w:val="3"/>
        </w:numPr>
        <w:spacing w:line="240" w:lineRule="auto"/>
        <w:jc w:val="both"/>
        <w:rPr>
          <w:color w:val="FF0000"/>
          <w:lang w:val="en-US"/>
        </w:rPr>
      </w:pPr>
      <w:r w:rsidRPr="007A0F01">
        <w:rPr>
          <w:color w:val="FF0000"/>
          <w:lang w:val="en-US"/>
        </w:rPr>
        <w:t xml:space="preserve">Young, G. (2011). </w:t>
      </w:r>
      <w:r w:rsidRPr="007A0F01">
        <w:rPr>
          <w:i/>
          <w:iCs/>
          <w:color w:val="FF0000"/>
          <w:lang w:val="en-US"/>
        </w:rPr>
        <w:t xml:space="preserve">Event </w:t>
      </w:r>
      <w:ins w:id="1644" w:author="Britta Thielmann" w:date="2023-06-04T11:50:00Z">
        <w:r w:rsidR="006633E7" w:rsidRPr="007A0F01">
          <w:rPr>
            <w:i/>
            <w:iCs/>
            <w:color w:val="FF0000"/>
            <w:lang w:val="en-US"/>
          </w:rPr>
          <w:t>c</w:t>
        </w:r>
      </w:ins>
      <w:del w:id="1646" w:author="Britta Thielmann" w:date="2023-06-04T11:50:00Z">
        <w:r w:rsidRPr="007A0F01" w:rsidDel="006633E7">
          <w:rPr>
            <w:i/>
            <w:iCs/>
            <w:color w:val="FF0000"/>
            <w:lang w:val="en-US"/>
          </w:rPr>
          <w:delText>C</w:delText>
        </w:r>
      </w:del>
      <w:r w:rsidRPr="007A0F01">
        <w:rPr>
          <w:i/>
          <w:iCs/>
          <w:color w:val="FF0000"/>
          <w:lang w:val="en-US"/>
        </w:rPr>
        <w:t xml:space="preserve">entric: Finding </w:t>
      </w:r>
      <w:ins w:id="1649" w:author="Britta Thielmann" w:date="2023-06-04T11:50:00Z">
        <w:r w:rsidR="006633E7" w:rsidRPr="007A0F01">
          <w:rPr>
            <w:i/>
            <w:iCs/>
            <w:color w:val="FF0000"/>
            <w:lang w:val="en-US"/>
          </w:rPr>
          <w:t>s</w:t>
        </w:r>
      </w:ins>
      <w:del w:id="1651" w:author="Britta Thielmann" w:date="2023-06-04T11:50:00Z">
        <w:r w:rsidRPr="007A0F01" w:rsidDel="006633E7">
          <w:rPr>
            <w:i/>
            <w:iCs/>
            <w:color w:val="FF0000"/>
            <w:lang w:val="en-US"/>
          </w:rPr>
          <w:delText>S</w:delText>
        </w:r>
      </w:del>
      <w:r w:rsidRPr="007A0F01">
        <w:rPr>
          <w:i/>
          <w:iCs/>
          <w:color w:val="FF0000"/>
          <w:lang w:val="en-US"/>
        </w:rPr>
        <w:t xml:space="preserve">implicity in </w:t>
      </w:r>
      <w:ins w:id="1654" w:author="Britta Thielmann" w:date="2023-06-04T11:50:00Z">
        <w:r w:rsidR="006633E7" w:rsidRPr="007A0F01">
          <w:rPr>
            <w:i/>
            <w:iCs/>
            <w:color w:val="FF0000"/>
            <w:lang w:val="en-US"/>
          </w:rPr>
          <w:t>c</w:t>
        </w:r>
      </w:ins>
      <w:del w:id="1656" w:author="Britta Thielmann" w:date="2023-06-04T11:50:00Z">
        <w:r w:rsidRPr="007A0F01" w:rsidDel="006633E7">
          <w:rPr>
            <w:i/>
            <w:iCs/>
            <w:color w:val="FF0000"/>
            <w:lang w:val="en-US"/>
          </w:rPr>
          <w:delText>C</w:delText>
        </w:r>
      </w:del>
      <w:r w:rsidRPr="007A0F01">
        <w:rPr>
          <w:i/>
          <w:iCs/>
          <w:color w:val="FF0000"/>
          <w:lang w:val="en-US"/>
        </w:rPr>
        <w:t xml:space="preserve">omplex </w:t>
      </w:r>
      <w:ins w:id="1659" w:author="Britta Thielmann" w:date="2023-06-04T11:50:00Z">
        <w:r w:rsidR="006633E7" w:rsidRPr="007A0F01">
          <w:rPr>
            <w:i/>
            <w:iCs/>
            <w:color w:val="FF0000"/>
            <w:lang w:val="en-US"/>
          </w:rPr>
          <w:t>s</w:t>
        </w:r>
      </w:ins>
      <w:del w:id="1661" w:author="Britta Thielmann" w:date="2023-06-04T11:50:00Z">
        <w:r w:rsidRPr="007A0F01" w:rsidDel="006633E7">
          <w:rPr>
            <w:i/>
            <w:iCs/>
            <w:color w:val="FF0000"/>
            <w:lang w:val="en-US"/>
          </w:rPr>
          <w:delText>S</w:delText>
        </w:r>
      </w:del>
      <w:r w:rsidRPr="007A0F01">
        <w:rPr>
          <w:i/>
          <w:iCs/>
          <w:color w:val="FF0000"/>
          <w:lang w:val="en-US"/>
        </w:rPr>
        <w:t>ystems</w:t>
      </w:r>
      <w:r w:rsidRPr="007A0F01">
        <w:rPr>
          <w:color w:val="FF0000"/>
          <w:lang w:val="en-US"/>
        </w:rPr>
        <w:t>. Addison-Wesley Professional.</w:t>
      </w:r>
    </w:p>
    <w:p w14:paraId="04ADB9A4" w14:textId="123ADF47" w:rsidR="004F3015" w:rsidRPr="007A0F01" w:rsidRDefault="004F3015" w:rsidP="004F3015">
      <w:pPr>
        <w:pStyle w:val="Bibliography"/>
        <w:numPr>
          <w:ilvl w:val="0"/>
          <w:numId w:val="3"/>
        </w:numPr>
        <w:spacing w:line="240" w:lineRule="auto"/>
        <w:jc w:val="both"/>
        <w:rPr>
          <w:color w:val="FF0000"/>
          <w:lang w:val="en-US"/>
        </w:rPr>
      </w:pPr>
      <w:r w:rsidRPr="007A0F01">
        <w:rPr>
          <w:color w:val="FF0000"/>
          <w:lang w:val="en-US"/>
        </w:rPr>
        <w:t xml:space="preserve">Zimarev, A. (2019). </w:t>
      </w:r>
      <w:r w:rsidRPr="007A0F01">
        <w:rPr>
          <w:i/>
          <w:iCs/>
          <w:color w:val="FF0000"/>
          <w:lang w:val="en-US"/>
        </w:rPr>
        <w:t>Hands-</w:t>
      </w:r>
      <w:ins w:id="1668" w:author="Britta Thielmann" w:date="2023-06-04T11:50:00Z">
        <w:r w:rsidR="00CD4108" w:rsidRPr="007A0F01">
          <w:rPr>
            <w:i/>
            <w:iCs/>
            <w:color w:val="FF0000"/>
            <w:lang w:val="en-US"/>
          </w:rPr>
          <w:t>o</w:t>
        </w:r>
      </w:ins>
      <w:del w:id="1670" w:author="Britta Thielmann" w:date="2023-06-04T11:50:00Z">
        <w:r w:rsidRPr="007A0F01" w:rsidDel="00CD4108">
          <w:rPr>
            <w:i/>
            <w:iCs/>
            <w:color w:val="FF0000"/>
            <w:lang w:val="en-US"/>
          </w:rPr>
          <w:delText>O</w:delText>
        </w:r>
      </w:del>
      <w:r w:rsidRPr="007A0F01">
        <w:rPr>
          <w:i/>
          <w:iCs/>
          <w:color w:val="FF0000"/>
          <w:lang w:val="en-US"/>
        </w:rPr>
        <w:t xml:space="preserve">n </w:t>
      </w:r>
      <w:ins w:id="1673" w:author="Britta Thielmann" w:date="2023-06-04T11:50:00Z">
        <w:r w:rsidR="00CD4108" w:rsidRPr="007A0F01">
          <w:rPr>
            <w:i/>
            <w:iCs/>
            <w:color w:val="FF0000"/>
            <w:lang w:val="en-US"/>
          </w:rPr>
          <w:t>d</w:t>
        </w:r>
      </w:ins>
      <w:del w:id="1675" w:author="Britta Thielmann" w:date="2023-06-04T11:50:00Z">
        <w:r w:rsidRPr="007A0F01" w:rsidDel="00CD4108">
          <w:rPr>
            <w:i/>
            <w:iCs/>
            <w:color w:val="FF0000"/>
            <w:lang w:val="en-US"/>
          </w:rPr>
          <w:delText>D</w:delText>
        </w:r>
      </w:del>
      <w:r w:rsidRPr="007A0F01">
        <w:rPr>
          <w:i/>
          <w:iCs/>
          <w:color w:val="FF0000"/>
          <w:lang w:val="en-US"/>
        </w:rPr>
        <w:t>omain-</w:t>
      </w:r>
      <w:ins w:id="1678" w:author="Britta Thielmann" w:date="2023-06-04T11:50:00Z">
        <w:r w:rsidR="00CD4108" w:rsidRPr="007A0F01">
          <w:rPr>
            <w:i/>
            <w:iCs/>
            <w:color w:val="FF0000"/>
            <w:lang w:val="en-US"/>
          </w:rPr>
          <w:t>d</w:t>
        </w:r>
      </w:ins>
      <w:del w:id="1680" w:author="Britta Thielmann" w:date="2023-06-04T11:50:00Z">
        <w:r w:rsidRPr="007A0F01" w:rsidDel="00CD4108">
          <w:rPr>
            <w:i/>
            <w:iCs/>
            <w:color w:val="FF0000"/>
            <w:lang w:val="en-US"/>
          </w:rPr>
          <w:delText>D</w:delText>
        </w:r>
      </w:del>
      <w:r w:rsidRPr="007A0F01">
        <w:rPr>
          <w:i/>
          <w:iCs/>
          <w:color w:val="FF0000"/>
          <w:lang w:val="en-US"/>
        </w:rPr>
        <w:t xml:space="preserve">riven </w:t>
      </w:r>
      <w:ins w:id="1683" w:author="Britta Thielmann" w:date="2023-06-04T11:50:00Z">
        <w:r w:rsidR="00CD4108" w:rsidRPr="007A0F01">
          <w:rPr>
            <w:i/>
            <w:iCs/>
            <w:color w:val="FF0000"/>
            <w:lang w:val="en-US"/>
          </w:rPr>
          <w:t>d</w:t>
        </w:r>
      </w:ins>
      <w:del w:id="1685" w:author="Britta Thielmann" w:date="2023-06-04T11:50:00Z">
        <w:r w:rsidRPr="007A0F01" w:rsidDel="00CD4108">
          <w:rPr>
            <w:i/>
            <w:iCs/>
            <w:color w:val="FF0000"/>
            <w:lang w:val="en-US"/>
          </w:rPr>
          <w:delText>D</w:delText>
        </w:r>
      </w:del>
      <w:r w:rsidRPr="007A0F01">
        <w:rPr>
          <w:i/>
          <w:iCs/>
          <w:color w:val="FF0000"/>
          <w:lang w:val="en-US"/>
        </w:rPr>
        <w:t>esign with .NET Core: Tackling complexity in the heart of software by putting DDD principles into practice</w:t>
      </w:r>
      <w:r w:rsidRPr="007A0F01">
        <w:rPr>
          <w:color w:val="FF0000"/>
          <w:lang w:val="en-US"/>
        </w:rPr>
        <w:t>. Packt Publishing</w:t>
      </w:r>
      <w:del w:id="1689" w:author="Britta Thielmann" w:date="2023-06-04T11:50:00Z">
        <w:r w:rsidRPr="007A0F01" w:rsidDel="00CD4108">
          <w:rPr>
            <w:color w:val="FF0000"/>
            <w:lang w:val="en-US"/>
          </w:rPr>
          <w:delText xml:space="preserve"> Ltd</w:delText>
        </w:r>
      </w:del>
      <w:r w:rsidRPr="007A0F01">
        <w:rPr>
          <w:color w:val="FF0000"/>
          <w:lang w:val="en-US"/>
        </w:rPr>
        <w:t>.</w:t>
      </w:r>
    </w:p>
    <w:sectPr w:rsidR="004F3015" w:rsidRPr="007A0F01" w:rsidSect="0009060C">
      <w:type w:val="continuous"/>
      <w:pgSz w:w="11907" w:h="16839" w:code="9"/>
      <w:pgMar w:top="1138" w:right="1022" w:bottom="1138" w:left="1138" w:header="720" w:footer="720" w:gutter="0"/>
      <w:cols w:num="2"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onathan Platt" w:date="2023-05-29T16:39:00Z" w:initials="JP">
    <w:p w14:paraId="1A2A5713" w14:textId="191D4BB1" w:rsidR="00496416" w:rsidRDefault="00496416">
      <w:pPr>
        <w:pStyle w:val="CommentText"/>
      </w:pPr>
      <w:r>
        <w:rPr>
          <w:rStyle w:val="CommentReference"/>
        </w:rPr>
        <w:annotationRef/>
      </w:r>
      <w:r>
        <w:t>It’s generally best to avoid using acronyms in an abstract unless the term is used multiple times.</w:t>
      </w:r>
    </w:p>
  </w:comment>
  <w:comment w:id="18" w:author="Jonathan Platt" w:date="2023-05-29T16:37:00Z" w:initials="JP">
    <w:p w14:paraId="716F5F9A" w14:textId="750C17A5" w:rsidR="00A858FF" w:rsidRDefault="00A858FF">
      <w:pPr>
        <w:pStyle w:val="CommentText"/>
      </w:pPr>
      <w:r>
        <w:rPr>
          <w:rStyle w:val="CommentReference"/>
        </w:rPr>
        <w:annotationRef/>
      </w:r>
      <w:r>
        <w:t>I’ve changed the font size of this text for consistency</w:t>
      </w:r>
      <w:r w:rsidR="00DE330E">
        <w:t xml:space="preserve"> with the other keywords</w:t>
      </w:r>
      <w:r>
        <w:t>.</w:t>
      </w:r>
    </w:p>
  </w:comment>
  <w:comment w:id="22" w:author="Jonathan Platt" w:date="2023-05-29T19:33:00Z" w:initials="JP">
    <w:p w14:paraId="75D2AA5D" w14:textId="57AB9997" w:rsidR="0014511C" w:rsidRDefault="0014511C">
      <w:pPr>
        <w:pStyle w:val="CommentText"/>
      </w:pPr>
      <w:r>
        <w:rPr>
          <w:rStyle w:val="CommentReference"/>
        </w:rPr>
        <w:annotationRef/>
      </w:r>
      <w:r w:rsidR="008368D3">
        <w:t>It’s not entirely clear what you’re trying to say here or how this relates to the previous two sentences. Please check and revise.</w:t>
      </w:r>
    </w:p>
  </w:comment>
  <w:comment w:id="26" w:author="Jonathan Platt" w:date="2023-05-29T16:38:00Z" w:initials="JP">
    <w:p w14:paraId="75C2A608" w14:textId="1321D727" w:rsidR="00496416" w:rsidRDefault="00496416">
      <w:pPr>
        <w:pStyle w:val="CommentText"/>
      </w:pPr>
      <w:r>
        <w:rPr>
          <w:rStyle w:val="CommentReference"/>
        </w:rPr>
        <w:annotationRef/>
      </w:r>
      <w:r>
        <w:t>Check that this is spaced and capitalized correctly.</w:t>
      </w:r>
    </w:p>
  </w:comment>
  <w:comment w:id="31" w:author="Britta Thielmann" w:date="2023-06-04T11:52:00Z" w:initials="BT">
    <w:p w14:paraId="40BD584A" w14:textId="77777777" w:rsidR="009D4EF5" w:rsidRDefault="009D4EF5" w:rsidP="000D71EF">
      <w:r>
        <w:rPr>
          <w:rStyle w:val="CommentReference"/>
        </w:rPr>
        <w:annotationRef/>
      </w:r>
      <w:r>
        <w:rPr>
          <w:color w:val="000000"/>
          <w:sz w:val="20"/>
          <w:szCs w:val="20"/>
          <w:lang w:val="en-US"/>
        </w:rPr>
        <w:t xml:space="preserve">You have to start with number one :) Please adjust and order your reference list according to the appearance in your text body. </w:t>
      </w:r>
    </w:p>
  </w:comment>
  <w:comment w:id="35" w:author="Jonathan Platt" w:date="2023-05-29T19:35:00Z" w:initials="JP">
    <w:p w14:paraId="52EB2CEB" w14:textId="095ABDD1" w:rsidR="0014511C" w:rsidRDefault="0014511C">
      <w:pPr>
        <w:pStyle w:val="CommentText"/>
      </w:pPr>
      <w:r>
        <w:rPr>
          <w:rStyle w:val="CommentReference"/>
        </w:rPr>
        <w:annotationRef/>
      </w:r>
      <w:r>
        <w:t>The quotation marks here (and the brackets I’ve added around “a”) are only necessary if you are directly quoting from a source. In any case, you need to remove the pipe symbol between “field” and “industry”; either consult the original source or</w:t>
      </w:r>
      <w:r w:rsidR="00BA1C00">
        <w:t xml:space="preserve"> (if it’s not a direct quote)</w:t>
      </w:r>
      <w:r>
        <w:t xml:space="preserve"> replace it with “or.”</w:t>
      </w:r>
    </w:p>
  </w:comment>
  <w:comment w:id="86" w:author="Jonathan Platt" w:date="2023-05-29T19:45:00Z" w:initials="JP">
    <w:p w14:paraId="00508C0C" w14:textId="037889A6" w:rsidR="00BB51E7" w:rsidRDefault="00BB51E7">
      <w:pPr>
        <w:pStyle w:val="CommentText"/>
      </w:pPr>
      <w:r>
        <w:rPr>
          <w:rStyle w:val="CommentReference"/>
        </w:rPr>
        <w:annotationRef/>
      </w:r>
      <w:r>
        <w:t>This phrasing is too informal. I recommend finding an alternative.</w:t>
      </w:r>
    </w:p>
  </w:comment>
  <w:comment w:id="98" w:author="Britta Thielmann" w:date="2023-06-04T12:02:00Z" w:initials="BT">
    <w:p w14:paraId="4F53D111" w14:textId="77777777" w:rsidR="007A0F01" w:rsidRDefault="007A0F01" w:rsidP="00D868C6">
      <w:r>
        <w:rPr>
          <w:rStyle w:val="CommentReference"/>
        </w:rPr>
        <w:annotationRef/>
      </w:r>
      <w:r>
        <w:rPr>
          <w:color w:val="000000"/>
          <w:sz w:val="20"/>
          <w:szCs w:val="20"/>
          <w:lang w:val="en-US"/>
        </w:rPr>
        <w:t>Please add the source in brackets and in a numeric style.</w:t>
      </w:r>
    </w:p>
  </w:comment>
  <w:comment w:id="103" w:author="Jonathan Platt" w:date="2023-05-29T19:47:00Z" w:initials="JP">
    <w:p w14:paraId="1B4005AF" w14:textId="2610DCB0" w:rsidR="00BB51E7" w:rsidRDefault="00BB51E7">
      <w:pPr>
        <w:pStyle w:val="CommentText"/>
      </w:pPr>
      <w:r>
        <w:rPr>
          <w:rStyle w:val="CommentReference"/>
        </w:rPr>
        <w:annotationRef/>
      </w:r>
      <w:r>
        <w:rPr>
          <w:color w:val="000000"/>
        </w:rPr>
        <w:t>Please check that my editing here has preserved your intended meaning.</w:t>
      </w:r>
    </w:p>
  </w:comment>
  <w:comment w:id="113" w:author="Jonathan Platt" w:date="2023-05-29T16:54:00Z" w:initials="JP">
    <w:p w14:paraId="76BBC8D2" w14:textId="5577CA42" w:rsidR="004B2803" w:rsidRDefault="004B2803">
      <w:pPr>
        <w:pStyle w:val="CommentText"/>
      </w:pPr>
      <w:r>
        <w:rPr>
          <w:rStyle w:val="CommentReference"/>
        </w:rPr>
        <w:annotationRef/>
      </w:r>
      <w:r>
        <w:t>Remember to introduce this term in full (like you did for DDDs), as this is the first time you are using it.</w:t>
      </w:r>
    </w:p>
  </w:comment>
  <w:comment w:id="160" w:author="Jonathan Platt" w:date="2023-05-29T19:52:00Z" w:initials="JP">
    <w:p w14:paraId="1112A95C" w14:textId="46EFC627" w:rsidR="00363BDE" w:rsidRDefault="00363BDE">
      <w:pPr>
        <w:pStyle w:val="CommentText"/>
      </w:pPr>
      <w:r>
        <w:rPr>
          <w:rStyle w:val="CommentReference"/>
        </w:rPr>
        <w:annotationRef/>
      </w:r>
      <w:r>
        <w:t>It’s not clear what you mean by “It” here. If you mean the “aforementioned types” mentioned in the previous sentence, change “It has” to “They have.”</w:t>
      </w:r>
    </w:p>
  </w:comment>
  <w:comment w:id="171" w:author="Jonathan Platt" w:date="2023-05-29T19:54:00Z" w:initials="JP">
    <w:p w14:paraId="4C2F6D2C" w14:textId="0B778F5E" w:rsidR="00363BDE" w:rsidRDefault="00363BDE">
      <w:pPr>
        <w:pStyle w:val="CommentText"/>
      </w:pPr>
      <w:r>
        <w:rPr>
          <w:rStyle w:val="CommentReference"/>
        </w:rPr>
        <w:annotationRef/>
      </w:r>
      <w:r>
        <w:rPr>
          <w:color w:val="000000"/>
        </w:rPr>
        <w:t>Please check that my editing here has preserved your intended meaning.</w:t>
      </w:r>
    </w:p>
  </w:comment>
  <w:comment w:id="205" w:author="Jonathan Platt" w:date="2023-05-29T16:59:00Z" w:initials="JP">
    <w:p w14:paraId="4BA161E6" w14:textId="3083803F" w:rsidR="001D574A" w:rsidRDefault="001D574A">
      <w:pPr>
        <w:pStyle w:val="CommentText"/>
      </w:pPr>
      <w:r>
        <w:rPr>
          <w:rStyle w:val="CommentReference"/>
        </w:rPr>
        <w:annotationRef/>
      </w:r>
      <w:r>
        <w:t>Introduce this term in full the first time you use it.</w:t>
      </w:r>
    </w:p>
  </w:comment>
  <w:comment w:id="220" w:author="Jonathan Platt" w:date="2023-05-29T22:17:00Z" w:initials="JP">
    <w:p w14:paraId="17647520" w14:textId="32A66B32" w:rsidR="009774C2" w:rsidRDefault="009774C2">
      <w:pPr>
        <w:pStyle w:val="CommentText"/>
      </w:pPr>
      <w:r>
        <w:rPr>
          <w:rStyle w:val="CommentReference"/>
        </w:rPr>
        <w:annotationRef/>
      </w:r>
      <w:r>
        <w:rPr>
          <w:color w:val="000000"/>
        </w:rPr>
        <w:t>Please check that my editing here has preserved your intended meaning. I assumed that technical complexity and business logic complexity were both attributes of the same system.</w:t>
      </w:r>
    </w:p>
  </w:comment>
  <w:comment w:id="235" w:author="Britta Thielmann" w:date="2023-06-04T12:03:00Z" w:initials="BT">
    <w:p w14:paraId="688B7C24" w14:textId="77777777" w:rsidR="00B82E0F" w:rsidRDefault="00B82E0F" w:rsidP="00A910D5">
      <w:r>
        <w:rPr>
          <w:rStyle w:val="CommentReference"/>
        </w:rPr>
        <w:annotationRef/>
      </w:r>
      <w:r>
        <w:rPr>
          <w:color w:val="000000"/>
          <w:sz w:val="20"/>
          <w:szCs w:val="20"/>
          <w:lang w:val="en-US"/>
        </w:rPr>
        <w:t>Please add the source in a numeric style and add it to the reference list.</w:t>
      </w:r>
    </w:p>
  </w:comment>
  <w:comment w:id="252" w:author="Jonathan Platt" w:date="2023-05-29T20:04:00Z" w:initials="JP">
    <w:p w14:paraId="59A68A1C" w14:textId="7D2E191F" w:rsidR="00691F30" w:rsidRDefault="00691F30">
      <w:pPr>
        <w:pStyle w:val="CommentText"/>
      </w:pPr>
      <w:r>
        <w:rPr>
          <w:rStyle w:val="CommentReference"/>
        </w:rPr>
        <w:annotationRef/>
      </w:r>
      <w:r>
        <w:t>I changed this because “lingo” was a bit informal. Please check that I’ve preserved your intended meaning.</w:t>
      </w:r>
    </w:p>
  </w:comment>
  <w:comment w:id="282" w:author="Jonathan Platt" w:date="2023-05-29T17:08:00Z" w:initials="JP">
    <w:p w14:paraId="24B26767" w14:textId="1AA80B58" w:rsidR="00183F8C" w:rsidRDefault="00183F8C">
      <w:pPr>
        <w:pStyle w:val="CommentText"/>
      </w:pPr>
      <w:r>
        <w:rPr>
          <w:rStyle w:val="CommentReference"/>
        </w:rPr>
        <w:annotationRef/>
      </w:r>
      <w:r>
        <w:rPr>
          <w:color w:val="000000"/>
        </w:rPr>
        <w:t>Please check that my editing here has preserved your intended meaning.</w:t>
      </w:r>
    </w:p>
  </w:comment>
  <w:comment w:id="302" w:author="Jonathan Platt" w:date="2023-05-29T22:41:00Z" w:initials="JP">
    <w:p w14:paraId="74EEAE8F" w14:textId="3500D958" w:rsidR="00770D0A" w:rsidRDefault="00770D0A">
      <w:pPr>
        <w:pStyle w:val="CommentText"/>
      </w:pPr>
      <w:r>
        <w:rPr>
          <w:rStyle w:val="CommentReference"/>
        </w:rPr>
        <w:annotationRef/>
      </w:r>
      <w:r>
        <w:t>Is there a missing endnote here?</w:t>
      </w:r>
    </w:p>
  </w:comment>
  <w:comment w:id="333" w:author="Jonathan Platt" w:date="2023-05-29T17:14:00Z" w:initials="JP">
    <w:p w14:paraId="4B62338A" w14:textId="263D9E68" w:rsidR="003E68E2" w:rsidRDefault="003E68E2">
      <w:pPr>
        <w:pStyle w:val="CommentText"/>
      </w:pPr>
      <w:r>
        <w:rPr>
          <w:rStyle w:val="CommentReference"/>
        </w:rPr>
        <w:annotationRef/>
      </w:r>
      <w:r>
        <w:rPr>
          <w:color w:val="000000"/>
        </w:rPr>
        <w:t>Please check that my editing here has preserved your intended meaning.</w:t>
      </w:r>
    </w:p>
  </w:comment>
  <w:comment w:id="371" w:author="Jonathan Platt" w:date="2023-05-29T20:16:00Z" w:initials="JP">
    <w:p w14:paraId="09A7E614" w14:textId="3EA03D0D" w:rsidR="00A37693" w:rsidRDefault="00A37693">
      <w:pPr>
        <w:pStyle w:val="CommentText"/>
      </w:pPr>
      <w:r>
        <w:rPr>
          <w:rStyle w:val="CommentReference"/>
        </w:rPr>
        <w:annotationRef/>
      </w:r>
      <w:r>
        <w:rPr>
          <w:color w:val="000000"/>
        </w:rPr>
        <w:t>Please check that my editing here has preserved your intended meaning.</w:t>
      </w:r>
    </w:p>
  </w:comment>
  <w:comment w:id="373" w:author="Britta Thielmann" w:date="2023-06-04T12:04:00Z" w:initials="BT">
    <w:p w14:paraId="2E6BB3FE" w14:textId="77777777" w:rsidR="00B82E0F" w:rsidRDefault="00B82E0F" w:rsidP="00666812">
      <w:r>
        <w:rPr>
          <w:rStyle w:val="CommentReference"/>
        </w:rPr>
        <w:annotationRef/>
      </w:r>
      <w:r>
        <w:rPr>
          <w:color w:val="000000"/>
          <w:sz w:val="20"/>
          <w:szCs w:val="20"/>
          <w:lang w:val="en-US"/>
        </w:rPr>
        <w:t>Please add a numeric reference.</w:t>
      </w:r>
    </w:p>
  </w:comment>
  <w:comment w:id="385" w:author="Jonathan Platt" w:date="2023-05-29T22:22:00Z" w:initials="JP">
    <w:p w14:paraId="772B1B34" w14:textId="5C1216C8" w:rsidR="00A261FF" w:rsidRDefault="00A261FF">
      <w:pPr>
        <w:pStyle w:val="CommentText"/>
      </w:pPr>
      <w:r>
        <w:rPr>
          <w:rStyle w:val="CommentReference"/>
        </w:rPr>
        <w:annotationRef/>
      </w:r>
      <w:r>
        <w:t>This seems slightly vague; please check and revise if necessary.</w:t>
      </w:r>
    </w:p>
  </w:comment>
  <w:comment w:id="400" w:author="Britta Thielmann" w:date="2023-06-04T11:55:00Z" w:initials="BT">
    <w:p w14:paraId="6B155B79" w14:textId="77777777" w:rsidR="007A0F01" w:rsidRDefault="007A0F01" w:rsidP="00870721">
      <w:r>
        <w:rPr>
          <w:rStyle w:val="CommentReference"/>
        </w:rPr>
        <w:annotationRef/>
      </w:r>
      <w:r>
        <w:rPr>
          <w:color w:val="000000"/>
          <w:sz w:val="20"/>
          <w:szCs w:val="20"/>
          <w:lang w:val="en-US"/>
        </w:rPr>
        <w:t>Please use a numeric source.</w:t>
      </w:r>
    </w:p>
  </w:comment>
  <w:comment w:id="432" w:author="Jonathan Platt" w:date="2023-05-29T17:25:00Z" w:initials="JP">
    <w:p w14:paraId="62ED005F" w14:textId="3A4BB9F2" w:rsidR="002A460D" w:rsidRDefault="002A460D">
      <w:pPr>
        <w:pStyle w:val="CommentText"/>
      </w:pPr>
      <w:r>
        <w:rPr>
          <w:rStyle w:val="CommentReference"/>
        </w:rPr>
        <w:annotationRef/>
      </w:r>
      <w:r>
        <w:t>I’ve added these quotation marks because “chatty” is quite an informal term for an academic article.</w:t>
      </w:r>
    </w:p>
  </w:comment>
  <w:comment w:id="453" w:author="Jonathan Platt" w:date="2023-05-29T20:48:00Z" w:initials="JP">
    <w:p w14:paraId="28B430D9" w14:textId="6BC54C02" w:rsidR="00330151" w:rsidRDefault="00330151">
      <w:pPr>
        <w:pStyle w:val="CommentText"/>
      </w:pPr>
      <w:r>
        <w:rPr>
          <w:rStyle w:val="CommentReference"/>
        </w:rPr>
        <w:annotationRef/>
      </w:r>
      <w:r>
        <w:rPr>
          <w:color w:val="000000"/>
        </w:rPr>
        <w:t>Please check that my editing here has preserved your intended meaning.</w:t>
      </w:r>
    </w:p>
  </w:comment>
  <w:comment w:id="463" w:author="Britta Thielmann" w:date="2023-06-04T11:55:00Z" w:initials="BT">
    <w:p w14:paraId="7168D7E9" w14:textId="77777777" w:rsidR="007A0F01" w:rsidRDefault="007A0F01" w:rsidP="00A21B54">
      <w:r>
        <w:rPr>
          <w:rStyle w:val="CommentReference"/>
        </w:rPr>
        <w:annotationRef/>
      </w:r>
      <w:r>
        <w:rPr>
          <w:color w:val="000000"/>
          <w:sz w:val="20"/>
          <w:szCs w:val="20"/>
          <w:lang w:val="en-US"/>
        </w:rPr>
        <w:t>Please add a numeric source and add the source to your reference list.</w:t>
      </w:r>
    </w:p>
  </w:comment>
  <w:comment w:id="510" w:author="Jonathan Platt" w:date="2023-05-29T21:29:00Z" w:initials="JP">
    <w:p w14:paraId="0528930C" w14:textId="291EEFB4" w:rsidR="009F6BD0" w:rsidRDefault="009F6BD0">
      <w:pPr>
        <w:pStyle w:val="CommentText"/>
      </w:pPr>
      <w:r>
        <w:rPr>
          <w:rStyle w:val="CommentReference"/>
        </w:rPr>
        <w:annotationRef/>
      </w:r>
      <w:r>
        <w:rPr>
          <w:color w:val="000000"/>
        </w:rPr>
        <w:t>Please check that my editing here has preserved your intended meaning.</w:t>
      </w:r>
    </w:p>
  </w:comment>
  <w:comment w:id="529" w:author="Jonathan Platt" w:date="2023-05-29T17:53:00Z" w:initials="JP">
    <w:p w14:paraId="5D4B0D4C" w14:textId="602DDA22" w:rsidR="0046618F" w:rsidRDefault="0046618F">
      <w:pPr>
        <w:pStyle w:val="CommentText"/>
      </w:pPr>
      <w:r>
        <w:rPr>
          <w:rStyle w:val="CommentReference"/>
        </w:rPr>
        <w:annotationRef/>
      </w:r>
      <w:r>
        <w:t>Introduce this term in full on first mention.</w:t>
      </w:r>
    </w:p>
  </w:comment>
  <w:comment w:id="528" w:author="Jonathan Platt" w:date="2023-05-29T21:31:00Z" w:initials="JP">
    <w:p w14:paraId="02F7EBFE" w14:textId="1FB6B862" w:rsidR="009F6BD0" w:rsidRDefault="009F6BD0">
      <w:pPr>
        <w:pStyle w:val="CommentText"/>
      </w:pPr>
      <w:r>
        <w:rPr>
          <w:rStyle w:val="CommentReference"/>
        </w:rPr>
        <w:annotationRef/>
      </w:r>
      <w:r>
        <w:t>This is an incomplete sentence; please check and revise.</w:t>
      </w:r>
    </w:p>
  </w:comment>
  <w:comment w:id="555" w:author="Jonathan Platt" w:date="2023-05-29T21:38:00Z" w:initials="JP">
    <w:p w14:paraId="333662D5" w14:textId="77777777" w:rsidR="000C568A" w:rsidRDefault="000C568A" w:rsidP="000C568A">
      <w:pPr>
        <w:pStyle w:val="CommentText"/>
      </w:pPr>
      <w:r>
        <w:rPr>
          <w:rStyle w:val="CommentReference"/>
        </w:rPr>
        <w:annotationRef/>
      </w:r>
      <w:r>
        <w:t xml:space="preserve">Please check that my edit here has not changed your meaning. I assumed that “changing the state of an object or a file in the file system” was an example of a side effect. If instead it’s an example of a method that </w:t>
      </w:r>
      <w:r>
        <w:rPr>
          <w:i/>
          <w:iCs/>
        </w:rPr>
        <w:t>does not</w:t>
      </w:r>
      <w:r>
        <w:t xml:space="preserve"> have any side effects, I recommend phrasing the sentence as follows:</w:t>
      </w:r>
    </w:p>
    <w:p w14:paraId="487A5CAC" w14:textId="77777777" w:rsidR="000C568A" w:rsidRDefault="000C568A" w:rsidP="000C568A">
      <w:pPr>
        <w:pStyle w:val="CommentText"/>
      </w:pPr>
    </w:p>
    <w:p w14:paraId="019FA35F" w14:textId="1941FD6A" w:rsidR="000C568A" w:rsidRDefault="000C568A" w:rsidP="000C568A">
      <w:pPr>
        <w:pStyle w:val="CommentText"/>
      </w:pPr>
      <w:r>
        <w:t>“</w:t>
      </w:r>
      <w:r w:rsidRPr="00FE1965">
        <w:rPr>
          <w:rFonts w:cs="Times New Roman"/>
          <w:sz w:val="22"/>
        </w:rPr>
        <w:t xml:space="preserve">Methods should only return a value if they are referentially transparent and </w:t>
      </w:r>
      <w:r>
        <w:rPr>
          <w:rFonts w:cs="Times New Roman"/>
          <w:sz w:val="22"/>
        </w:rPr>
        <w:t>do not</w:t>
      </w:r>
      <w:r w:rsidRPr="00FE1965">
        <w:rPr>
          <w:rFonts w:cs="Times New Roman"/>
          <w:sz w:val="22"/>
        </w:rPr>
        <w:t xml:space="preserve"> have any side effects</w:t>
      </w:r>
      <w:r>
        <w:rPr>
          <w:rFonts w:cs="Times New Roman"/>
          <w:sz w:val="22"/>
        </w:rPr>
        <w:t>; such methods include</w:t>
      </w:r>
      <w:r w:rsidRPr="00FE1965">
        <w:rPr>
          <w:rFonts w:cs="Times New Roman"/>
          <w:sz w:val="22"/>
        </w:rPr>
        <w:t xml:space="preserve"> changing the state of an object or a file in the file system.</w:t>
      </w:r>
      <w:r>
        <w:rPr>
          <w:rFonts w:cs="Times New Roman"/>
          <w:sz w:val="22"/>
        </w:rPr>
        <w:t>”</w:t>
      </w:r>
      <w:r w:rsidRPr="00FE1965">
        <w:rPr>
          <w:rFonts w:cs="Times New Roman"/>
          <w:sz w:val="22"/>
        </w:rPr>
        <w:t xml:space="preserve"> </w:t>
      </w:r>
      <w:r>
        <w:rPr>
          <w:rStyle w:val="CommentReference"/>
        </w:rPr>
        <w:annotationRef/>
      </w:r>
    </w:p>
  </w:comment>
  <w:comment w:id="615" w:author="Jonathan Platt" w:date="2023-05-29T18:06:00Z" w:initials="JP">
    <w:p w14:paraId="46ECBBE9" w14:textId="0AEBEBDD" w:rsidR="00F7194F" w:rsidRDefault="00F7194F">
      <w:pPr>
        <w:pStyle w:val="CommentText"/>
      </w:pPr>
      <w:r>
        <w:rPr>
          <w:rStyle w:val="CommentReference"/>
        </w:rPr>
        <w:annotationRef/>
      </w:r>
      <w:r>
        <w:t>Introduce this term in full on first mention.</w:t>
      </w:r>
    </w:p>
  </w:comment>
  <w:comment w:id="624" w:author="Jonathan Platt" w:date="2023-05-29T18:07:00Z" w:initials="JP">
    <w:p w14:paraId="0E1C3B48" w14:textId="43AD486D" w:rsidR="00F7194F" w:rsidRDefault="00F7194F">
      <w:pPr>
        <w:pStyle w:val="CommentText"/>
      </w:pPr>
      <w:r>
        <w:rPr>
          <w:rStyle w:val="CommentReference"/>
        </w:rPr>
        <w:annotationRef/>
      </w:r>
      <w:r>
        <w:t>I recommend finding a more formal alternative for “down.”</w:t>
      </w:r>
    </w:p>
  </w:comment>
  <w:comment w:id="649" w:author="Jonathan Platt" w:date="2023-05-29T18:14:00Z" w:initials="JP">
    <w:p w14:paraId="41953671" w14:textId="5CBC8A34" w:rsidR="008418C4" w:rsidRDefault="008418C4">
      <w:pPr>
        <w:pStyle w:val="CommentText"/>
      </w:pPr>
      <w:r>
        <w:rPr>
          <w:rStyle w:val="CommentReference"/>
        </w:rPr>
        <w:annotationRef/>
      </w:r>
      <w:r>
        <w:rPr>
          <w:color w:val="000000"/>
        </w:rPr>
        <w:t>Please check that my editing here has preserved your intended meaning.</w:t>
      </w:r>
    </w:p>
  </w:comment>
  <w:comment w:id="668" w:author="Jonathan Platt" w:date="2023-05-29T18:15:00Z" w:initials="JP">
    <w:p w14:paraId="3201EE85" w14:textId="63D08A46" w:rsidR="008418C4" w:rsidRDefault="008418C4">
      <w:pPr>
        <w:pStyle w:val="CommentText"/>
      </w:pPr>
      <w:r>
        <w:rPr>
          <w:rStyle w:val="CommentReference"/>
        </w:rPr>
        <w:annotationRef/>
      </w:r>
      <w:r>
        <w:rPr>
          <w:color w:val="000000"/>
        </w:rPr>
        <w:t>Please check that my editing here has preserved your intended meaning.</w:t>
      </w:r>
    </w:p>
  </w:comment>
  <w:comment w:id="677" w:author="Jonathan Platt" w:date="2023-05-29T18:17:00Z" w:initials="JP">
    <w:p w14:paraId="05D456F8" w14:textId="2A238275" w:rsidR="008418C4" w:rsidRDefault="008418C4">
      <w:pPr>
        <w:pStyle w:val="CommentText"/>
      </w:pPr>
      <w:r>
        <w:rPr>
          <w:rStyle w:val="CommentReference"/>
        </w:rPr>
        <w:annotationRef/>
      </w:r>
      <w:r w:rsidR="00DE330E">
        <w:t xml:space="preserve">I changed this because </w:t>
      </w:r>
      <w:r>
        <w:t>“</w:t>
      </w:r>
      <w:r w:rsidR="00DE330E">
        <w:t>m</w:t>
      </w:r>
      <w:r>
        <w:t>assive” is a bit too informal.</w:t>
      </w:r>
    </w:p>
  </w:comment>
  <w:comment w:id="680" w:author="Britta Thielmann" w:date="2023-06-04T12:04:00Z" w:initials="BT">
    <w:p w14:paraId="30B11BA0" w14:textId="77777777" w:rsidR="00B82E0F" w:rsidRDefault="00B82E0F" w:rsidP="00B2664B">
      <w:r>
        <w:rPr>
          <w:rStyle w:val="CommentReference"/>
        </w:rPr>
        <w:annotationRef/>
      </w:r>
      <w:r>
        <w:rPr>
          <w:color w:val="000000"/>
          <w:sz w:val="20"/>
          <w:szCs w:val="20"/>
          <w:lang w:val="en-US"/>
        </w:rPr>
        <w:t>Please add a numeric style.</w:t>
      </w:r>
    </w:p>
  </w:comment>
  <w:comment w:id="706" w:author="Jonathan Platt" w:date="2023-05-29T18:23:00Z" w:initials="JP">
    <w:p w14:paraId="01CDB81F" w14:textId="73C4DFF5" w:rsidR="000E66A5" w:rsidRDefault="000E66A5">
      <w:pPr>
        <w:pStyle w:val="CommentText"/>
      </w:pPr>
      <w:r>
        <w:rPr>
          <w:rStyle w:val="CommentReference"/>
        </w:rPr>
        <w:annotationRef/>
      </w:r>
      <w:r>
        <w:rPr>
          <w:color w:val="000000"/>
        </w:rPr>
        <w:t>Please check that my editing here has preserved your intended meaning.</w:t>
      </w:r>
    </w:p>
  </w:comment>
  <w:comment w:id="720" w:author="Jonathan Platt" w:date="2023-05-29T21:54:00Z" w:initials="JP">
    <w:p w14:paraId="3C38D4DA" w14:textId="5AF34710" w:rsidR="004355A3" w:rsidRDefault="004355A3">
      <w:pPr>
        <w:pStyle w:val="CommentText"/>
      </w:pPr>
      <w:r>
        <w:rPr>
          <w:rStyle w:val="CommentReference"/>
        </w:rPr>
        <w:annotationRef/>
      </w:r>
      <w:r>
        <w:rPr>
          <w:color w:val="000000"/>
        </w:rPr>
        <w:t>Please check that my editing here has preserved your intended meaning.</w:t>
      </w:r>
    </w:p>
  </w:comment>
  <w:comment w:id="796" w:author="Jonathan Platt" w:date="2023-05-29T18:31:00Z" w:initials="JP">
    <w:p w14:paraId="06FA6C5E" w14:textId="28A5F110" w:rsidR="00D8678E" w:rsidRDefault="00D8678E">
      <w:pPr>
        <w:pStyle w:val="CommentText"/>
      </w:pPr>
      <w:r>
        <w:rPr>
          <w:rStyle w:val="CommentReference"/>
        </w:rPr>
        <w:annotationRef/>
      </w:r>
      <w:r>
        <w:rPr>
          <w:color w:val="000000"/>
        </w:rPr>
        <w:t>Please check that my editing here has preserved your intended meaning.</w:t>
      </w:r>
    </w:p>
  </w:comment>
  <w:comment w:id="813" w:author="Jonathan Platt" w:date="2023-05-29T18:33:00Z" w:initials="JP">
    <w:p w14:paraId="75BF366A" w14:textId="2EF404EA" w:rsidR="00D8678E" w:rsidRDefault="00D8678E">
      <w:pPr>
        <w:pStyle w:val="CommentText"/>
      </w:pPr>
      <w:r>
        <w:rPr>
          <w:rStyle w:val="CommentReference"/>
        </w:rPr>
        <w:annotationRef/>
      </w:r>
      <w:r>
        <w:t>Introduce this term in full the first time you use it.</w:t>
      </w:r>
    </w:p>
  </w:comment>
  <w:comment w:id="824" w:author="Jonathan Platt" w:date="2023-05-29T22:05:00Z" w:initials="JP">
    <w:p w14:paraId="608CBB98" w14:textId="09547D0D" w:rsidR="000B38A3" w:rsidRDefault="000B38A3">
      <w:pPr>
        <w:pStyle w:val="CommentText"/>
      </w:pPr>
      <w:r>
        <w:rPr>
          <w:rStyle w:val="CommentReference"/>
        </w:rPr>
        <w:annotationRef/>
      </w:r>
      <w:r>
        <w:rPr>
          <w:color w:val="000000"/>
        </w:rPr>
        <w:t>Please check that my editing here has preserved your intended meaning.</w:t>
      </w:r>
    </w:p>
  </w:comment>
  <w:comment w:id="842" w:author="Jonathan Platt" w:date="2023-05-29T18:34:00Z" w:initials="JP">
    <w:p w14:paraId="0C3EB9AE" w14:textId="2F1FC85E" w:rsidR="00D8678E" w:rsidRDefault="00D8678E">
      <w:pPr>
        <w:pStyle w:val="CommentText"/>
      </w:pPr>
      <w:r>
        <w:rPr>
          <w:rStyle w:val="CommentReference"/>
        </w:rPr>
        <w:annotationRef/>
      </w:r>
      <w:r>
        <w:t>Is this a missing endnote?</w:t>
      </w:r>
    </w:p>
  </w:comment>
  <w:comment w:id="832" w:author="Jonathan Platt" w:date="2023-05-29T22:06:00Z" w:initials="JP">
    <w:p w14:paraId="753786F7" w14:textId="5606D969" w:rsidR="00F91D83" w:rsidRPr="00F91D83" w:rsidRDefault="000B38A3">
      <w:pPr>
        <w:pStyle w:val="CommentText"/>
        <w:rPr>
          <w:color w:val="000000"/>
        </w:rPr>
      </w:pPr>
      <w:r>
        <w:rPr>
          <w:rStyle w:val="CommentReference"/>
        </w:rPr>
        <w:annotationRef/>
      </w:r>
      <w:r w:rsidR="00F91D83">
        <w:t xml:space="preserve">I wasn’t entirely sure what you meant in this sentence, so please check that my editing </w:t>
      </w:r>
      <w:r w:rsidR="00F91D83">
        <w:rPr>
          <w:color w:val="000000"/>
        </w:rPr>
        <w:t>has preserved your intended meaning.</w:t>
      </w:r>
    </w:p>
  </w:comment>
  <w:comment w:id="835" w:author="Jonathan Platt" w:date="2023-05-29T23:02:00Z" w:initials="JP">
    <w:p w14:paraId="58722C64" w14:textId="2E60200D" w:rsidR="00F91D83" w:rsidRDefault="00F91D83">
      <w:pPr>
        <w:pStyle w:val="CommentText"/>
      </w:pPr>
      <w:r>
        <w:rPr>
          <w:rStyle w:val="CommentReference"/>
        </w:rPr>
        <w:annotationRef/>
      </w:r>
      <w:r>
        <w:t>It’s not entirely clear how the concepts of clean architecture and clean code relate to the surrounding text or what purpose they serve in the wider context of your article.</w:t>
      </w:r>
      <w:r w:rsidR="008368D3">
        <w:t xml:space="preserve"> In any case, a conclusion generally should not contain new ideas or information; instead, it should synthesize the ideas and information in the main body.</w:t>
      </w:r>
    </w:p>
    <w:p w14:paraId="278A2CF4" w14:textId="77777777" w:rsidR="008368D3" w:rsidRDefault="008368D3">
      <w:pPr>
        <w:pStyle w:val="CommentText"/>
      </w:pPr>
    </w:p>
    <w:p w14:paraId="72BFFB11" w14:textId="5AEE3FFB" w:rsidR="008368D3" w:rsidRDefault="008368D3">
      <w:pPr>
        <w:pStyle w:val="CommentText"/>
      </w:pPr>
      <w:r>
        <w:t>I recommend incorporating the information in the highlighted text into the main body of your article and presenting it in such a way that it follows logically from the surrounding text and suits the overall objective(s) of your article.</w:t>
      </w:r>
    </w:p>
  </w:comment>
  <w:comment w:id="876" w:author="Jonathan Platt" w:date="2023-05-29T18:36:00Z" w:initials="JP">
    <w:p w14:paraId="0EFCD7AF" w14:textId="6E31F5C6" w:rsidR="00D8678E" w:rsidRDefault="00D8678E">
      <w:pPr>
        <w:pStyle w:val="CommentText"/>
      </w:pPr>
      <w:r>
        <w:rPr>
          <w:rStyle w:val="CommentReference"/>
        </w:rPr>
        <w:annotationRef/>
      </w:r>
      <w:r>
        <w:t>This phrasing is too informal.</w:t>
      </w:r>
    </w:p>
  </w:comment>
  <w:comment w:id="893" w:author="Britta Thielmann" w:date="2023-06-03T10:27:00Z" w:initials="BT">
    <w:p w14:paraId="1D242D19" w14:textId="77777777" w:rsidR="00AE25F5" w:rsidRDefault="00AE25F5" w:rsidP="00B15EF6">
      <w:r>
        <w:rPr>
          <w:rStyle w:val="CommentReference"/>
        </w:rPr>
        <w:annotationRef/>
      </w:r>
      <w:r>
        <w:rPr>
          <w:color w:val="000000"/>
          <w:sz w:val="20"/>
          <w:szCs w:val="20"/>
          <w:lang w:val="en-US"/>
        </w:rPr>
        <w:t>APA Style is a “down” style, meaning that words are lowercase unless there is specific guidance to capitalize them.</w:t>
      </w:r>
    </w:p>
  </w:comment>
  <w:comment w:id="1111" w:author="Britta Thielmann" w:date="2023-06-03T11:05:00Z" w:initials="BT">
    <w:p w14:paraId="423A439B" w14:textId="77777777" w:rsidR="004C4506" w:rsidRDefault="004C4506" w:rsidP="0063446A">
      <w:r>
        <w:rPr>
          <w:rStyle w:val="CommentReference"/>
        </w:rPr>
        <w:annotationRef/>
      </w:r>
      <w:r>
        <w:rPr>
          <w:color w:val="000000"/>
          <w:sz w:val="20"/>
          <w:szCs w:val="20"/>
          <w:lang w:val="en-US"/>
        </w:rPr>
        <w:t xml:space="preserve">According to my information, the first edition is from 2014, please double check with your information. </w:t>
      </w:r>
    </w:p>
  </w:comment>
  <w:comment w:id="1121" w:author="Britta Thielmann" w:date="2023-06-03T11:12:00Z" w:initials="BT">
    <w:p w14:paraId="440FEC2B" w14:textId="77777777" w:rsidR="004C4506" w:rsidRDefault="004C4506" w:rsidP="00B1652F">
      <w:r>
        <w:rPr>
          <w:rStyle w:val="CommentReference"/>
        </w:rPr>
        <w:annotationRef/>
      </w:r>
      <w:r>
        <w:rPr>
          <w:color w:val="000000"/>
          <w:sz w:val="20"/>
          <w:szCs w:val="20"/>
          <w:lang w:val="en-US"/>
        </w:rPr>
        <w:t>I couldn’t find an edition from 2012, please double check and also add an edition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A5713" w15:done="0"/>
  <w15:commentEx w15:paraId="716F5F9A" w15:done="0"/>
  <w15:commentEx w15:paraId="75D2AA5D" w15:done="0"/>
  <w15:commentEx w15:paraId="75C2A608" w15:done="0"/>
  <w15:commentEx w15:paraId="40BD584A" w15:done="0"/>
  <w15:commentEx w15:paraId="52EB2CEB" w15:done="0"/>
  <w15:commentEx w15:paraId="00508C0C" w15:done="0"/>
  <w15:commentEx w15:paraId="4F53D111" w15:done="0"/>
  <w15:commentEx w15:paraId="1B4005AF" w15:done="0"/>
  <w15:commentEx w15:paraId="76BBC8D2" w15:done="0"/>
  <w15:commentEx w15:paraId="1112A95C" w15:done="0"/>
  <w15:commentEx w15:paraId="4C2F6D2C" w15:done="0"/>
  <w15:commentEx w15:paraId="4BA161E6" w15:done="0"/>
  <w15:commentEx w15:paraId="17647520" w15:done="0"/>
  <w15:commentEx w15:paraId="688B7C24" w15:done="0"/>
  <w15:commentEx w15:paraId="59A68A1C" w15:done="0"/>
  <w15:commentEx w15:paraId="24B26767" w15:done="0"/>
  <w15:commentEx w15:paraId="74EEAE8F" w15:done="0"/>
  <w15:commentEx w15:paraId="4B62338A" w15:done="0"/>
  <w15:commentEx w15:paraId="09A7E614" w15:done="0"/>
  <w15:commentEx w15:paraId="2E6BB3FE" w15:done="0"/>
  <w15:commentEx w15:paraId="772B1B34" w15:done="0"/>
  <w15:commentEx w15:paraId="6B155B79" w15:done="0"/>
  <w15:commentEx w15:paraId="62ED005F" w15:done="0"/>
  <w15:commentEx w15:paraId="28B430D9" w15:done="0"/>
  <w15:commentEx w15:paraId="7168D7E9" w15:done="0"/>
  <w15:commentEx w15:paraId="0528930C" w15:done="0"/>
  <w15:commentEx w15:paraId="5D4B0D4C" w15:done="0"/>
  <w15:commentEx w15:paraId="02F7EBFE" w15:done="0"/>
  <w15:commentEx w15:paraId="019FA35F" w15:done="0"/>
  <w15:commentEx w15:paraId="46ECBBE9" w15:done="0"/>
  <w15:commentEx w15:paraId="0E1C3B48" w15:done="0"/>
  <w15:commentEx w15:paraId="41953671" w15:done="0"/>
  <w15:commentEx w15:paraId="3201EE85" w15:done="0"/>
  <w15:commentEx w15:paraId="05D456F8" w15:done="0"/>
  <w15:commentEx w15:paraId="30B11BA0" w15:done="0"/>
  <w15:commentEx w15:paraId="01CDB81F" w15:done="0"/>
  <w15:commentEx w15:paraId="3C38D4DA" w15:done="0"/>
  <w15:commentEx w15:paraId="06FA6C5E" w15:done="0"/>
  <w15:commentEx w15:paraId="75BF366A" w15:done="0"/>
  <w15:commentEx w15:paraId="608CBB98" w15:done="0"/>
  <w15:commentEx w15:paraId="0C3EB9AE" w15:done="0"/>
  <w15:commentEx w15:paraId="753786F7" w15:done="0"/>
  <w15:commentEx w15:paraId="72BFFB11" w15:done="0"/>
  <w15:commentEx w15:paraId="0EFCD7AF" w15:done="0"/>
  <w15:commentEx w15:paraId="1D242D19" w15:done="0"/>
  <w15:commentEx w15:paraId="423A439B" w15:done="0"/>
  <w15:commentEx w15:paraId="440FEC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53DC" w16cex:dateUtc="2023-05-29T15:39:00Z"/>
  <w16cex:commentExtensible w16cex:durableId="281F5351" w16cex:dateUtc="2023-05-29T15:37:00Z"/>
  <w16cex:commentExtensible w16cex:durableId="281F7CA4" w16cex:dateUtc="2023-05-29T18:33:00Z"/>
  <w16cex:commentExtensible w16cex:durableId="281F53A2" w16cex:dateUtc="2023-05-29T15:38:00Z"/>
  <w16cex:commentExtensible w16cex:durableId="2826F962" w16cex:dateUtc="2023-06-04T03:52:00Z"/>
  <w16cex:commentExtensible w16cex:durableId="281F7CFE" w16cex:dateUtc="2023-05-29T18:35:00Z"/>
  <w16cex:commentExtensible w16cex:durableId="281F7F43" w16cex:dateUtc="2023-05-29T18:45:00Z"/>
  <w16cex:commentExtensible w16cex:durableId="2826FBCD" w16cex:dateUtc="2023-06-04T04:02:00Z"/>
  <w16cex:commentExtensible w16cex:durableId="281F7FC1" w16cex:dateUtc="2023-05-29T18:47:00Z"/>
  <w16cex:commentExtensible w16cex:durableId="281F5750" w16cex:dateUtc="2023-05-29T15:54:00Z"/>
  <w16cex:commentExtensible w16cex:durableId="281F8116" w16cex:dateUtc="2023-05-29T18:52:00Z"/>
  <w16cex:commentExtensible w16cex:durableId="281F8186" w16cex:dateUtc="2023-05-29T18:54:00Z"/>
  <w16cex:commentExtensible w16cex:durableId="281F5863" w16cex:dateUtc="2023-05-29T15:59:00Z"/>
  <w16cex:commentExtensible w16cex:durableId="281FA305" w16cex:dateUtc="2023-05-29T21:17:00Z"/>
  <w16cex:commentExtensible w16cex:durableId="2826FBFA" w16cex:dateUtc="2023-06-04T04:03:00Z"/>
  <w16cex:commentExtensible w16cex:durableId="281F83D4" w16cex:dateUtc="2023-05-29T19:04:00Z"/>
  <w16cex:commentExtensible w16cex:durableId="281F5A95" w16cex:dateUtc="2023-05-29T16:08:00Z"/>
  <w16cex:commentExtensible w16cex:durableId="281FA87F" w16cex:dateUtc="2023-05-29T21:41:00Z"/>
  <w16cex:commentExtensible w16cex:durableId="281F5C07" w16cex:dateUtc="2023-05-29T16:14:00Z"/>
  <w16cex:commentExtensible w16cex:durableId="281F8686" w16cex:dateUtc="2023-05-29T19:16:00Z"/>
  <w16cex:commentExtensible w16cex:durableId="2826FC42" w16cex:dateUtc="2023-06-04T04:04:00Z"/>
  <w16cex:commentExtensible w16cex:durableId="281FA424" w16cex:dateUtc="2023-05-29T21:22:00Z"/>
  <w16cex:commentExtensible w16cex:durableId="2826FA33" w16cex:dateUtc="2023-06-04T03:55:00Z"/>
  <w16cex:commentExtensible w16cex:durableId="281F5E9D" w16cex:dateUtc="2023-05-29T16:25:00Z"/>
  <w16cex:commentExtensible w16cex:durableId="281F8E32" w16cex:dateUtc="2023-05-29T19:48:00Z"/>
  <w16cex:commentExtensible w16cex:durableId="2826FA4C" w16cex:dateUtc="2023-06-04T03:55:00Z"/>
  <w16cex:commentExtensible w16cex:durableId="281F97AD" w16cex:dateUtc="2023-05-29T20:29:00Z"/>
  <w16cex:commentExtensible w16cex:durableId="281F6516" w16cex:dateUtc="2023-05-29T16:53:00Z"/>
  <w16cex:commentExtensible w16cex:durableId="281F9822" w16cex:dateUtc="2023-05-29T20:31:00Z"/>
  <w16cex:commentExtensible w16cex:durableId="281F99DD" w16cex:dateUtc="2023-05-29T20:38:00Z"/>
  <w16cex:commentExtensible w16cex:durableId="281F6827" w16cex:dateUtc="2023-05-29T17:06:00Z"/>
  <w16cex:commentExtensible w16cex:durableId="281F6859" w16cex:dateUtc="2023-05-29T17:07:00Z"/>
  <w16cex:commentExtensible w16cex:durableId="281F69F2" w16cex:dateUtc="2023-05-29T17:14:00Z"/>
  <w16cex:commentExtensible w16cex:durableId="281F6A38" w16cex:dateUtc="2023-05-29T17:15:00Z"/>
  <w16cex:commentExtensible w16cex:durableId="281F6AC7" w16cex:dateUtc="2023-05-29T17:17:00Z"/>
  <w16cex:commentExtensible w16cex:durableId="2826FC60" w16cex:dateUtc="2023-06-04T04:04:00Z"/>
  <w16cex:commentExtensible w16cex:durableId="281F6C32" w16cex:dateUtc="2023-05-29T17:23:00Z"/>
  <w16cex:commentExtensible w16cex:durableId="281F9D8F" w16cex:dateUtc="2023-05-29T20:54:00Z"/>
  <w16cex:commentExtensible w16cex:durableId="281F6E18" w16cex:dateUtc="2023-05-29T17:31:00Z"/>
  <w16cex:commentExtensible w16cex:durableId="281F6E74" w16cex:dateUtc="2023-05-29T17:33:00Z"/>
  <w16cex:commentExtensible w16cex:durableId="281FA020" w16cex:dateUtc="2023-05-29T21:05:00Z"/>
  <w16cex:commentExtensible w16cex:durableId="281F6EB5" w16cex:dateUtc="2023-05-29T17:34:00Z"/>
  <w16cex:commentExtensible w16cex:durableId="281FA051" w16cex:dateUtc="2023-05-29T21:06:00Z"/>
  <w16cex:commentExtensible w16cex:durableId="281FAD6A" w16cex:dateUtc="2023-05-29T22:02:00Z"/>
  <w16cex:commentExtensible w16cex:durableId="281F6F41" w16cex:dateUtc="2023-05-29T17:36:00Z"/>
  <w16cex:commentExtensible w16cex:durableId="28259425" w16cex:dateUtc="2023-06-03T02:27:00Z"/>
  <w16cex:commentExtensible w16cex:durableId="28259CE5" w16cex:dateUtc="2023-06-03T03:05:00Z"/>
  <w16cex:commentExtensible w16cex:durableId="28259E8B" w16cex:dateUtc="2023-06-03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A5713" w16cid:durableId="281F53DC"/>
  <w16cid:commentId w16cid:paraId="716F5F9A" w16cid:durableId="281F5351"/>
  <w16cid:commentId w16cid:paraId="75D2AA5D" w16cid:durableId="281F7CA4"/>
  <w16cid:commentId w16cid:paraId="75C2A608" w16cid:durableId="281F53A2"/>
  <w16cid:commentId w16cid:paraId="40BD584A" w16cid:durableId="2826F962"/>
  <w16cid:commentId w16cid:paraId="52EB2CEB" w16cid:durableId="281F7CFE"/>
  <w16cid:commentId w16cid:paraId="00508C0C" w16cid:durableId="281F7F43"/>
  <w16cid:commentId w16cid:paraId="4F53D111" w16cid:durableId="2826FBCD"/>
  <w16cid:commentId w16cid:paraId="1B4005AF" w16cid:durableId="281F7FC1"/>
  <w16cid:commentId w16cid:paraId="76BBC8D2" w16cid:durableId="281F5750"/>
  <w16cid:commentId w16cid:paraId="1112A95C" w16cid:durableId="281F8116"/>
  <w16cid:commentId w16cid:paraId="4C2F6D2C" w16cid:durableId="281F8186"/>
  <w16cid:commentId w16cid:paraId="4BA161E6" w16cid:durableId="281F5863"/>
  <w16cid:commentId w16cid:paraId="17647520" w16cid:durableId="281FA305"/>
  <w16cid:commentId w16cid:paraId="688B7C24" w16cid:durableId="2826FBFA"/>
  <w16cid:commentId w16cid:paraId="59A68A1C" w16cid:durableId="281F83D4"/>
  <w16cid:commentId w16cid:paraId="24B26767" w16cid:durableId="281F5A95"/>
  <w16cid:commentId w16cid:paraId="74EEAE8F" w16cid:durableId="281FA87F"/>
  <w16cid:commentId w16cid:paraId="4B62338A" w16cid:durableId="281F5C07"/>
  <w16cid:commentId w16cid:paraId="09A7E614" w16cid:durableId="281F8686"/>
  <w16cid:commentId w16cid:paraId="2E6BB3FE" w16cid:durableId="2826FC42"/>
  <w16cid:commentId w16cid:paraId="772B1B34" w16cid:durableId="281FA424"/>
  <w16cid:commentId w16cid:paraId="6B155B79" w16cid:durableId="2826FA33"/>
  <w16cid:commentId w16cid:paraId="62ED005F" w16cid:durableId="281F5E9D"/>
  <w16cid:commentId w16cid:paraId="28B430D9" w16cid:durableId="281F8E32"/>
  <w16cid:commentId w16cid:paraId="7168D7E9" w16cid:durableId="2826FA4C"/>
  <w16cid:commentId w16cid:paraId="0528930C" w16cid:durableId="281F97AD"/>
  <w16cid:commentId w16cid:paraId="5D4B0D4C" w16cid:durableId="281F6516"/>
  <w16cid:commentId w16cid:paraId="02F7EBFE" w16cid:durableId="281F9822"/>
  <w16cid:commentId w16cid:paraId="019FA35F" w16cid:durableId="281F99DD"/>
  <w16cid:commentId w16cid:paraId="46ECBBE9" w16cid:durableId="281F6827"/>
  <w16cid:commentId w16cid:paraId="0E1C3B48" w16cid:durableId="281F6859"/>
  <w16cid:commentId w16cid:paraId="41953671" w16cid:durableId="281F69F2"/>
  <w16cid:commentId w16cid:paraId="3201EE85" w16cid:durableId="281F6A38"/>
  <w16cid:commentId w16cid:paraId="05D456F8" w16cid:durableId="281F6AC7"/>
  <w16cid:commentId w16cid:paraId="30B11BA0" w16cid:durableId="2826FC60"/>
  <w16cid:commentId w16cid:paraId="01CDB81F" w16cid:durableId="281F6C32"/>
  <w16cid:commentId w16cid:paraId="3C38D4DA" w16cid:durableId="281F9D8F"/>
  <w16cid:commentId w16cid:paraId="06FA6C5E" w16cid:durableId="281F6E18"/>
  <w16cid:commentId w16cid:paraId="75BF366A" w16cid:durableId="281F6E74"/>
  <w16cid:commentId w16cid:paraId="608CBB98" w16cid:durableId="281FA020"/>
  <w16cid:commentId w16cid:paraId="0C3EB9AE" w16cid:durableId="281F6EB5"/>
  <w16cid:commentId w16cid:paraId="753786F7" w16cid:durableId="281FA051"/>
  <w16cid:commentId w16cid:paraId="72BFFB11" w16cid:durableId="281FAD6A"/>
  <w16cid:commentId w16cid:paraId="0EFCD7AF" w16cid:durableId="281F6F41"/>
  <w16cid:commentId w16cid:paraId="1D242D19" w16cid:durableId="28259425"/>
  <w16cid:commentId w16cid:paraId="423A439B" w16cid:durableId="28259CE5"/>
  <w16cid:commentId w16cid:paraId="440FEC2B" w16cid:durableId="28259E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A6497" w14:textId="77777777" w:rsidR="0024286C" w:rsidRDefault="0024286C" w:rsidP="00110ACC">
      <w:pPr>
        <w:spacing w:after="0" w:line="240" w:lineRule="auto"/>
      </w:pPr>
      <w:r>
        <w:separator/>
      </w:r>
    </w:p>
  </w:endnote>
  <w:endnote w:type="continuationSeparator" w:id="0">
    <w:p w14:paraId="32E55041" w14:textId="77777777" w:rsidR="0024286C" w:rsidRDefault="0024286C"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46548" w14:textId="77777777" w:rsidR="0024286C" w:rsidRDefault="0024286C" w:rsidP="00110ACC">
      <w:pPr>
        <w:spacing w:after="0" w:line="240" w:lineRule="auto"/>
      </w:pPr>
      <w:r>
        <w:separator/>
      </w:r>
    </w:p>
  </w:footnote>
  <w:footnote w:type="continuationSeparator" w:id="0">
    <w:p w14:paraId="3B4B7BF2" w14:textId="77777777" w:rsidR="0024286C" w:rsidRDefault="0024286C"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E3B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6AA2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9208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C85F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7C26B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92BA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EE02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AAF8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C8D7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6A4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067978"/>
    <w:multiLevelType w:val="hybridMultilevel"/>
    <w:tmpl w:val="08E45F32"/>
    <w:lvl w:ilvl="0" w:tplc="73C6E5A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10"/>
  </w:num>
  <w:num w:numId="2" w16cid:durableId="470756101">
    <w:abstractNumId w:val="12"/>
  </w:num>
  <w:num w:numId="3" w16cid:durableId="1220440122">
    <w:abstractNumId w:val="11"/>
  </w:num>
  <w:num w:numId="4" w16cid:durableId="193661404">
    <w:abstractNumId w:val="9"/>
  </w:num>
  <w:num w:numId="5" w16cid:durableId="376439643">
    <w:abstractNumId w:val="7"/>
  </w:num>
  <w:num w:numId="6" w16cid:durableId="1219901894">
    <w:abstractNumId w:val="6"/>
  </w:num>
  <w:num w:numId="7" w16cid:durableId="732044058">
    <w:abstractNumId w:val="5"/>
  </w:num>
  <w:num w:numId="8" w16cid:durableId="1925213910">
    <w:abstractNumId w:val="4"/>
  </w:num>
  <w:num w:numId="9" w16cid:durableId="899098535">
    <w:abstractNumId w:val="8"/>
  </w:num>
  <w:num w:numId="10" w16cid:durableId="612324995">
    <w:abstractNumId w:val="3"/>
  </w:num>
  <w:num w:numId="11" w16cid:durableId="379398463">
    <w:abstractNumId w:val="2"/>
  </w:num>
  <w:num w:numId="12" w16cid:durableId="978614559">
    <w:abstractNumId w:val="1"/>
  </w:num>
  <w:num w:numId="13" w16cid:durableId="504172683">
    <w:abstractNumId w:val="0"/>
  </w:num>
  <w:num w:numId="14" w16cid:durableId="1492522794">
    <w:abstractNumId w:val="9"/>
  </w:num>
  <w:num w:numId="15" w16cid:durableId="470177551">
    <w:abstractNumId w:val="7"/>
  </w:num>
  <w:num w:numId="16" w16cid:durableId="821505744">
    <w:abstractNumId w:val="6"/>
  </w:num>
  <w:num w:numId="17" w16cid:durableId="1231187662">
    <w:abstractNumId w:val="5"/>
  </w:num>
  <w:num w:numId="18" w16cid:durableId="676267482">
    <w:abstractNumId w:val="4"/>
  </w:num>
  <w:num w:numId="19" w16cid:durableId="532613922">
    <w:abstractNumId w:val="8"/>
  </w:num>
  <w:num w:numId="20" w16cid:durableId="535393928">
    <w:abstractNumId w:val="3"/>
  </w:num>
  <w:num w:numId="21" w16cid:durableId="930087761">
    <w:abstractNumId w:val="2"/>
  </w:num>
  <w:num w:numId="22" w16cid:durableId="689181300">
    <w:abstractNumId w:val="1"/>
  </w:num>
  <w:num w:numId="23" w16cid:durableId="582682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Platt">
    <w15:presenceInfo w15:providerId="Windows Live" w15:userId="78e04dc9703ea792"/>
  </w15:person>
  <w15:person w15:author="Britta Thielmann">
    <w15:presenceInfo w15:providerId="AD" w15:userId="S::Britta.Thielmann@alumni.uts.edu.au::7e563b3a-065a-45f4-9821-0c69d1840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CC"/>
    <w:rsid w:val="00001F16"/>
    <w:rsid w:val="00003718"/>
    <w:rsid w:val="00007779"/>
    <w:rsid w:val="00014EDC"/>
    <w:rsid w:val="0001514D"/>
    <w:rsid w:val="00023484"/>
    <w:rsid w:val="00027124"/>
    <w:rsid w:val="00032D8D"/>
    <w:rsid w:val="000364EA"/>
    <w:rsid w:val="00037FF6"/>
    <w:rsid w:val="000411BB"/>
    <w:rsid w:val="00043552"/>
    <w:rsid w:val="00046F08"/>
    <w:rsid w:val="00050989"/>
    <w:rsid w:val="00052D56"/>
    <w:rsid w:val="000544D5"/>
    <w:rsid w:val="00054CA2"/>
    <w:rsid w:val="00055770"/>
    <w:rsid w:val="00057FEF"/>
    <w:rsid w:val="00061C5D"/>
    <w:rsid w:val="00061D7C"/>
    <w:rsid w:val="0006524C"/>
    <w:rsid w:val="00065BF2"/>
    <w:rsid w:val="00067E00"/>
    <w:rsid w:val="000715EF"/>
    <w:rsid w:val="00071641"/>
    <w:rsid w:val="00071A3E"/>
    <w:rsid w:val="00072B97"/>
    <w:rsid w:val="00074030"/>
    <w:rsid w:val="00075CFB"/>
    <w:rsid w:val="00080606"/>
    <w:rsid w:val="00082678"/>
    <w:rsid w:val="0008655D"/>
    <w:rsid w:val="00087827"/>
    <w:rsid w:val="00087D80"/>
    <w:rsid w:val="0009060C"/>
    <w:rsid w:val="00095E85"/>
    <w:rsid w:val="000972C6"/>
    <w:rsid w:val="000A481E"/>
    <w:rsid w:val="000A5FC0"/>
    <w:rsid w:val="000B38A3"/>
    <w:rsid w:val="000B3C01"/>
    <w:rsid w:val="000B5E1E"/>
    <w:rsid w:val="000B6083"/>
    <w:rsid w:val="000C2E80"/>
    <w:rsid w:val="000C568A"/>
    <w:rsid w:val="000D02CA"/>
    <w:rsid w:val="000D3470"/>
    <w:rsid w:val="000E1E65"/>
    <w:rsid w:val="000E4CFB"/>
    <w:rsid w:val="000E66A5"/>
    <w:rsid w:val="000F07EE"/>
    <w:rsid w:val="00102623"/>
    <w:rsid w:val="00110ACC"/>
    <w:rsid w:val="00112220"/>
    <w:rsid w:val="00113AA8"/>
    <w:rsid w:val="00115DA8"/>
    <w:rsid w:val="001306A1"/>
    <w:rsid w:val="00132987"/>
    <w:rsid w:val="00133E1F"/>
    <w:rsid w:val="00143696"/>
    <w:rsid w:val="0014511C"/>
    <w:rsid w:val="00147DDB"/>
    <w:rsid w:val="00150E21"/>
    <w:rsid w:val="00154DC8"/>
    <w:rsid w:val="00155525"/>
    <w:rsid w:val="00156DC7"/>
    <w:rsid w:val="0016118D"/>
    <w:rsid w:val="001646C8"/>
    <w:rsid w:val="00170528"/>
    <w:rsid w:val="001837EA"/>
    <w:rsid w:val="00183F8C"/>
    <w:rsid w:val="00185641"/>
    <w:rsid w:val="00187F92"/>
    <w:rsid w:val="00193B60"/>
    <w:rsid w:val="00194C87"/>
    <w:rsid w:val="0019766B"/>
    <w:rsid w:val="001A0310"/>
    <w:rsid w:val="001A3B06"/>
    <w:rsid w:val="001A5FBC"/>
    <w:rsid w:val="001A7706"/>
    <w:rsid w:val="001B2ABF"/>
    <w:rsid w:val="001B39AA"/>
    <w:rsid w:val="001B5044"/>
    <w:rsid w:val="001C141B"/>
    <w:rsid w:val="001C245B"/>
    <w:rsid w:val="001C2D59"/>
    <w:rsid w:val="001C5A51"/>
    <w:rsid w:val="001D0063"/>
    <w:rsid w:val="001D25C8"/>
    <w:rsid w:val="001D574A"/>
    <w:rsid w:val="001E6EE1"/>
    <w:rsid w:val="001F0BAB"/>
    <w:rsid w:val="001F4410"/>
    <w:rsid w:val="001F5558"/>
    <w:rsid w:val="00200146"/>
    <w:rsid w:val="002032DC"/>
    <w:rsid w:val="00203E15"/>
    <w:rsid w:val="002116F2"/>
    <w:rsid w:val="002144D5"/>
    <w:rsid w:val="00220036"/>
    <w:rsid w:val="002223E5"/>
    <w:rsid w:val="00224A46"/>
    <w:rsid w:val="00230B1F"/>
    <w:rsid w:val="002364CA"/>
    <w:rsid w:val="002400E1"/>
    <w:rsid w:val="0024179B"/>
    <w:rsid w:val="00242853"/>
    <w:rsid w:val="0024286C"/>
    <w:rsid w:val="002551F7"/>
    <w:rsid w:val="002578C6"/>
    <w:rsid w:val="00271490"/>
    <w:rsid w:val="0027763B"/>
    <w:rsid w:val="00281EC4"/>
    <w:rsid w:val="00286E77"/>
    <w:rsid w:val="002876BE"/>
    <w:rsid w:val="00291113"/>
    <w:rsid w:val="002A0140"/>
    <w:rsid w:val="002A218D"/>
    <w:rsid w:val="002A2902"/>
    <w:rsid w:val="002A4059"/>
    <w:rsid w:val="002A460D"/>
    <w:rsid w:val="002A68E2"/>
    <w:rsid w:val="002B0E35"/>
    <w:rsid w:val="002B27AE"/>
    <w:rsid w:val="002C0FEA"/>
    <w:rsid w:val="002C7B00"/>
    <w:rsid w:val="002D1146"/>
    <w:rsid w:val="002D6173"/>
    <w:rsid w:val="002E7FA0"/>
    <w:rsid w:val="002F506E"/>
    <w:rsid w:val="00301F31"/>
    <w:rsid w:val="00303E40"/>
    <w:rsid w:val="00313DC5"/>
    <w:rsid w:val="00314EA8"/>
    <w:rsid w:val="00315783"/>
    <w:rsid w:val="00317E5F"/>
    <w:rsid w:val="003234EE"/>
    <w:rsid w:val="00326976"/>
    <w:rsid w:val="00330070"/>
    <w:rsid w:val="00330151"/>
    <w:rsid w:val="003324FE"/>
    <w:rsid w:val="00346512"/>
    <w:rsid w:val="003512B2"/>
    <w:rsid w:val="00354DAB"/>
    <w:rsid w:val="00357E75"/>
    <w:rsid w:val="003629EF"/>
    <w:rsid w:val="00363BDE"/>
    <w:rsid w:val="00365BC5"/>
    <w:rsid w:val="00375F8C"/>
    <w:rsid w:val="003839B6"/>
    <w:rsid w:val="00383E6F"/>
    <w:rsid w:val="00384283"/>
    <w:rsid w:val="00385439"/>
    <w:rsid w:val="003949F6"/>
    <w:rsid w:val="00397146"/>
    <w:rsid w:val="0039795F"/>
    <w:rsid w:val="003A1457"/>
    <w:rsid w:val="003A6D07"/>
    <w:rsid w:val="003B5421"/>
    <w:rsid w:val="003B76C7"/>
    <w:rsid w:val="003C0106"/>
    <w:rsid w:val="003C3B6A"/>
    <w:rsid w:val="003C5116"/>
    <w:rsid w:val="003D43BD"/>
    <w:rsid w:val="003D52C7"/>
    <w:rsid w:val="003D5C1B"/>
    <w:rsid w:val="003E0180"/>
    <w:rsid w:val="003E1ABD"/>
    <w:rsid w:val="003E68E2"/>
    <w:rsid w:val="003F56E1"/>
    <w:rsid w:val="00400CA5"/>
    <w:rsid w:val="00406278"/>
    <w:rsid w:val="0041468F"/>
    <w:rsid w:val="00416109"/>
    <w:rsid w:val="00425547"/>
    <w:rsid w:val="004264F7"/>
    <w:rsid w:val="0042664B"/>
    <w:rsid w:val="004321CF"/>
    <w:rsid w:val="004339AB"/>
    <w:rsid w:val="004355A3"/>
    <w:rsid w:val="00442403"/>
    <w:rsid w:val="0044348B"/>
    <w:rsid w:val="004468FE"/>
    <w:rsid w:val="00446E67"/>
    <w:rsid w:val="0046032C"/>
    <w:rsid w:val="0046260A"/>
    <w:rsid w:val="00462778"/>
    <w:rsid w:val="004630BD"/>
    <w:rsid w:val="0046618F"/>
    <w:rsid w:val="00467713"/>
    <w:rsid w:val="00470201"/>
    <w:rsid w:val="00470DAF"/>
    <w:rsid w:val="004728AA"/>
    <w:rsid w:val="0047499C"/>
    <w:rsid w:val="00476942"/>
    <w:rsid w:val="004859E0"/>
    <w:rsid w:val="004909B9"/>
    <w:rsid w:val="00495F3F"/>
    <w:rsid w:val="00496416"/>
    <w:rsid w:val="00497306"/>
    <w:rsid w:val="004A152A"/>
    <w:rsid w:val="004B2803"/>
    <w:rsid w:val="004B3FCC"/>
    <w:rsid w:val="004B5015"/>
    <w:rsid w:val="004B6339"/>
    <w:rsid w:val="004C0BB9"/>
    <w:rsid w:val="004C3B37"/>
    <w:rsid w:val="004C42E1"/>
    <w:rsid w:val="004C4506"/>
    <w:rsid w:val="004C6787"/>
    <w:rsid w:val="004C7E40"/>
    <w:rsid w:val="004E7668"/>
    <w:rsid w:val="004F3015"/>
    <w:rsid w:val="004F4697"/>
    <w:rsid w:val="00500914"/>
    <w:rsid w:val="00512223"/>
    <w:rsid w:val="00513B7C"/>
    <w:rsid w:val="0051570E"/>
    <w:rsid w:val="00527322"/>
    <w:rsid w:val="005330CD"/>
    <w:rsid w:val="00536B4C"/>
    <w:rsid w:val="005505CB"/>
    <w:rsid w:val="00551263"/>
    <w:rsid w:val="0055434C"/>
    <w:rsid w:val="005631A2"/>
    <w:rsid w:val="00563B5D"/>
    <w:rsid w:val="00564378"/>
    <w:rsid w:val="00572761"/>
    <w:rsid w:val="00575796"/>
    <w:rsid w:val="00577CB6"/>
    <w:rsid w:val="00581F0B"/>
    <w:rsid w:val="005912EF"/>
    <w:rsid w:val="005A09A2"/>
    <w:rsid w:val="005B272D"/>
    <w:rsid w:val="005B55AB"/>
    <w:rsid w:val="005C2A1D"/>
    <w:rsid w:val="005C3D64"/>
    <w:rsid w:val="005C3DBF"/>
    <w:rsid w:val="005D1686"/>
    <w:rsid w:val="005D1B03"/>
    <w:rsid w:val="005D303D"/>
    <w:rsid w:val="005D4ECD"/>
    <w:rsid w:val="005E1346"/>
    <w:rsid w:val="005E478C"/>
    <w:rsid w:val="005F73BF"/>
    <w:rsid w:val="006069E8"/>
    <w:rsid w:val="00613EDA"/>
    <w:rsid w:val="0062121A"/>
    <w:rsid w:val="006241AF"/>
    <w:rsid w:val="006274DA"/>
    <w:rsid w:val="00631256"/>
    <w:rsid w:val="00636067"/>
    <w:rsid w:val="00636284"/>
    <w:rsid w:val="006433B8"/>
    <w:rsid w:val="00650B53"/>
    <w:rsid w:val="00650F00"/>
    <w:rsid w:val="00652231"/>
    <w:rsid w:val="00654859"/>
    <w:rsid w:val="006557D0"/>
    <w:rsid w:val="006570C7"/>
    <w:rsid w:val="0065752C"/>
    <w:rsid w:val="00662D28"/>
    <w:rsid w:val="006633E7"/>
    <w:rsid w:val="00665B1B"/>
    <w:rsid w:val="00672FA9"/>
    <w:rsid w:val="00675B8B"/>
    <w:rsid w:val="00676649"/>
    <w:rsid w:val="006775DE"/>
    <w:rsid w:val="00677AC4"/>
    <w:rsid w:val="0068051A"/>
    <w:rsid w:val="00691F30"/>
    <w:rsid w:val="00691FB8"/>
    <w:rsid w:val="006B08D0"/>
    <w:rsid w:val="006D7929"/>
    <w:rsid w:val="006E34ED"/>
    <w:rsid w:val="006E5DEB"/>
    <w:rsid w:val="006F32E4"/>
    <w:rsid w:val="006F6ABB"/>
    <w:rsid w:val="00700244"/>
    <w:rsid w:val="0070188A"/>
    <w:rsid w:val="007148E5"/>
    <w:rsid w:val="0071532C"/>
    <w:rsid w:val="00715E04"/>
    <w:rsid w:val="00715EA6"/>
    <w:rsid w:val="00721711"/>
    <w:rsid w:val="0072212A"/>
    <w:rsid w:val="007223F2"/>
    <w:rsid w:val="00723854"/>
    <w:rsid w:val="00724CE4"/>
    <w:rsid w:val="007252A2"/>
    <w:rsid w:val="00730D9E"/>
    <w:rsid w:val="00736389"/>
    <w:rsid w:val="007400DA"/>
    <w:rsid w:val="0075059D"/>
    <w:rsid w:val="0075063B"/>
    <w:rsid w:val="007514C3"/>
    <w:rsid w:val="0076479A"/>
    <w:rsid w:val="00765E5B"/>
    <w:rsid w:val="007669CE"/>
    <w:rsid w:val="00770D0A"/>
    <w:rsid w:val="00772D99"/>
    <w:rsid w:val="00772F2E"/>
    <w:rsid w:val="0077719D"/>
    <w:rsid w:val="00794D03"/>
    <w:rsid w:val="00795DC3"/>
    <w:rsid w:val="00797525"/>
    <w:rsid w:val="007A0F01"/>
    <w:rsid w:val="007A1E18"/>
    <w:rsid w:val="007A2616"/>
    <w:rsid w:val="007A3BB1"/>
    <w:rsid w:val="007A643F"/>
    <w:rsid w:val="007C0121"/>
    <w:rsid w:val="007C5CA9"/>
    <w:rsid w:val="007C6BF2"/>
    <w:rsid w:val="007C7A91"/>
    <w:rsid w:val="007D0419"/>
    <w:rsid w:val="007D35E5"/>
    <w:rsid w:val="007D5851"/>
    <w:rsid w:val="007D5929"/>
    <w:rsid w:val="007D5B8D"/>
    <w:rsid w:val="007E401F"/>
    <w:rsid w:val="007F1E2F"/>
    <w:rsid w:val="007F2C0D"/>
    <w:rsid w:val="007F43EF"/>
    <w:rsid w:val="00802C04"/>
    <w:rsid w:val="00804A7B"/>
    <w:rsid w:val="00805CB8"/>
    <w:rsid w:val="008141C8"/>
    <w:rsid w:val="008247DC"/>
    <w:rsid w:val="00825039"/>
    <w:rsid w:val="00825458"/>
    <w:rsid w:val="008256A8"/>
    <w:rsid w:val="00825A82"/>
    <w:rsid w:val="0083274C"/>
    <w:rsid w:val="008368D3"/>
    <w:rsid w:val="008418C4"/>
    <w:rsid w:val="00841970"/>
    <w:rsid w:val="008428CF"/>
    <w:rsid w:val="00842DA0"/>
    <w:rsid w:val="0084657E"/>
    <w:rsid w:val="008474C2"/>
    <w:rsid w:val="00851811"/>
    <w:rsid w:val="00854EB2"/>
    <w:rsid w:val="008564A9"/>
    <w:rsid w:val="00860A7D"/>
    <w:rsid w:val="00863A53"/>
    <w:rsid w:val="00871069"/>
    <w:rsid w:val="008804E4"/>
    <w:rsid w:val="00882BDC"/>
    <w:rsid w:val="00885CC4"/>
    <w:rsid w:val="00885F3E"/>
    <w:rsid w:val="00890BA4"/>
    <w:rsid w:val="00890D51"/>
    <w:rsid w:val="00890D9B"/>
    <w:rsid w:val="008912B1"/>
    <w:rsid w:val="00891F32"/>
    <w:rsid w:val="00894544"/>
    <w:rsid w:val="00895290"/>
    <w:rsid w:val="00896DD4"/>
    <w:rsid w:val="008A5B04"/>
    <w:rsid w:val="008B20D8"/>
    <w:rsid w:val="008B3C41"/>
    <w:rsid w:val="008B64A4"/>
    <w:rsid w:val="008C1974"/>
    <w:rsid w:val="008C4273"/>
    <w:rsid w:val="008C685A"/>
    <w:rsid w:val="008E2955"/>
    <w:rsid w:val="008E38E5"/>
    <w:rsid w:val="008E5940"/>
    <w:rsid w:val="008E596A"/>
    <w:rsid w:val="008F3C77"/>
    <w:rsid w:val="008F7AE4"/>
    <w:rsid w:val="009208F7"/>
    <w:rsid w:val="00920C71"/>
    <w:rsid w:val="0092553A"/>
    <w:rsid w:val="0092581F"/>
    <w:rsid w:val="0093241A"/>
    <w:rsid w:val="009339A9"/>
    <w:rsid w:val="00937893"/>
    <w:rsid w:val="00942206"/>
    <w:rsid w:val="00943207"/>
    <w:rsid w:val="0094599D"/>
    <w:rsid w:val="009623F2"/>
    <w:rsid w:val="00973441"/>
    <w:rsid w:val="0097615D"/>
    <w:rsid w:val="009774C2"/>
    <w:rsid w:val="009817B0"/>
    <w:rsid w:val="0099302D"/>
    <w:rsid w:val="00994137"/>
    <w:rsid w:val="00994E0F"/>
    <w:rsid w:val="0099751F"/>
    <w:rsid w:val="009A00DD"/>
    <w:rsid w:val="009A0F62"/>
    <w:rsid w:val="009B4203"/>
    <w:rsid w:val="009B663D"/>
    <w:rsid w:val="009C01B4"/>
    <w:rsid w:val="009C2560"/>
    <w:rsid w:val="009C2714"/>
    <w:rsid w:val="009D1672"/>
    <w:rsid w:val="009D4EF5"/>
    <w:rsid w:val="009D5BCC"/>
    <w:rsid w:val="009E02BA"/>
    <w:rsid w:val="009E2A49"/>
    <w:rsid w:val="009F00C6"/>
    <w:rsid w:val="009F0A84"/>
    <w:rsid w:val="009F208C"/>
    <w:rsid w:val="009F6BD0"/>
    <w:rsid w:val="00A00119"/>
    <w:rsid w:val="00A01DA9"/>
    <w:rsid w:val="00A145FC"/>
    <w:rsid w:val="00A20870"/>
    <w:rsid w:val="00A21470"/>
    <w:rsid w:val="00A261FF"/>
    <w:rsid w:val="00A26C3B"/>
    <w:rsid w:val="00A31F24"/>
    <w:rsid w:val="00A324D1"/>
    <w:rsid w:val="00A34E8C"/>
    <w:rsid w:val="00A37693"/>
    <w:rsid w:val="00A40FA6"/>
    <w:rsid w:val="00A44459"/>
    <w:rsid w:val="00A47999"/>
    <w:rsid w:val="00A50C08"/>
    <w:rsid w:val="00A51EDE"/>
    <w:rsid w:val="00A574E1"/>
    <w:rsid w:val="00A63293"/>
    <w:rsid w:val="00A65664"/>
    <w:rsid w:val="00A7205B"/>
    <w:rsid w:val="00A73846"/>
    <w:rsid w:val="00A73EBC"/>
    <w:rsid w:val="00A74E0C"/>
    <w:rsid w:val="00A772AE"/>
    <w:rsid w:val="00A77353"/>
    <w:rsid w:val="00A832D4"/>
    <w:rsid w:val="00A858FF"/>
    <w:rsid w:val="00A9069E"/>
    <w:rsid w:val="00A94B61"/>
    <w:rsid w:val="00AD7D78"/>
    <w:rsid w:val="00AE25F5"/>
    <w:rsid w:val="00AE74A4"/>
    <w:rsid w:val="00AF0B3E"/>
    <w:rsid w:val="00B03CA6"/>
    <w:rsid w:val="00B15E90"/>
    <w:rsid w:val="00B25802"/>
    <w:rsid w:val="00B25FE6"/>
    <w:rsid w:val="00B309E4"/>
    <w:rsid w:val="00B3468B"/>
    <w:rsid w:val="00B369A9"/>
    <w:rsid w:val="00B459E0"/>
    <w:rsid w:val="00B4743F"/>
    <w:rsid w:val="00B561D3"/>
    <w:rsid w:val="00B56AD6"/>
    <w:rsid w:val="00B60E60"/>
    <w:rsid w:val="00B62FB7"/>
    <w:rsid w:val="00B657B7"/>
    <w:rsid w:val="00B65C95"/>
    <w:rsid w:val="00B76FF5"/>
    <w:rsid w:val="00B80BDB"/>
    <w:rsid w:val="00B825D2"/>
    <w:rsid w:val="00B82E0F"/>
    <w:rsid w:val="00B8326F"/>
    <w:rsid w:val="00BA01DB"/>
    <w:rsid w:val="00BA085E"/>
    <w:rsid w:val="00BA1C00"/>
    <w:rsid w:val="00BA5382"/>
    <w:rsid w:val="00BB35BF"/>
    <w:rsid w:val="00BB51E7"/>
    <w:rsid w:val="00BC0532"/>
    <w:rsid w:val="00BD0A6C"/>
    <w:rsid w:val="00BD2152"/>
    <w:rsid w:val="00BD4F7C"/>
    <w:rsid w:val="00BD50EE"/>
    <w:rsid w:val="00BE2220"/>
    <w:rsid w:val="00BF1F2D"/>
    <w:rsid w:val="00BF35D8"/>
    <w:rsid w:val="00BF7053"/>
    <w:rsid w:val="00C00D20"/>
    <w:rsid w:val="00C14A69"/>
    <w:rsid w:val="00C2097B"/>
    <w:rsid w:val="00C245C5"/>
    <w:rsid w:val="00C247B9"/>
    <w:rsid w:val="00C34149"/>
    <w:rsid w:val="00C52A09"/>
    <w:rsid w:val="00C54E60"/>
    <w:rsid w:val="00C55984"/>
    <w:rsid w:val="00C63D6B"/>
    <w:rsid w:val="00C6715B"/>
    <w:rsid w:val="00C80CEA"/>
    <w:rsid w:val="00C8413E"/>
    <w:rsid w:val="00C858F7"/>
    <w:rsid w:val="00C86DED"/>
    <w:rsid w:val="00C86F8D"/>
    <w:rsid w:val="00C909B7"/>
    <w:rsid w:val="00C9517F"/>
    <w:rsid w:val="00CA346A"/>
    <w:rsid w:val="00CA4997"/>
    <w:rsid w:val="00CB2171"/>
    <w:rsid w:val="00CB244E"/>
    <w:rsid w:val="00CB472C"/>
    <w:rsid w:val="00CB6EE4"/>
    <w:rsid w:val="00CD2033"/>
    <w:rsid w:val="00CD28DD"/>
    <w:rsid w:val="00CD3561"/>
    <w:rsid w:val="00CD358C"/>
    <w:rsid w:val="00CD4108"/>
    <w:rsid w:val="00CE067B"/>
    <w:rsid w:val="00CE66E1"/>
    <w:rsid w:val="00CF2C62"/>
    <w:rsid w:val="00D01CAF"/>
    <w:rsid w:val="00D07139"/>
    <w:rsid w:val="00D11109"/>
    <w:rsid w:val="00D129B8"/>
    <w:rsid w:val="00D148B4"/>
    <w:rsid w:val="00D149DB"/>
    <w:rsid w:val="00D17634"/>
    <w:rsid w:val="00D17AD9"/>
    <w:rsid w:val="00D203E8"/>
    <w:rsid w:val="00D212F6"/>
    <w:rsid w:val="00D26142"/>
    <w:rsid w:val="00D3081A"/>
    <w:rsid w:val="00D3248A"/>
    <w:rsid w:val="00D33356"/>
    <w:rsid w:val="00D33CDD"/>
    <w:rsid w:val="00D351DA"/>
    <w:rsid w:val="00D45D49"/>
    <w:rsid w:val="00D463D0"/>
    <w:rsid w:val="00D53095"/>
    <w:rsid w:val="00D5384A"/>
    <w:rsid w:val="00D6049B"/>
    <w:rsid w:val="00D6177A"/>
    <w:rsid w:val="00D61A79"/>
    <w:rsid w:val="00D634E7"/>
    <w:rsid w:val="00D648EB"/>
    <w:rsid w:val="00D671FA"/>
    <w:rsid w:val="00D70231"/>
    <w:rsid w:val="00D712E5"/>
    <w:rsid w:val="00D81C3A"/>
    <w:rsid w:val="00D81CEF"/>
    <w:rsid w:val="00D8678E"/>
    <w:rsid w:val="00DA3A9A"/>
    <w:rsid w:val="00DB4D2A"/>
    <w:rsid w:val="00DC098E"/>
    <w:rsid w:val="00DC19B1"/>
    <w:rsid w:val="00DC549C"/>
    <w:rsid w:val="00DC7A2D"/>
    <w:rsid w:val="00DD060B"/>
    <w:rsid w:val="00DD2463"/>
    <w:rsid w:val="00DE330E"/>
    <w:rsid w:val="00DE472D"/>
    <w:rsid w:val="00DF6FE7"/>
    <w:rsid w:val="00DF7751"/>
    <w:rsid w:val="00E00DB0"/>
    <w:rsid w:val="00E00DEF"/>
    <w:rsid w:val="00E06001"/>
    <w:rsid w:val="00E07B26"/>
    <w:rsid w:val="00E12723"/>
    <w:rsid w:val="00E12ABF"/>
    <w:rsid w:val="00E13796"/>
    <w:rsid w:val="00E13CB0"/>
    <w:rsid w:val="00E162C6"/>
    <w:rsid w:val="00E16C23"/>
    <w:rsid w:val="00E271DA"/>
    <w:rsid w:val="00E30B23"/>
    <w:rsid w:val="00E4509C"/>
    <w:rsid w:val="00E45C52"/>
    <w:rsid w:val="00E46C80"/>
    <w:rsid w:val="00E536B7"/>
    <w:rsid w:val="00E55821"/>
    <w:rsid w:val="00E67FE0"/>
    <w:rsid w:val="00E75CFE"/>
    <w:rsid w:val="00E76C33"/>
    <w:rsid w:val="00E85709"/>
    <w:rsid w:val="00E9212A"/>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511"/>
    <w:rsid w:val="00EE6EFF"/>
    <w:rsid w:val="00EE7E12"/>
    <w:rsid w:val="00EF2985"/>
    <w:rsid w:val="00EF2C52"/>
    <w:rsid w:val="00EF58DF"/>
    <w:rsid w:val="00F02549"/>
    <w:rsid w:val="00F038CF"/>
    <w:rsid w:val="00F142D6"/>
    <w:rsid w:val="00F15A1E"/>
    <w:rsid w:val="00F16C26"/>
    <w:rsid w:val="00F30A18"/>
    <w:rsid w:val="00F35E24"/>
    <w:rsid w:val="00F3733C"/>
    <w:rsid w:val="00F42CDE"/>
    <w:rsid w:val="00F42E1C"/>
    <w:rsid w:val="00F45F80"/>
    <w:rsid w:val="00F55D8A"/>
    <w:rsid w:val="00F7194F"/>
    <w:rsid w:val="00F7496D"/>
    <w:rsid w:val="00F77794"/>
    <w:rsid w:val="00F8762D"/>
    <w:rsid w:val="00F91D83"/>
    <w:rsid w:val="00F9211E"/>
    <w:rsid w:val="00F936C8"/>
    <w:rsid w:val="00F941CF"/>
    <w:rsid w:val="00F955B9"/>
    <w:rsid w:val="00F95C67"/>
    <w:rsid w:val="00F96C0B"/>
    <w:rsid w:val="00FA0637"/>
    <w:rsid w:val="00FA20F6"/>
    <w:rsid w:val="00FB2994"/>
    <w:rsid w:val="00FB2FFA"/>
    <w:rsid w:val="00FC1785"/>
    <w:rsid w:val="00FC5AE9"/>
    <w:rsid w:val="00FC6A7B"/>
    <w:rsid w:val="00FC7B9B"/>
    <w:rsid w:val="00FE1965"/>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trackRevisions w:val="false"/>
  <w:revisionView w:markup="true" w:comments="true" w:insDel="true"/>
  <w:proofState w:spelling="dirty" w:grammar="dirty"/>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965"/>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 w:type="paragraph" w:styleId="Revision">
    <w:name w:val="Revision"/>
    <w:hidden/>
    <w:uiPriority w:val="99"/>
    <w:semiHidden/>
    <w:rsid w:val="00446E67"/>
    <w:rPr>
      <w:rFonts w:asciiTheme="minorHAnsi" w:eastAsiaTheme="minorHAnsi" w:hAnsiTheme="minorHAnsi" w:cstheme="minorBidi"/>
      <w:sz w:val="22"/>
      <w:szCs w:val="22"/>
      <w:lang w:val="cs-CZ"/>
    </w:rPr>
  </w:style>
  <w:style w:type="character" w:styleId="CommentReference">
    <w:name w:val="annotation reference"/>
    <w:basedOn w:val="DefaultParagraphFont"/>
    <w:uiPriority w:val="99"/>
    <w:semiHidden/>
    <w:unhideWhenUsed/>
    <w:rsid w:val="00FE1965"/>
    <w:rPr>
      <w:sz w:val="16"/>
      <w:szCs w:val="16"/>
    </w:rPr>
  </w:style>
  <w:style w:type="paragraph" w:styleId="CommentText">
    <w:name w:val="annotation text"/>
    <w:basedOn w:val="Normal"/>
    <w:link w:val="CommentTextChar"/>
    <w:uiPriority w:val="99"/>
    <w:semiHidden/>
    <w:unhideWhenUsed/>
    <w:rsid w:val="00FE1965"/>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FE1965"/>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FE1965"/>
    <w:rPr>
      <w:b/>
      <w:bCs/>
    </w:rPr>
  </w:style>
  <w:style w:type="character" w:customStyle="1" w:styleId="CommentSubjectChar">
    <w:name w:val="Comment Subject Char"/>
    <w:basedOn w:val="CommentTextChar"/>
    <w:link w:val="CommentSubject"/>
    <w:uiPriority w:val="99"/>
    <w:semiHidden/>
    <w:rsid w:val="00FE1965"/>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emjourna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421/TEMxx-x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9FEA10-48D5-7747-AF2E-604394E72794}">
  <we:reference id="wa104381905" version="2.0.1.0" store="en-GB" storeType="OMEX"/>
  <we:alternateReferences>
    <we:reference id="wa104381905" version="2.0.1.0" store="WA10438190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7288</Words>
  <Characters>41548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Britta Thielmann</cp:lastModifiedBy>
  <cp:revision>16</cp:revision>
  <cp:lastPrinted>2023-05-22T05:26:00Z</cp:lastPrinted>
  <dcterms:created xsi:type="dcterms:W3CDTF">2023-06-03T02:11:00Z</dcterms:created>
  <dcterms:modified xsi:type="dcterms:W3CDTF">2023-06-04T04:04:00Z</dcterms:modified>
</cp:coreProperties>
</file>